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123182" w:displacedByCustomXml="next"/>
    <w:bookmarkStart w:id="1" w:name="_Toc113273221" w:displacedByCustomXml="next"/>
    <w:sdt>
      <w:sdtPr>
        <w:rPr>
          <w:rFonts w:asciiTheme="minorHAnsi" w:eastAsiaTheme="minorHAnsi" w:hAnsiTheme="minorHAnsi"/>
          <w:smallCaps w:val="0"/>
          <w:spacing w:val="0"/>
          <w:sz w:val="24"/>
          <w:szCs w:val="24"/>
        </w:rPr>
        <w:id w:val="-977759640"/>
        <w:docPartObj>
          <w:docPartGallery w:val="Table of Contents"/>
          <w:docPartUnique/>
        </w:docPartObj>
      </w:sdtPr>
      <w:sdtEndPr>
        <w:rPr>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683A81">
          <w:pPr>
            <w:pStyle w:val="TOC2"/>
            <w:tabs>
              <w:tab w:val="right" w:leader="dot" w:pos="9350"/>
            </w:tabs>
            <w:rPr>
              <w:rFonts w:eastAsiaTheme="minorEastAsia" w:cstheme="minorBidi"/>
              <w:b w:val="0"/>
              <w:bCs w:val="0"/>
              <w:noProof/>
              <w:sz w:val="24"/>
              <w:szCs w:val="24"/>
            </w:rPr>
          </w:pPr>
          <w:hyperlink w:anchor="_Toc113440559" w:history="1">
            <w:r w:rsidRPr="00C41EFF">
              <w:rPr>
                <w:rStyle w:val="Hyperlink"/>
                <w:rFonts w:asciiTheme="majorHAnsi" w:hAnsiTheme="majorHAnsi" w:cstheme="majorHAnsi"/>
                <w:noProof/>
              </w:rPr>
              <w:t>Introduction</w:t>
            </w:r>
            <w:r>
              <w:rPr>
                <w:noProof/>
                <w:webHidden/>
              </w:rPr>
              <w:tab/>
            </w:r>
            <w:r>
              <w:rPr>
                <w:noProof/>
                <w:webHidden/>
              </w:rPr>
              <w:fldChar w:fldCharType="begin"/>
            </w:r>
            <w:r>
              <w:rPr>
                <w:noProof/>
                <w:webHidden/>
              </w:rPr>
              <w:instrText xml:space="preserve"> PAGEREF _Toc113440559 \h </w:instrText>
            </w:r>
            <w:r>
              <w:rPr>
                <w:noProof/>
                <w:webHidden/>
              </w:rPr>
            </w:r>
            <w:r>
              <w:rPr>
                <w:noProof/>
                <w:webHidden/>
              </w:rPr>
              <w:fldChar w:fldCharType="separate"/>
            </w:r>
            <w:r>
              <w:rPr>
                <w:noProof/>
                <w:webHidden/>
              </w:rPr>
              <w:t>1</w:t>
            </w:r>
            <w:r>
              <w:rPr>
                <w:noProof/>
                <w:webHidden/>
              </w:rPr>
              <w:fldChar w:fldCharType="end"/>
            </w:r>
          </w:hyperlink>
        </w:p>
        <w:p w14:paraId="44C43950" w14:textId="00D645E8" w:rsidR="00683A81" w:rsidRDefault="00683A81">
          <w:pPr>
            <w:pStyle w:val="TOC2"/>
            <w:tabs>
              <w:tab w:val="right" w:leader="dot" w:pos="9350"/>
            </w:tabs>
            <w:rPr>
              <w:rFonts w:eastAsiaTheme="minorEastAsia" w:cstheme="minorBidi"/>
              <w:b w:val="0"/>
              <w:bCs w:val="0"/>
              <w:noProof/>
              <w:sz w:val="24"/>
              <w:szCs w:val="24"/>
            </w:rPr>
          </w:pPr>
          <w:hyperlink w:anchor="_Toc113440560" w:history="1">
            <w:r w:rsidRPr="00C41EFF">
              <w:rPr>
                <w:rStyle w:val="Hyperlink"/>
                <w:rFonts w:asciiTheme="majorHAnsi" w:hAnsiTheme="majorHAnsi" w:cstheme="majorHAnsi"/>
                <w:noProof/>
              </w:rPr>
              <w:t>Methods</w:t>
            </w:r>
            <w:r>
              <w:rPr>
                <w:noProof/>
                <w:webHidden/>
              </w:rPr>
              <w:tab/>
            </w:r>
            <w:r>
              <w:rPr>
                <w:noProof/>
                <w:webHidden/>
              </w:rPr>
              <w:fldChar w:fldCharType="begin"/>
            </w:r>
            <w:r>
              <w:rPr>
                <w:noProof/>
                <w:webHidden/>
              </w:rPr>
              <w:instrText xml:space="preserve"> PAGEREF _Toc113440560 \h </w:instrText>
            </w:r>
            <w:r>
              <w:rPr>
                <w:noProof/>
                <w:webHidden/>
              </w:rPr>
            </w:r>
            <w:r>
              <w:rPr>
                <w:noProof/>
                <w:webHidden/>
              </w:rPr>
              <w:fldChar w:fldCharType="separate"/>
            </w:r>
            <w:r>
              <w:rPr>
                <w:noProof/>
                <w:webHidden/>
              </w:rPr>
              <w:t>2</w:t>
            </w:r>
            <w:r>
              <w:rPr>
                <w:noProof/>
                <w:webHidden/>
              </w:rPr>
              <w:fldChar w:fldCharType="end"/>
            </w:r>
          </w:hyperlink>
        </w:p>
        <w:p w14:paraId="36D78F93" w14:textId="6250EA25" w:rsidR="00683A81" w:rsidRDefault="00683A81">
          <w:pPr>
            <w:pStyle w:val="TOC3"/>
            <w:tabs>
              <w:tab w:val="right" w:leader="dot" w:pos="9350"/>
            </w:tabs>
            <w:rPr>
              <w:rFonts w:eastAsiaTheme="minorEastAsia" w:cstheme="minorBidi"/>
              <w:noProof/>
              <w:sz w:val="24"/>
              <w:szCs w:val="24"/>
            </w:rPr>
          </w:pPr>
          <w:hyperlink w:anchor="_Toc113440561" w:history="1">
            <w:r w:rsidRPr="00C41EFF">
              <w:rPr>
                <w:rStyle w:val="Hyperlink"/>
                <w:rFonts w:asciiTheme="majorHAnsi" w:hAnsiTheme="majorHAnsi" w:cstheme="majorHAnsi"/>
                <w:noProof/>
              </w:rPr>
              <w:t>Sample collection &amp; DNA extraction</w:t>
            </w:r>
            <w:r>
              <w:rPr>
                <w:noProof/>
                <w:webHidden/>
              </w:rPr>
              <w:tab/>
            </w:r>
            <w:r>
              <w:rPr>
                <w:noProof/>
                <w:webHidden/>
              </w:rPr>
              <w:fldChar w:fldCharType="begin"/>
            </w:r>
            <w:r>
              <w:rPr>
                <w:noProof/>
                <w:webHidden/>
              </w:rPr>
              <w:instrText xml:space="preserve"> PAGEREF _Toc113440561 \h </w:instrText>
            </w:r>
            <w:r>
              <w:rPr>
                <w:noProof/>
                <w:webHidden/>
              </w:rPr>
            </w:r>
            <w:r>
              <w:rPr>
                <w:noProof/>
                <w:webHidden/>
              </w:rPr>
              <w:fldChar w:fldCharType="separate"/>
            </w:r>
            <w:r>
              <w:rPr>
                <w:noProof/>
                <w:webHidden/>
              </w:rPr>
              <w:t>2</w:t>
            </w:r>
            <w:r>
              <w:rPr>
                <w:noProof/>
                <w:webHidden/>
              </w:rPr>
              <w:fldChar w:fldCharType="end"/>
            </w:r>
          </w:hyperlink>
        </w:p>
        <w:p w14:paraId="06ABC842" w14:textId="7C97A9EA" w:rsidR="00683A81" w:rsidRDefault="00683A81">
          <w:pPr>
            <w:pStyle w:val="TOC3"/>
            <w:tabs>
              <w:tab w:val="right" w:leader="dot" w:pos="9350"/>
            </w:tabs>
            <w:rPr>
              <w:rFonts w:eastAsiaTheme="minorEastAsia" w:cstheme="minorBidi"/>
              <w:noProof/>
              <w:sz w:val="24"/>
              <w:szCs w:val="24"/>
            </w:rPr>
          </w:pPr>
          <w:hyperlink w:anchor="_Toc113440562" w:history="1">
            <w:r w:rsidRPr="00C41EFF">
              <w:rPr>
                <w:rStyle w:val="Hyperlink"/>
                <w:rFonts w:asciiTheme="majorHAnsi" w:hAnsiTheme="majorHAnsi" w:cstheme="majorHAnsi"/>
                <w:noProof/>
              </w:rPr>
              <w:t>Genome-wide association study</w:t>
            </w:r>
            <w:r>
              <w:rPr>
                <w:noProof/>
                <w:webHidden/>
              </w:rPr>
              <w:tab/>
            </w:r>
            <w:r>
              <w:rPr>
                <w:noProof/>
                <w:webHidden/>
              </w:rPr>
              <w:fldChar w:fldCharType="begin"/>
            </w:r>
            <w:r>
              <w:rPr>
                <w:noProof/>
                <w:webHidden/>
              </w:rPr>
              <w:instrText xml:space="preserve"> PAGEREF _Toc113440562 \h </w:instrText>
            </w:r>
            <w:r>
              <w:rPr>
                <w:noProof/>
                <w:webHidden/>
              </w:rPr>
            </w:r>
            <w:r>
              <w:rPr>
                <w:noProof/>
                <w:webHidden/>
              </w:rPr>
              <w:fldChar w:fldCharType="separate"/>
            </w:r>
            <w:r>
              <w:rPr>
                <w:noProof/>
                <w:webHidden/>
              </w:rPr>
              <w:t>3</w:t>
            </w:r>
            <w:r>
              <w:rPr>
                <w:noProof/>
                <w:webHidden/>
              </w:rPr>
              <w:fldChar w:fldCharType="end"/>
            </w:r>
          </w:hyperlink>
        </w:p>
        <w:p w14:paraId="072E34E4" w14:textId="08F37A3A" w:rsidR="00683A81" w:rsidRDefault="00683A81">
          <w:pPr>
            <w:pStyle w:val="TOC3"/>
            <w:tabs>
              <w:tab w:val="right" w:leader="dot" w:pos="9350"/>
            </w:tabs>
            <w:rPr>
              <w:rFonts w:eastAsiaTheme="minorEastAsia" w:cstheme="minorBidi"/>
              <w:noProof/>
              <w:sz w:val="24"/>
              <w:szCs w:val="24"/>
            </w:rPr>
          </w:pPr>
          <w:hyperlink w:anchor="_Toc113440563" w:history="1">
            <w:r w:rsidRPr="00C41EFF">
              <w:rPr>
                <w:rStyle w:val="Hyperlink"/>
                <w:rFonts w:asciiTheme="majorHAnsi" w:hAnsiTheme="majorHAnsi" w:cstheme="majorHAnsi"/>
                <w:noProof/>
              </w:rPr>
              <w:t>Genome-wide association study</w:t>
            </w:r>
            <w:r>
              <w:rPr>
                <w:noProof/>
                <w:webHidden/>
              </w:rPr>
              <w:tab/>
            </w:r>
            <w:r>
              <w:rPr>
                <w:noProof/>
                <w:webHidden/>
              </w:rPr>
              <w:fldChar w:fldCharType="begin"/>
            </w:r>
            <w:r>
              <w:rPr>
                <w:noProof/>
                <w:webHidden/>
              </w:rPr>
              <w:instrText xml:space="preserve"> PAGEREF _Toc113440563 \h </w:instrText>
            </w:r>
            <w:r>
              <w:rPr>
                <w:noProof/>
                <w:webHidden/>
              </w:rPr>
            </w:r>
            <w:r>
              <w:rPr>
                <w:noProof/>
                <w:webHidden/>
              </w:rPr>
              <w:fldChar w:fldCharType="separate"/>
            </w:r>
            <w:r>
              <w:rPr>
                <w:noProof/>
                <w:webHidden/>
              </w:rPr>
              <w:t>3</w:t>
            </w:r>
            <w:r>
              <w:rPr>
                <w:noProof/>
                <w:webHidden/>
              </w:rPr>
              <w:fldChar w:fldCharType="end"/>
            </w:r>
          </w:hyperlink>
        </w:p>
        <w:p w14:paraId="12AFC90D" w14:textId="7C3FBBBF" w:rsidR="00683A81" w:rsidRDefault="00683A81">
          <w:pPr>
            <w:pStyle w:val="TOC3"/>
            <w:tabs>
              <w:tab w:val="right" w:leader="dot" w:pos="9350"/>
            </w:tabs>
            <w:rPr>
              <w:rFonts w:eastAsiaTheme="minorEastAsia" w:cstheme="minorBidi"/>
              <w:noProof/>
              <w:sz w:val="24"/>
              <w:szCs w:val="24"/>
            </w:rPr>
          </w:pPr>
          <w:hyperlink w:anchor="_Toc113440564" w:history="1">
            <w:r w:rsidRPr="00C41EFF">
              <w:rPr>
                <w:rStyle w:val="Hyperlink"/>
                <w:rFonts w:asciiTheme="majorHAnsi" w:hAnsiTheme="majorHAnsi" w:cstheme="majorHAnsi"/>
                <w:noProof/>
              </w:rPr>
              <w:t>K-mer analysis</w:t>
            </w:r>
            <w:r>
              <w:rPr>
                <w:noProof/>
                <w:webHidden/>
              </w:rPr>
              <w:tab/>
            </w:r>
            <w:r>
              <w:rPr>
                <w:noProof/>
                <w:webHidden/>
              </w:rPr>
              <w:fldChar w:fldCharType="begin"/>
            </w:r>
            <w:r>
              <w:rPr>
                <w:noProof/>
                <w:webHidden/>
              </w:rPr>
              <w:instrText xml:space="preserve"> PAGEREF _Toc113440564 \h </w:instrText>
            </w:r>
            <w:r>
              <w:rPr>
                <w:noProof/>
                <w:webHidden/>
              </w:rPr>
            </w:r>
            <w:r>
              <w:rPr>
                <w:noProof/>
                <w:webHidden/>
              </w:rPr>
              <w:fldChar w:fldCharType="separate"/>
            </w:r>
            <w:r>
              <w:rPr>
                <w:noProof/>
                <w:webHidden/>
              </w:rPr>
              <w:t>3</w:t>
            </w:r>
            <w:r>
              <w:rPr>
                <w:noProof/>
                <w:webHidden/>
              </w:rPr>
              <w:fldChar w:fldCharType="end"/>
            </w:r>
          </w:hyperlink>
        </w:p>
        <w:p w14:paraId="7CC0B05D" w14:textId="6C6B23B9" w:rsidR="00683A81" w:rsidRDefault="00683A81">
          <w:pPr>
            <w:pStyle w:val="TOC2"/>
            <w:tabs>
              <w:tab w:val="right" w:leader="dot" w:pos="9350"/>
            </w:tabs>
            <w:rPr>
              <w:rFonts w:eastAsiaTheme="minorEastAsia" w:cstheme="minorBidi"/>
              <w:b w:val="0"/>
              <w:bCs w:val="0"/>
              <w:noProof/>
              <w:sz w:val="24"/>
              <w:szCs w:val="24"/>
            </w:rPr>
          </w:pPr>
          <w:hyperlink w:anchor="_Toc113440565" w:history="1">
            <w:r w:rsidRPr="00C41EFF">
              <w:rPr>
                <w:rStyle w:val="Hyperlink"/>
                <w:rFonts w:asciiTheme="majorHAnsi" w:hAnsiTheme="majorHAnsi" w:cstheme="majorHAnsi"/>
                <w:noProof/>
              </w:rPr>
              <w:t>Results</w:t>
            </w:r>
            <w:r>
              <w:rPr>
                <w:noProof/>
                <w:webHidden/>
              </w:rPr>
              <w:tab/>
            </w:r>
            <w:r>
              <w:rPr>
                <w:noProof/>
                <w:webHidden/>
              </w:rPr>
              <w:fldChar w:fldCharType="begin"/>
            </w:r>
            <w:r>
              <w:rPr>
                <w:noProof/>
                <w:webHidden/>
              </w:rPr>
              <w:instrText xml:space="preserve"> PAGEREF _Toc113440565 \h </w:instrText>
            </w:r>
            <w:r>
              <w:rPr>
                <w:noProof/>
                <w:webHidden/>
              </w:rPr>
            </w:r>
            <w:r>
              <w:rPr>
                <w:noProof/>
                <w:webHidden/>
              </w:rPr>
              <w:fldChar w:fldCharType="separate"/>
            </w:r>
            <w:r>
              <w:rPr>
                <w:noProof/>
                <w:webHidden/>
              </w:rPr>
              <w:t>4</w:t>
            </w:r>
            <w:r>
              <w:rPr>
                <w:noProof/>
                <w:webHidden/>
              </w:rPr>
              <w:fldChar w:fldCharType="end"/>
            </w:r>
          </w:hyperlink>
        </w:p>
        <w:p w14:paraId="073AEC48" w14:textId="44E8B2AB" w:rsidR="00683A81" w:rsidRDefault="00683A81">
          <w:pPr>
            <w:pStyle w:val="TOC3"/>
            <w:tabs>
              <w:tab w:val="right" w:leader="dot" w:pos="9350"/>
            </w:tabs>
            <w:rPr>
              <w:rFonts w:eastAsiaTheme="minorEastAsia" w:cstheme="minorBidi"/>
              <w:noProof/>
              <w:sz w:val="24"/>
              <w:szCs w:val="24"/>
            </w:rPr>
          </w:pPr>
          <w:hyperlink w:anchor="_Toc113440566" w:history="1">
            <w:r w:rsidRPr="00C41EFF">
              <w:rPr>
                <w:rStyle w:val="Hyperlink"/>
                <w:rFonts w:asciiTheme="majorHAnsi" w:hAnsiTheme="majorHAnsi" w:cstheme="majorHAnsi"/>
                <w:noProof/>
              </w:rPr>
              <w:t>Sample collection &amp; DNA extraction</w:t>
            </w:r>
            <w:r>
              <w:rPr>
                <w:noProof/>
                <w:webHidden/>
              </w:rPr>
              <w:tab/>
            </w:r>
            <w:r>
              <w:rPr>
                <w:noProof/>
                <w:webHidden/>
              </w:rPr>
              <w:fldChar w:fldCharType="begin"/>
            </w:r>
            <w:r>
              <w:rPr>
                <w:noProof/>
                <w:webHidden/>
              </w:rPr>
              <w:instrText xml:space="preserve"> PAGEREF _Toc113440566 \h </w:instrText>
            </w:r>
            <w:r>
              <w:rPr>
                <w:noProof/>
                <w:webHidden/>
              </w:rPr>
            </w:r>
            <w:r>
              <w:rPr>
                <w:noProof/>
                <w:webHidden/>
              </w:rPr>
              <w:fldChar w:fldCharType="separate"/>
            </w:r>
            <w:r>
              <w:rPr>
                <w:noProof/>
                <w:webHidden/>
              </w:rPr>
              <w:t>4</w:t>
            </w:r>
            <w:r>
              <w:rPr>
                <w:noProof/>
                <w:webHidden/>
              </w:rPr>
              <w:fldChar w:fldCharType="end"/>
            </w:r>
          </w:hyperlink>
        </w:p>
        <w:p w14:paraId="7A872972" w14:textId="67A9BCB6" w:rsidR="00683A81" w:rsidRDefault="00683A81">
          <w:pPr>
            <w:pStyle w:val="TOC3"/>
            <w:tabs>
              <w:tab w:val="right" w:leader="dot" w:pos="9350"/>
            </w:tabs>
            <w:rPr>
              <w:rFonts w:eastAsiaTheme="minorEastAsia" w:cstheme="minorBidi"/>
              <w:noProof/>
              <w:sz w:val="24"/>
              <w:szCs w:val="24"/>
            </w:rPr>
          </w:pPr>
          <w:hyperlink w:anchor="_Toc113440567" w:history="1">
            <w:r w:rsidRPr="00C41EFF">
              <w:rPr>
                <w:rStyle w:val="Hyperlink"/>
                <w:rFonts w:asciiTheme="majorHAnsi" w:hAnsiTheme="majorHAnsi" w:cstheme="majorHAnsi"/>
                <w:noProof/>
              </w:rPr>
              <w:t>Genome-wide association study</w:t>
            </w:r>
            <w:r>
              <w:rPr>
                <w:noProof/>
                <w:webHidden/>
              </w:rPr>
              <w:tab/>
            </w:r>
            <w:r>
              <w:rPr>
                <w:noProof/>
                <w:webHidden/>
              </w:rPr>
              <w:fldChar w:fldCharType="begin"/>
            </w:r>
            <w:r>
              <w:rPr>
                <w:noProof/>
                <w:webHidden/>
              </w:rPr>
              <w:instrText xml:space="preserve"> PAGEREF _Toc113440567 \h </w:instrText>
            </w:r>
            <w:r>
              <w:rPr>
                <w:noProof/>
                <w:webHidden/>
              </w:rPr>
            </w:r>
            <w:r>
              <w:rPr>
                <w:noProof/>
                <w:webHidden/>
              </w:rPr>
              <w:fldChar w:fldCharType="separate"/>
            </w:r>
            <w:r>
              <w:rPr>
                <w:noProof/>
                <w:webHidden/>
              </w:rPr>
              <w:t>4</w:t>
            </w:r>
            <w:r>
              <w:rPr>
                <w:noProof/>
                <w:webHidden/>
              </w:rPr>
              <w:fldChar w:fldCharType="end"/>
            </w:r>
          </w:hyperlink>
        </w:p>
        <w:p w14:paraId="2E4DE976" w14:textId="5090EB46" w:rsidR="00683A81" w:rsidRDefault="00683A81">
          <w:pPr>
            <w:pStyle w:val="TOC3"/>
            <w:tabs>
              <w:tab w:val="right" w:leader="dot" w:pos="9350"/>
            </w:tabs>
            <w:rPr>
              <w:rFonts w:eastAsiaTheme="minorEastAsia" w:cstheme="minorBidi"/>
              <w:noProof/>
              <w:sz w:val="24"/>
              <w:szCs w:val="24"/>
            </w:rPr>
          </w:pPr>
          <w:hyperlink w:anchor="_Toc113440568" w:history="1">
            <w:r w:rsidRPr="00C41EFF">
              <w:rPr>
                <w:rStyle w:val="Hyperlink"/>
                <w:rFonts w:asciiTheme="majorHAnsi" w:hAnsiTheme="majorHAnsi" w:cstheme="majorHAnsi"/>
                <w:noProof/>
              </w:rPr>
              <w:t>Depth analysis</w:t>
            </w:r>
            <w:r>
              <w:rPr>
                <w:noProof/>
                <w:webHidden/>
              </w:rPr>
              <w:tab/>
            </w:r>
            <w:r>
              <w:rPr>
                <w:noProof/>
                <w:webHidden/>
              </w:rPr>
              <w:fldChar w:fldCharType="begin"/>
            </w:r>
            <w:r>
              <w:rPr>
                <w:noProof/>
                <w:webHidden/>
              </w:rPr>
              <w:instrText xml:space="preserve"> PAGEREF _Toc113440568 \h </w:instrText>
            </w:r>
            <w:r>
              <w:rPr>
                <w:noProof/>
                <w:webHidden/>
              </w:rPr>
            </w:r>
            <w:r>
              <w:rPr>
                <w:noProof/>
                <w:webHidden/>
              </w:rPr>
              <w:fldChar w:fldCharType="separate"/>
            </w:r>
            <w:r>
              <w:rPr>
                <w:noProof/>
                <w:webHidden/>
              </w:rPr>
              <w:t>5</w:t>
            </w:r>
            <w:r>
              <w:rPr>
                <w:noProof/>
                <w:webHidden/>
              </w:rPr>
              <w:fldChar w:fldCharType="end"/>
            </w:r>
          </w:hyperlink>
        </w:p>
        <w:p w14:paraId="7E020ED5" w14:textId="38F89B3B" w:rsidR="00683A81" w:rsidRDefault="00683A81">
          <w:pPr>
            <w:pStyle w:val="TOC3"/>
            <w:tabs>
              <w:tab w:val="right" w:leader="dot" w:pos="9350"/>
            </w:tabs>
            <w:rPr>
              <w:rFonts w:eastAsiaTheme="minorEastAsia" w:cstheme="minorBidi"/>
              <w:noProof/>
              <w:sz w:val="24"/>
              <w:szCs w:val="24"/>
            </w:rPr>
          </w:pPr>
          <w:hyperlink w:anchor="_Toc113440569" w:history="1">
            <w:r w:rsidRPr="00C41EFF">
              <w:rPr>
                <w:rStyle w:val="Hyperlink"/>
                <w:rFonts w:asciiTheme="majorHAnsi" w:hAnsiTheme="majorHAnsi" w:cstheme="majorHAnsi"/>
                <w:noProof/>
              </w:rPr>
              <w:t>K-mer analysis</w:t>
            </w:r>
            <w:r>
              <w:rPr>
                <w:noProof/>
                <w:webHidden/>
              </w:rPr>
              <w:tab/>
            </w:r>
            <w:r>
              <w:rPr>
                <w:noProof/>
                <w:webHidden/>
              </w:rPr>
              <w:fldChar w:fldCharType="begin"/>
            </w:r>
            <w:r>
              <w:rPr>
                <w:noProof/>
                <w:webHidden/>
              </w:rPr>
              <w:instrText xml:space="preserve"> PAGEREF _Toc113440569 \h </w:instrText>
            </w:r>
            <w:r>
              <w:rPr>
                <w:noProof/>
                <w:webHidden/>
              </w:rPr>
            </w:r>
            <w:r>
              <w:rPr>
                <w:noProof/>
                <w:webHidden/>
              </w:rPr>
              <w:fldChar w:fldCharType="separate"/>
            </w:r>
            <w:r>
              <w:rPr>
                <w:noProof/>
                <w:webHidden/>
              </w:rPr>
              <w:t>5</w:t>
            </w:r>
            <w:r>
              <w:rPr>
                <w:noProof/>
                <w:webHidden/>
              </w:rPr>
              <w:fldChar w:fldCharType="end"/>
            </w:r>
          </w:hyperlink>
        </w:p>
        <w:p w14:paraId="2FFFFFB6" w14:textId="69830245" w:rsidR="00683A81" w:rsidRDefault="00683A81">
          <w:pPr>
            <w:pStyle w:val="TOC2"/>
            <w:tabs>
              <w:tab w:val="right" w:leader="dot" w:pos="9350"/>
            </w:tabs>
            <w:rPr>
              <w:rFonts w:eastAsiaTheme="minorEastAsia" w:cstheme="minorBidi"/>
              <w:b w:val="0"/>
              <w:bCs w:val="0"/>
              <w:noProof/>
              <w:sz w:val="24"/>
              <w:szCs w:val="24"/>
            </w:rPr>
          </w:pPr>
          <w:hyperlink w:anchor="_Toc113440570" w:history="1">
            <w:r w:rsidRPr="00C41EFF">
              <w:rPr>
                <w:rStyle w:val="Hyperlink"/>
                <w:rFonts w:asciiTheme="majorHAnsi" w:hAnsiTheme="majorHAnsi" w:cstheme="majorHAnsi"/>
                <w:noProof/>
              </w:rPr>
              <w:t>Discussion &amp; Conclusion</w:t>
            </w:r>
            <w:r>
              <w:rPr>
                <w:noProof/>
                <w:webHidden/>
              </w:rPr>
              <w:tab/>
            </w:r>
            <w:r>
              <w:rPr>
                <w:noProof/>
                <w:webHidden/>
              </w:rPr>
              <w:fldChar w:fldCharType="begin"/>
            </w:r>
            <w:r>
              <w:rPr>
                <w:noProof/>
                <w:webHidden/>
              </w:rPr>
              <w:instrText xml:space="preserve"> PAGEREF _Toc113440570 \h </w:instrText>
            </w:r>
            <w:r>
              <w:rPr>
                <w:noProof/>
                <w:webHidden/>
              </w:rPr>
            </w:r>
            <w:r>
              <w:rPr>
                <w:noProof/>
                <w:webHidden/>
              </w:rPr>
              <w:fldChar w:fldCharType="separate"/>
            </w:r>
            <w:r>
              <w:rPr>
                <w:noProof/>
                <w:webHidden/>
              </w:rPr>
              <w:t>5</w:t>
            </w:r>
            <w:r>
              <w:rPr>
                <w:noProof/>
                <w:webHidden/>
              </w:rPr>
              <w:fldChar w:fldCharType="end"/>
            </w:r>
          </w:hyperlink>
        </w:p>
        <w:p w14:paraId="0B01A630" w14:textId="4F49ABEA" w:rsidR="00683A81" w:rsidRDefault="00683A81">
          <w:pPr>
            <w:pStyle w:val="TOC2"/>
            <w:tabs>
              <w:tab w:val="right" w:leader="dot" w:pos="9350"/>
            </w:tabs>
            <w:rPr>
              <w:rFonts w:eastAsiaTheme="minorEastAsia" w:cstheme="minorBidi"/>
              <w:b w:val="0"/>
              <w:bCs w:val="0"/>
              <w:noProof/>
              <w:sz w:val="24"/>
              <w:szCs w:val="24"/>
            </w:rPr>
          </w:pPr>
          <w:hyperlink w:anchor="_Toc113440571" w:history="1">
            <w:r w:rsidRPr="00C41EFF">
              <w:rPr>
                <w:rStyle w:val="Hyperlink"/>
                <w:rFonts w:asciiTheme="majorHAnsi" w:hAnsiTheme="majorHAnsi" w:cstheme="majorHAnsi"/>
                <w:noProof/>
              </w:rPr>
              <w:t>Tables &amp; Figures</w:t>
            </w:r>
            <w:r>
              <w:rPr>
                <w:noProof/>
                <w:webHidden/>
              </w:rPr>
              <w:tab/>
            </w:r>
            <w:r>
              <w:rPr>
                <w:noProof/>
                <w:webHidden/>
              </w:rPr>
              <w:fldChar w:fldCharType="begin"/>
            </w:r>
            <w:r>
              <w:rPr>
                <w:noProof/>
                <w:webHidden/>
              </w:rPr>
              <w:instrText xml:space="preserve"> PAGEREF _Toc113440571 \h </w:instrText>
            </w:r>
            <w:r>
              <w:rPr>
                <w:noProof/>
                <w:webHidden/>
              </w:rPr>
            </w:r>
            <w:r>
              <w:rPr>
                <w:noProof/>
                <w:webHidden/>
              </w:rPr>
              <w:fldChar w:fldCharType="separate"/>
            </w:r>
            <w:r>
              <w:rPr>
                <w:noProof/>
                <w:webHidden/>
              </w:rPr>
              <w:t>7</w:t>
            </w:r>
            <w:r>
              <w:rPr>
                <w:noProof/>
                <w:webHidden/>
              </w:rPr>
              <w:fldChar w:fldCharType="end"/>
            </w:r>
          </w:hyperlink>
        </w:p>
        <w:p w14:paraId="0B1EE821" w14:textId="59513456" w:rsidR="00A951B3" w:rsidRDefault="00A951B3">
          <w:r>
            <w:rPr>
              <w:b/>
              <w:bCs/>
              <w:noProof/>
            </w:rPr>
            <w:fldChar w:fldCharType="end"/>
          </w:r>
        </w:p>
      </w:sdtContent>
    </w:sdt>
    <w:p w14:paraId="63B0B10F" w14:textId="77333050" w:rsidR="00120DAA" w:rsidRPr="00011FA5" w:rsidRDefault="00120DAA" w:rsidP="00120DAA">
      <w:pPr>
        <w:pStyle w:val="TOCHeading"/>
        <w:spacing w:line="240" w:lineRule="auto"/>
        <w:outlineLvl w:val="0"/>
      </w:pPr>
      <w:bookmarkStart w:id="2" w:name="_Toc113440558"/>
      <w:r w:rsidRPr="00011FA5">
        <w:t xml:space="preserve">Chapter </w:t>
      </w:r>
      <w:r>
        <w:t>3</w:t>
      </w:r>
      <w:r w:rsidRPr="00011FA5">
        <w:t xml:space="preserve"> – </w:t>
      </w:r>
      <w:r>
        <w:t xml:space="preserve">Investigation in identifying sex-specific markers in </w:t>
      </w:r>
      <w:r w:rsidRPr="00011FA5">
        <w:t>delta smelt</w:t>
      </w:r>
      <w:bookmarkEnd w:id="1"/>
      <w:bookmarkEnd w:id="0"/>
      <w:bookmarkEnd w:id="2"/>
    </w:p>
    <w:p w14:paraId="0C857AD2" w14:textId="77777777" w:rsidR="00120DAA" w:rsidRPr="00FD21E9" w:rsidRDefault="00120DAA" w:rsidP="00120DAA">
      <w:pPr>
        <w:pStyle w:val="Header"/>
        <w:outlineLvl w:val="1"/>
        <w:rPr>
          <w:rFonts w:asciiTheme="majorHAnsi" w:hAnsiTheme="majorHAnsi" w:cstheme="majorHAnsi"/>
          <w:szCs w:val="24"/>
        </w:rPr>
      </w:pPr>
      <w:bookmarkStart w:id="3" w:name="_Toc113123183"/>
      <w:bookmarkStart w:id="4" w:name="_Toc113273222"/>
      <w:bookmarkStart w:id="5" w:name="_Toc113440559"/>
      <w:r w:rsidRPr="00FD21E9">
        <w:rPr>
          <w:rFonts w:asciiTheme="majorHAnsi" w:hAnsiTheme="majorHAnsi" w:cstheme="majorHAnsi"/>
          <w:szCs w:val="24"/>
        </w:rPr>
        <w:t>Introduction</w:t>
      </w:r>
      <w:bookmarkEnd w:id="3"/>
      <w:bookmarkEnd w:id="4"/>
      <w:bookmarkEnd w:id="5"/>
    </w:p>
    <w:p w14:paraId="2E8B703E" w14:textId="29A4A27D" w:rsidR="00120DAA" w:rsidRPr="00120DAA"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 xml:space="preserve">Sex determination in fish is a highly variable </w:t>
      </w:r>
      <w:r w:rsidR="006958D8">
        <w:rPr>
          <w:rFonts w:asciiTheme="majorHAnsi" w:hAnsiTheme="majorHAnsi" w:cstheme="majorHAnsi"/>
          <w:bCs/>
          <w:iCs/>
          <w:color w:val="00000A"/>
        </w:rPr>
        <w:t xml:space="preserve">and often plastic </w:t>
      </w:r>
      <w:r w:rsidRPr="00120DAA">
        <w:rPr>
          <w:rFonts w:asciiTheme="majorHAnsi" w:hAnsiTheme="majorHAnsi" w:cstheme="majorHAnsi"/>
          <w:bCs/>
          <w:iCs/>
          <w:color w:val="00000A"/>
        </w:rPr>
        <w:t>trait</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6958D8">
        <w:rPr>
          <w:rFonts w:asciiTheme="majorHAnsi" w:hAnsiTheme="majorHAnsi" w:cstheme="majorHAnsi"/>
          <w:bCs/>
          <w:iCs/>
          <w:color w:val="00000A"/>
        </w:rPr>
        <w:instrText xml:space="preserve"> ADDIN ZOTERO_ITEM CSL_CITATION {"citationID":"b0QVqwNu","properties":{"formattedCitation":"(Kobayashi et al., 2013; Nakamura et al., 1998; Volff, 2005)","plainCitation":"(Kobayashi et al., 2013; Nakamura et al., 1998; Volff, 2005)","noteIndex":0},"citationItems":[{"id":615,"uris":["http://zotero.org/users/local/3tku6QP0/items/P9PTRC7I"],"itemData":{"id":615,"type":"article-journal","abstract":"Among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vrfIOilL/98p1DwIi","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6958D8">
        <w:rPr>
          <w:rFonts w:asciiTheme="majorHAnsi" w:hAnsiTheme="majorHAnsi" w:cstheme="majorHAnsi"/>
          <w:color w:val="00000A"/>
        </w:rPr>
        <w:t xml:space="preserve">(Kobayashi et al., 2013; Nakamura et al., 1998; </w:t>
      </w:r>
      <w:proofErr w:type="spellStart"/>
      <w:r w:rsidR="006958D8">
        <w:rPr>
          <w:rFonts w:asciiTheme="majorHAnsi" w:hAnsiTheme="majorHAnsi" w:cstheme="majorHAnsi"/>
          <w:color w:val="00000A"/>
        </w:rPr>
        <w:t>Volff</w:t>
      </w:r>
      <w:proofErr w:type="spellEnd"/>
      <w:r w:rsidR="006958D8">
        <w:rPr>
          <w:rFonts w:asciiTheme="majorHAnsi" w:hAnsiTheme="majorHAnsi" w:cstheme="majorHAnsi"/>
          <w:color w:val="00000A"/>
        </w:rPr>
        <w:t>,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and understanding its mechanisms is </w:t>
      </w:r>
      <w:r w:rsidR="00065768">
        <w:rPr>
          <w:rFonts w:asciiTheme="majorHAnsi" w:hAnsiTheme="majorHAnsi" w:cstheme="majorHAnsi"/>
          <w:bCs/>
          <w:iCs/>
          <w:color w:val="00000A"/>
        </w:rPr>
        <w:t>essential</w:t>
      </w:r>
      <w:r w:rsidRPr="00120DAA">
        <w:rPr>
          <w:rFonts w:asciiTheme="majorHAnsi" w:hAnsiTheme="majorHAnsi" w:cstheme="majorHAnsi"/>
          <w:bCs/>
          <w:iCs/>
          <w:color w:val="00000A"/>
        </w:rPr>
        <w:t xml:space="preserve"> for understanding the biology of a species</w:t>
      </w:r>
      <w:r w:rsidR="00065768">
        <w:rPr>
          <w:rFonts w:asciiTheme="majorHAnsi" w:hAnsiTheme="majorHAnsi" w:cstheme="majorHAnsi"/>
          <w:bCs/>
          <w:iCs/>
          <w:color w:val="00000A"/>
        </w:rPr>
        <w:t>,</w:t>
      </w:r>
      <w:r w:rsidRPr="00120DAA">
        <w:rPr>
          <w:rFonts w:asciiTheme="majorHAnsi" w:hAnsiTheme="majorHAnsi" w:cstheme="majorHAnsi"/>
          <w:bCs/>
          <w:iCs/>
          <w:color w:val="00000A"/>
        </w:rPr>
        <w:t xml:space="preserve"> and for gaining insight into the evolution of sex chromosomes and genetic mechanisms underlying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2015)","noteIndex":0},"citationItems":[{"id":"vrfIOilL/skFvlDaH","uris":["http://www.mendeley.com/documents/?uuid=bf62f766-0bdc-4713-80eb-0c79ca8ca548"],"itemData":{"DOI":"10.1007/s11427-014-4797-9","ISSN":"16747305","abstract":"Aquaculture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(Mei &amp; </w:t>
      </w:r>
      <w:proofErr w:type="spellStart"/>
      <w:r w:rsidR="00065768">
        <w:rPr>
          <w:rFonts w:asciiTheme="majorHAnsi" w:hAnsiTheme="majorHAnsi" w:cstheme="majorHAnsi"/>
          <w:color w:val="00000A"/>
        </w:rPr>
        <w:t>Gui</w:t>
      </w:r>
      <w:proofErr w:type="spellEnd"/>
      <w:r w:rsidR="00065768">
        <w:rPr>
          <w:rFonts w:asciiTheme="majorHAnsi" w:hAnsiTheme="majorHAnsi" w:cstheme="majorHAnsi"/>
          <w:color w:val="00000A"/>
        </w:rPr>
        <w:t>, 2015)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Fish represent the</w:t>
      </w:r>
      <w:r w:rsidR="00201C60">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A55B3B">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A."}],"issued":{"date-parts":[["2011"]]}}},{"id":"vrfIOilL/CZmqLa8r","uris":["http://www.mendeley.com/documents/?uuid=15be4d65-07bf-4803-90e6-835556babe79"],"itemData":{"ISBN":"9781118342336","author":[{"dropping-particle":"","family":"Nelson","given":"Joseph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sidR="00A55B3B">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constant exposure to variable environments comes a vast array of morphological, physiological, behavioral, developmental and sexual mechanisms</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1998)","noteIndex":0},"citationItems":[{"id":"vrfIOilL/DGdugVPo","uris":["http://www.mendeley.com/documents/?uuid=195dc493-418d-4e6d-89aa-e5ebfed03d1f"],"itemData":{"DOI":"10.1007/s10695-006-7590-2","ISBN":"1069500675902","ISSN":"09201742","abstract":"We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fish","type":"article-journal","volume":"31"}},{"id":"vrfIOilL/R2jA9riB","uris":["http://www.mendeley.com/documents/?uuid=aa8e43cc-6d00-4ef8-a00c-76b26ae61859"],"itemData":{"DOI":"10.1007/978-3-0348-7781-7_9","abstract":"This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fish","type":"article-journal","volume":"55"}},{"id":"vrfIOilL/HJH6t71B","uris":["http://www.mendeley.com/documents/?uuid=31f7b719-a731-4e93-8b61-431457911517"],"itemData":{"DOI":"10.1002/dvdy.23927","ISSN":"10588388","abstract":"Although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w:t>
      </w:r>
      <w:proofErr w:type="spellStart"/>
      <w:r w:rsidR="00065768">
        <w:rPr>
          <w:rFonts w:asciiTheme="majorHAnsi" w:hAnsiTheme="majorHAnsi" w:cstheme="majorHAnsi"/>
          <w:color w:val="00000A"/>
        </w:rPr>
        <w:t>Baroiller</w:t>
      </w:r>
      <w:proofErr w:type="spellEnd"/>
      <w:r w:rsidR="00065768">
        <w:rPr>
          <w:rFonts w:asciiTheme="majorHAnsi" w:hAnsiTheme="majorHAnsi" w:cstheme="majorHAnsi"/>
          <w:color w:val="00000A"/>
        </w:rPr>
        <w:t xml:space="preserve"> et al., 1999; Kikuchi &amp; Hamaguchi, 2013; </w:t>
      </w:r>
      <w:proofErr w:type="spellStart"/>
      <w:r w:rsidR="00065768">
        <w:rPr>
          <w:rFonts w:asciiTheme="majorHAnsi" w:hAnsiTheme="majorHAnsi" w:cstheme="majorHAnsi"/>
          <w:color w:val="00000A"/>
        </w:rPr>
        <w:t>Nagahama</w:t>
      </w:r>
      <w:proofErr w:type="spellEnd"/>
      <w:r w:rsidR="00065768">
        <w:rPr>
          <w:rFonts w:asciiTheme="majorHAnsi" w:hAnsiTheme="majorHAnsi" w:cstheme="majorHAnsi"/>
          <w:color w:val="00000A"/>
        </w:rPr>
        <w:t>,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In teleost fishes, sex determination can be genetic</w:t>
      </w:r>
      <w:r w:rsidR="00D2058E">
        <w:rPr>
          <w:rFonts w:asciiTheme="majorHAnsi" w:hAnsiTheme="majorHAnsi" w:cstheme="majorHAnsi"/>
          <w:bCs/>
          <w:iCs/>
          <w:color w:val="00000A"/>
        </w:rPr>
        <w:t>,</w:t>
      </w:r>
      <w:r w:rsidRPr="00120DAA">
        <w:rPr>
          <w:rFonts w:asciiTheme="majorHAnsi" w:hAnsiTheme="majorHAnsi" w:cstheme="majorHAnsi"/>
          <w:bCs/>
          <w:iCs/>
          <w:color w:val="00000A"/>
        </w:rPr>
        <w:t xml:space="preserve"> environmental </w:t>
      </w:r>
      <w:r w:rsidR="00D2058E">
        <w:rPr>
          <w:rFonts w:asciiTheme="majorHAnsi" w:hAnsiTheme="majorHAnsi" w:cstheme="majorHAnsi"/>
          <w:bCs/>
          <w:iCs/>
          <w:color w:val="00000A"/>
        </w:rPr>
        <w:t>or both. The determination mechanism</w:t>
      </w:r>
      <w:r w:rsidRPr="00120DAA">
        <w:rPr>
          <w:rFonts w:asciiTheme="majorHAnsi" w:hAnsiTheme="majorHAnsi" w:cstheme="majorHAnsi"/>
          <w:bCs/>
          <w:iCs/>
          <w:color w:val="00000A"/>
        </w:rPr>
        <w:t xml:space="preserve"> varies between closely related species</w:t>
      </w:r>
      <w:r w:rsidR="00065768">
        <w:rPr>
          <w:rFonts w:asciiTheme="majorHAnsi" w:hAnsiTheme="majorHAnsi" w:cstheme="majorHAnsi"/>
          <w:bCs/>
          <w:iCs/>
          <w:color w:val="00000A"/>
        </w:rPr>
        <w:t xml:space="preserve"> </w:t>
      </w:r>
      <w:r w:rsidR="00D2058E">
        <w:rPr>
          <w:rFonts w:asciiTheme="majorHAnsi" w:hAnsiTheme="majorHAnsi" w:cstheme="majorHAnsi"/>
          <w:bCs/>
          <w:iCs/>
          <w:color w:val="00000A"/>
        </w:rPr>
        <w:t xml:space="preserve">so investigation into the causative mechanisms need to happen at a species by species level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{"citationID":"B7FTBGOW","properties":{"formattedCitation":"(Conover &amp; Kynard, 2013; Devlin &amp; Nagahama, 2002; Mank &amp; Avise, 2009; Volff, 2005)","plainCitation":"(Conover &amp; Kynard, 2013; Devlin &amp; Nagahama, 2002; Mank &amp; Avise, 2009; Volff, 2005)","noteIndex":0},"citationItems":[{"id":"vrfIOilL/mK4We0aQ","uris":["http://www.mendeley.com/documents/?uuid=8b73779d-f525-48e0-ba64-b1dbd7428d63"],"itemData":{"author":[{"dropping-particle":"","family":"Conover","given":"David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Fish","type":"article-journal","volume":"213"}},{"id":"vrfIOilL/F3z5pLxT","uris":["http://www.mendeley.com/documents/?uuid=a30ee487-33a4-4c79-8bfa-367738cec317"],"itemData":{"DOI":"10.1016/S0044-8486(02)00057-1","ISBN":"0044-8486","ISSN":"00448486","abstract":"A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influences","type":"article-journal","volume":"208"}},{"id":"vrfIOilL/H92Hrg4y","uris":["http://www.mendeley.com/documents/?uuid=ca7bd1e9-8e27-4fa2-9b33-fd6639fafc12"],"itemData":{"DOI":"10.1159/000223071","ISSN":"16615425","abstract":"Sex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fishes","type":"article-journal","volume":"3"}},{"id":"vrfIOilL/98p1DwIi","uris":["http://www.mendeley.com/documents/?uuid=56b7b82a-2bfd-4eaa-ae1f-6d641aa6b290"],"itemData":{"DOI":"10.1038/sj.hdy.6800635","ISSN":"0018067X","abstract":"Teleost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(Conover &amp; Kynard, 2013; Devlin &amp; </w:t>
      </w:r>
      <w:proofErr w:type="spellStart"/>
      <w:r w:rsidR="00065768">
        <w:rPr>
          <w:rFonts w:asciiTheme="majorHAnsi" w:hAnsiTheme="majorHAnsi" w:cstheme="majorHAnsi"/>
          <w:color w:val="00000A"/>
        </w:rPr>
        <w:t>Nagahama</w:t>
      </w:r>
      <w:proofErr w:type="spellEnd"/>
      <w:r w:rsidR="00065768">
        <w:rPr>
          <w:rFonts w:asciiTheme="majorHAnsi" w:hAnsiTheme="majorHAnsi" w:cstheme="majorHAnsi"/>
          <w:color w:val="00000A"/>
        </w:rPr>
        <w:t xml:space="preserve">, 2002; </w:t>
      </w:r>
      <w:proofErr w:type="spellStart"/>
      <w:r w:rsidR="00065768">
        <w:rPr>
          <w:rFonts w:asciiTheme="majorHAnsi" w:hAnsiTheme="majorHAnsi" w:cstheme="majorHAnsi"/>
          <w:color w:val="00000A"/>
        </w:rPr>
        <w:t>Mank</w:t>
      </w:r>
      <w:proofErr w:type="spellEnd"/>
      <w:r w:rsidR="00065768">
        <w:rPr>
          <w:rFonts w:asciiTheme="majorHAnsi" w:hAnsiTheme="majorHAnsi" w:cstheme="majorHAnsi"/>
          <w:color w:val="00000A"/>
        </w:rPr>
        <w:t xml:space="preserve"> &amp; </w:t>
      </w:r>
      <w:proofErr w:type="spellStart"/>
      <w:r w:rsidR="00065768">
        <w:rPr>
          <w:rFonts w:asciiTheme="majorHAnsi" w:hAnsiTheme="majorHAnsi" w:cstheme="majorHAnsi"/>
          <w:color w:val="00000A"/>
        </w:rPr>
        <w:t>Avise</w:t>
      </w:r>
      <w:proofErr w:type="spellEnd"/>
      <w:r w:rsidR="00065768">
        <w:rPr>
          <w:rFonts w:asciiTheme="majorHAnsi" w:hAnsiTheme="majorHAnsi" w:cstheme="majorHAnsi"/>
          <w:color w:val="00000A"/>
        </w:rPr>
        <w:t xml:space="preserve">, 2009; </w:t>
      </w:r>
      <w:proofErr w:type="spellStart"/>
      <w:r w:rsidR="00065768">
        <w:rPr>
          <w:rFonts w:asciiTheme="majorHAnsi" w:hAnsiTheme="majorHAnsi" w:cstheme="majorHAnsi"/>
          <w:color w:val="00000A"/>
        </w:rPr>
        <w:t>Volff</w:t>
      </w:r>
      <w:proofErr w:type="spellEnd"/>
      <w:r w:rsidR="00065768">
        <w:rPr>
          <w:rFonts w:asciiTheme="majorHAnsi" w:hAnsiTheme="majorHAnsi" w:cstheme="majorHAnsi"/>
          <w:color w:val="00000A"/>
        </w:rPr>
        <w:t>, 2005)</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Delta smelt are born the sex they will be throughout their entire life cycle and do not appear to have environmental regulation of sex determination which suggests sex may be determined genetically. </w:t>
      </w:r>
      <w:r w:rsidR="00A55B3B">
        <w:rPr>
          <w:rFonts w:asciiTheme="majorHAnsi" w:hAnsiTheme="majorHAnsi" w:cstheme="majorHAnsi"/>
          <w:bCs/>
          <w:iCs/>
          <w:color w:val="00000A"/>
        </w:rPr>
        <w:t>Within</w:t>
      </w:r>
      <w:r w:rsidRPr="00120DAA">
        <w:rPr>
          <w:rFonts w:asciiTheme="majorHAnsi" w:hAnsiTheme="majorHAnsi" w:cstheme="majorHAnsi"/>
          <w:bCs/>
          <w:iCs/>
          <w:color w:val="00000A"/>
        </w:rPr>
        <w:t xml:space="preserve"> teleost fishes, endogenous genetic sex determination mechanisms can occur at the chromosomal level, where heterogametic males (XY) or females (ZW) exist, or mechanisms can </w:t>
      </w:r>
      <w:r w:rsidR="00A55B3B">
        <w:rPr>
          <w:rFonts w:asciiTheme="majorHAnsi" w:hAnsiTheme="majorHAnsi" w:cstheme="majorHAnsi"/>
          <w:bCs/>
          <w:iCs/>
          <w:color w:val="00000A"/>
        </w:rPr>
        <w:t>occur</w:t>
      </w:r>
      <w:r w:rsidRPr="00120DAA">
        <w:rPr>
          <w:rFonts w:asciiTheme="majorHAnsi" w:hAnsiTheme="majorHAnsi" w:cstheme="majorHAnsi"/>
          <w:bCs/>
          <w:iCs/>
          <w:color w:val="00000A"/>
        </w:rPr>
        <w:t xml:space="preserve"> at the genic level where single or multiple genes</w:t>
      </w:r>
      <w:r w:rsidR="00A55B3B">
        <w:rPr>
          <w:rFonts w:asciiTheme="majorHAnsi" w:hAnsiTheme="majorHAnsi" w:cstheme="majorHAnsi"/>
          <w:bCs/>
          <w:iCs/>
          <w:color w:val="00000A"/>
        </w:rPr>
        <w:t xml:space="preserve"> or regions</w:t>
      </w:r>
      <w:r w:rsidRPr="00120DAA">
        <w:rPr>
          <w:rFonts w:asciiTheme="majorHAnsi" w:hAnsiTheme="majorHAnsi" w:cstheme="majorHAnsi"/>
          <w:bCs/>
          <w:iCs/>
          <w:color w:val="00000A"/>
        </w:rPr>
        <w:t xml:space="preserve"> influence sex determination</w:t>
      </w:r>
      <w:r w:rsidR="00065768">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065768">
        <w:rPr>
          <w:rFonts w:asciiTheme="majorHAnsi" w:hAnsiTheme="majorHAnsi" w:cstheme="majorHAnsi"/>
          <w:bCs/>
          <w:iCs/>
          <w:color w:val="00000A"/>
        </w:rPr>
        <w:instrText xml:space="preserve"> ADDIN ZOTERO_ITEM CSL_CITATION {"citationID":"ucXRvtVg","properties":{"formattedCitation":"(Devlin &amp; Nagahama, 2002)","plainCitation":"(Devlin &amp; Nagahama, 2002)","noteIndex":0},"citationItems":[{"id":"vrfIOilL/F3z5pLxT","uris":["http://www.mendeley.com/documents/?uuid=a30ee487-33a4-4c79-8bfa-367738cec317"],"itemData":{"DOI":"10.1016/S0044-8486(02)00057-1","ISBN":"0044-8486","ISSN":"00448486","abstract":"A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sidRPr="00120DAA">
        <w:rPr>
          <w:rFonts w:asciiTheme="majorHAnsi" w:hAnsiTheme="majorHAnsi" w:cstheme="majorHAnsi"/>
          <w:bCs/>
          <w:iCs/>
          <w:color w:val="00000A"/>
        </w:rPr>
        <w:fldChar w:fldCharType="separate"/>
      </w:r>
      <w:r w:rsidR="00065768">
        <w:rPr>
          <w:rFonts w:asciiTheme="majorHAnsi" w:hAnsiTheme="majorHAnsi" w:cstheme="majorHAnsi"/>
          <w:color w:val="00000A"/>
        </w:rPr>
        <w:t xml:space="preserve">(Devlin &amp; </w:t>
      </w:r>
      <w:proofErr w:type="spellStart"/>
      <w:r w:rsidR="00065768">
        <w:rPr>
          <w:rFonts w:asciiTheme="majorHAnsi" w:hAnsiTheme="majorHAnsi" w:cstheme="majorHAnsi"/>
          <w:color w:val="00000A"/>
        </w:rPr>
        <w:t>Nagahama</w:t>
      </w:r>
      <w:proofErr w:type="spellEnd"/>
      <w:r w:rsidR="00065768">
        <w:rPr>
          <w:rFonts w:asciiTheme="majorHAnsi" w:hAnsiTheme="majorHAnsi" w:cstheme="majorHAnsi"/>
          <w:color w:val="00000A"/>
        </w:rPr>
        <w:t>, 2002)</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w:t>
      </w:r>
      <w:r w:rsidR="00DD37E4">
        <w:rPr>
          <w:rFonts w:asciiTheme="majorHAnsi" w:hAnsiTheme="majorHAnsi" w:cstheme="majorHAnsi"/>
          <w:bCs/>
          <w:iCs/>
          <w:color w:val="00000A"/>
        </w:rPr>
        <w:t>Clarifying</w:t>
      </w:r>
      <w:r w:rsidRPr="00120DAA">
        <w:rPr>
          <w:rFonts w:asciiTheme="majorHAnsi" w:hAnsiTheme="majorHAnsi" w:cstheme="majorHAnsi"/>
          <w:bCs/>
          <w:iCs/>
          <w:color w:val="00000A"/>
        </w:rPr>
        <w:t xml:space="preserve"> the mechanism of sex determination in delta smelt will </w:t>
      </w:r>
      <w:r w:rsidR="00A55B3B">
        <w:rPr>
          <w:rFonts w:asciiTheme="majorHAnsi" w:hAnsiTheme="majorHAnsi" w:cstheme="majorHAnsi"/>
          <w:bCs/>
          <w:iCs/>
          <w:color w:val="00000A"/>
        </w:rPr>
        <w:t xml:space="preserve">contribute to the </w:t>
      </w:r>
      <w:r w:rsidR="00DD37E4">
        <w:rPr>
          <w:rFonts w:asciiTheme="majorHAnsi" w:hAnsiTheme="majorHAnsi" w:cstheme="majorHAnsi"/>
          <w:bCs/>
          <w:iCs/>
          <w:color w:val="00000A"/>
        </w:rPr>
        <w:t xml:space="preserve">scientific body of knowledge </w:t>
      </w:r>
      <w:r w:rsidR="00A55B3B">
        <w:rPr>
          <w:rFonts w:asciiTheme="majorHAnsi" w:hAnsiTheme="majorHAnsi" w:cstheme="majorHAnsi"/>
          <w:bCs/>
          <w:iCs/>
          <w:color w:val="00000A"/>
        </w:rPr>
        <w:t>for understanding</w:t>
      </w:r>
      <w:r w:rsidRPr="00120DAA">
        <w:rPr>
          <w:rFonts w:asciiTheme="majorHAnsi" w:hAnsiTheme="majorHAnsi" w:cstheme="majorHAnsi"/>
          <w:bCs/>
          <w:iCs/>
          <w:color w:val="00000A"/>
        </w:rPr>
        <w:t xml:space="preserve"> biological </w:t>
      </w:r>
      <w:proofErr w:type="gramStart"/>
      <w:r w:rsidR="00A55B3B">
        <w:rPr>
          <w:rFonts w:asciiTheme="majorHAnsi" w:hAnsiTheme="majorHAnsi" w:cstheme="majorHAnsi"/>
          <w:bCs/>
          <w:iCs/>
          <w:color w:val="00000A"/>
        </w:rPr>
        <w:t>variation</w:t>
      </w:r>
      <w:r w:rsidR="00DD37E4">
        <w:rPr>
          <w:rFonts w:asciiTheme="majorHAnsi" w:hAnsiTheme="majorHAnsi" w:cstheme="majorHAnsi"/>
          <w:bCs/>
          <w:iCs/>
          <w:color w:val="00000A"/>
        </w:rPr>
        <w:t>, and</w:t>
      </w:r>
      <w:proofErr w:type="gramEnd"/>
      <w:r w:rsidR="00DD37E4">
        <w:rPr>
          <w:rFonts w:asciiTheme="majorHAnsi" w:hAnsiTheme="majorHAnsi" w:cstheme="majorHAnsi"/>
          <w:bCs/>
          <w:iCs/>
          <w:color w:val="00000A"/>
        </w:rPr>
        <w:t xml:space="preserve"> allow</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managers to</w:t>
      </w:r>
      <w:r w:rsidRPr="00120DAA">
        <w:rPr>
          <w:rFonts w:asciiTheme="majorHAnsi" w:hAnsiTheme="majorHAnsi" w:cstheme="majorHAnsi"/>
          <w:bCs/>
          <w:iCs/>
          <w:color w:val="00000A"/>
        </w:rPr>
        <w:t xml:space="preserve"> identify and develop diagnostic </w:t>
      </w:r>
      <w:r w:rsidR="00A55B3B">
        <w:rPr>
          <w:rFonts w:asciiTheme="majorHAnsi" w:hAnsiTheme="majorHAnsi" w:cstheme="majorHAnsi"/>
          <w:bCs/>
          <w:iCs/>
          <w:color w:val="00000A"/>
        </w:rPr>
        <w:t xml:space="preserve">non-lethal </w:t>
      </w:r>
      <w:r w:rsidRPr="00120DAA">
        <w:rPr>
          <w:rFonts w:asciiTheme="majorHAnsi" w:hAnsiTheme="majorHAnsi" w:cstheme="majorHAnsi"/>
          <w:bCs/>
          <w:iCs/>
          <w:color w:val="00000A"/>
        </w:rPr>
        <w:t xml:space="preserve">markers for the practical management of </w:t>
      </w:r>
      <w:r w:rsidR="00DD37E4">
        <w:rPr>
          <w:rFonts w:asciiTheme="majorHAnsi" w:hAnsiTheme="majorHAnsi" w:cstheme="majorHAnsi"/>
          <w:bCs/>
          <w:iCs/>
          <w:color w:val="00000A"/>
        </w:rPr>
        <w:t>an</w:t>
      </w:r>
      <w:r w:rsidRPr="00120DAA">
        <w:rPr>
          <w:rFonts w:asciiTheme="majorHAnsi" w:hAnsiTheme="majorHAnsi" w:cstheme="majorHAnsi"/>
          <w:bCs/>
          <w:iCs/>
          <w:color w:val="00000A"/>
        </w:rPr>
        <w:t xml:space="preserve"> </w:t>
      </w:r>
      <w:r w:rsidR="00A55B3B">
        <w:rPr>
          <w:rFonts w:asciiTheme="majorHAnsi" w:hAnsiTheme="majorHAnsi" w:cstheme="majorHAnsi"/>
          <w:bCs/>
          <w:iCs/>
          <w:color w:val="00000A"/>
        </w:rPr>
        <w:t xml:space="preserve">endangered </w:t>
      </w:r>
      <w:r w:rsidRPr="00120DAA">
        <w:rPr>
          <w:rFonts w:asciiTheme="majorHAnsi" w:hAnsiTheme="majorHAnsi" w:cstheme="majorHAnsi"/>
          <w:bCs/>
          <w:iCs/>
          <w:color w:val="00000A"/>
        </w:rPr>
        <w:t>species</w:t>
      </w:r>
      <w:r w:rsidR="00DD37E4">
        <w:rPr>
          <w:rFonts w:asciiTheme="majorHAnsi" w:hAnsiTheme="majorHAnsi" w:cstheme="majorHAnsi"/>
          <w:bCs/>
          <w:iCs/>
          <w:color w:val="00000A"/>
        </w:rPr>
        <w:t xml:space="preserve"> declining towards extinction</w:t>
      </w:r>
      <w:r w:rsidRPr="00120DAA">
        <w:rPr>
          <w:rFonts w:asciiTheme="majorHAnsi" w:hAnsiTheme="majorHAnsi" w:cstheme="majorHAnsi"/>
          <w:bCs/>
          <w:iCs/>
          <w:color w:val="00000A"/>
        </w:rPr>
        <w:t>.</w:t>
      </w:r>
    </w:p>
    <w:p w14:paraId="75351FB2" w14:textId="670F62D3" w:rsidR="00DD37E4" w:rsidRPr="00120DAA" w:rsidRDefault="00DD37E4" w:rsidP="00120DAA">
      <w:pPr>
        <w:rPr>
          <w:rFonts w:asciiTheme="majorHAnsi" w:hAnsiTheme="majorHAnsi" w:cstheme="majorHAnsi"/>
          <w:bCs/>
          <w:iCs/>
          <w:color w:val="00000A"/>
        </w:rPr>
      </w:pPr>
    </w:p>
    <w:p w14:paraId="3C3DB918" w14:textId="3F08FDAB" w:rsidR="00984091" w:rsidRDefault="00874266" w:rsidP="00120DAA">
      <w:pPr>
        <w:rPr>
          <w:rFonts w:asciiTheme="majorHAnsi" w:hAnsiTheme="majorHAnsi" w:cstheme="majorHAnsi"/>
          <w:bCs/>
          <w:iCs/>
          <w:color w:val="00000A"/>
        </w:rPr>
      </w:pPr>
      <w:r>
        <w:rPr>
          <w:rFonts w:asciiTheme="majorHAnsi" w:hAnsiTheme="majorHAnsi" w:cstheme="majorHAnsi"/>
          <w:bCs/>
          <w:iCs/>
          <w:color w:val="00000A"/>
        </w:rPr>
        <w:lastRenderedPageBreak/>
        <w:t xml:space="preserve">Sex-ratio bias </w:t>
      </w:r>
      <w:r w:rsidR="00A579C8" w:rsidRPr="00C07444">
        <w:rPr>
          <w:rFonts w:asciiTheme="majorHAnsi" w:hAnsiTheme="majorHAnsi" w:cstheme="majorHAnsi"/>
          <w:bCs/>
          <w:iCs/>
        </w:rPr>
        <w:t xml:space="preserve">within populations </w:t>
      </w:r>
      <w:r w:rsidRPr="00C07444">
        <w:rPr>
          <w:rFonts w:asciiTheme="majorHAnsi" w:hAnsiTheme="majorHAnsi" w:cstheme="majorHAnsi"/>
          <w:bCs/>
          <w:iCs/>
        </w:rPr>
        <w:t xml:space="preserve">can occur at </w:t>
      </w:r>
      <w:r w:rsidR="00A967F8" w:rsidRPr="00C07444">
        <w:rPr>
          <w:rFonts w:asciiTheme="majorHAnsi" w:hAnsiTheme="majorHAnsi" w:cstheme="majorHAnsi"/>
          <w:bCs/>
          <w:iCs/>
        </w:rPr>
        <w:t>all</w:t>
      </w:r>
      <w:r w:rsidRPr="00C07444">
        <w:rPr>
          <w:rFonts w:asciiTheme="majorHAnsi" w:hAnsiTheme="majorHAnsi" w:cstheme="majorHAnsi"/>
          <w:bCs/>
          <w:iCs/>
        </w:rPr>
        <w:t xml:space="preserve"> stage</w:t>
      </w:r>
      <w:r w:rsidR="00A967F8" w:rsidRPr="00C07444">
        <w:rPr>
          <w:rFonts w:asciiTheme="majorHAnsi" w:hAnsiTheme="majorHAnsi" w:cstheme="majorHAnsi"/>
          <w:bCs/>
          <w:iCs/>
        </w:rPr>
        <w:t>s</w:t>
      </w:r>
      <w:r w:rsidRPr="00C07444">
        <w:rPr>
          <w:rFonts w:asciiTheme="majorHAnsi" w:hAnsiTheme="majorHAnsi" w:cstheme="majorHAnsi"/>
          <w:bCs/>
          <w:iCs/>
        </w:rPr>
        <w:t xml:space="preserve"> of life for reasons such as </w:t>
      </w:r>
      <w:r w:rsidR="00EF39B1" w:rsidRPr="00C07444">
        <w:rPr>
          <w:rFonts w:asciiTheme="majorHAnsi" w:hAnsiTheme="majorHAnsi" w:cstheme="majorHAnsi"/>
          <w:bCs/>
          <w:iCs/>
        </w:rPr>
        <w:t>environmental</w:t>
      </w:r>
      <w:r w:rsidR="00EE72A9">
        <w:rPr>
          <w:rFonts w:asciiTheme="majorHAnsi" w:hAnsiTheme="majorHAnsi" w:cstheme="majorHAnsi"/>
          <w:bCs/>
          <w:iCs/>
        </w:rPr>
        <w:t xml:space="preserve"> conditions </w:t>
      </w:r>
      <w:r w:rsidR="00984091">
        <w:rPr>
          <w:rFonts w:asciiTheme="majorHAnsi" w:hAnsiTheme="majorHAnsi" w:cstheme="majorHAnsi"/>
          <w:bCs/>
          <w:iCs/>
        </w:rPr>
        <w:fldChar w:fldCharType="begin"/>
      </w:r>
      <w:r w:rsidR="00984091">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sidR="00984091">
        <w:rPr>
          <w:rFonts w:asciiTheme="majorHAnsi" w:hAnsiTheme="majorHAnsi" w:cstheme="majorHAnsi"/>
          <w:bCs/>
          <w:iCs/>
        </w:rPr>
        <w:fldChar w:fldCharType="separate"/>
      </w:r>
      <w:r w:rsidR="00984091">
        <w:rPr>
          <w:rFonts w:asciiTheme="majorHAnsi" w:hAnsiTheme="majorHAnsi" w:cstheme="majorHAnsi"/>
          <w:bCs/>
          <w:iCs/>
          <w:noProof/>
        </w:rPr>
        <w:t>(Korpelainen, 1990)</w:t>
      </w:r>
      <w:r w:rsidR="00984091">
        <w:rPr>
          <w:rFonts w:asciiTheme="majorHAnsi" w:hAnsiTheme="majorHAnsi" w:cstheme="majorHAnsi"/>
          <w:bCs/>
          <w:iCs/>
        </w:rPr>
        <w:fldChar w:fldCharType="end"/>
      </w:r>
      <w:r w:rsidR="00EE72A9">
        <w:rPr>
          <w:rFonts w:asciiTheme="majorHAnsi" w:hAnsiTheme="majorHAnsi" w:cstheme="majorHAnsi"/>
          <w:bCs/>
          <w:iCs/>
        </w:rPr>
        <w:t>,</w:t>
      </w:r>
      <w:r w:rsidR="00EF39B1" w:rsidRPr="00C07444">
        <w:rPr>
          <w:rFonts w:asciiTheme="majorHAnsi" w:hAnsiTheme="majorHAnsi" w:cstheme="majorHAnsi"/>
          <w:bCs/>
          <w:iCs/>
        </w:rPr>
        <w:t xml:space="preserve"> temperature changes </w:t>
      </w:r>
      <w:r w:rsidR="00EF39B1" w:rsidRPr="00C07444">
        <w:rPr>
          <w:rFonts w:asciiTheme="majorHAnsi" w:hAnsiTheme="majorHAnsi" w:cstheme="majorHAnsi"/>
          <w:bCs/>
          <w:iCs/>
        </w:rPr>
        <w:fldChar w:fldCharType="begin"/>
      </w:r>
      <w:r w:rsidR="00C07444"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00EF39B1" w:rsidRPr="00C07444">
        <w:rPr>
          <w:rFonts w:asciiTheme="majorHAnsi" w:hAnsiTheme="majorHAnsi" w:cstheme="majorHAnsi"/>
          <w:bCs/>
          <w:iCs/>
        </w:rPr>
        <w:fldChar w:fldCharType="separate"/>
      </w:r>
      <w:r w:rsidR="00C07444" w:rsidRPr="00C07444">
        <w:rPr>
          <w:rFonts w:ascii="Calibri Light" w:hAnsiTheme="majorHAnsi" w:cs="Calibri Light"/>
        </w:rPr>
        <w:t>(</w:t>
      </w:r>
      <w:proofErr w:type="spellStart"/>
      <w:r w:rsidR="00C07444" w:rsidRPr="00C07444">
        <w:rPr>
          <w:rFonts w:ascii="Calibri Light" w:hAnsiTheme="majorHAnsi" w:cs="Calibri Light"/>
        </w:rPr>
        <w:t>Baroiller</w:t>
      </w:r>
      <w:proofErr w:type="spellEnd"/>
      <w:r w:rsidR="00C07444" w:rsidRPr="00C07444">
        <w:rPr>
          <w:rFonts w:ascii="Calibri Light" w:hAnsiTheme="majorHAnsi" w:cs="Calibri Light"/>
        </w:rPr>
        <w:t xml:space="preserve"> &amp; </w:t>
      </w:r>
      <w:proofErr w:type="spellStart"/>
      <w:r w:rsidR="00C07444" w:rsidRPr="00C07444">
        <w:rPr>
          <w:rFonts w:ascii="Calibri Light" w:hAnsiTheme="majorHAnsi" w:cs="Calibri Light"/>
        </w:rPr>
        <w:t>D’Cotta</w:t>
      </w:r>
      <w:proofErr w:type="spellEnd"/>
      <w:r w:rsidR="00C07444" w:rsidRPr="00C07444">
        <w:rPr>
          <w:rFonts w:ascii="Calibri Light" w:hAnsiTheme="majorHAnsi" w:cs="Calibri Light"/>
        </w:rPr>
        <w:t xml:space="preserve">, 2016; </w:t>
      </w:r>
      <w:proofErr w:type="spellStart"/>
      <w:r w:rsidR="00C07444" w:rsidRPr="00C07444">
        <w:rPr>
          <w:rFonts w:ascii="Calibri Light" w:hAnsiTheme="majorHAnsi" w:cs="Calibri Light"/>
        </w:rPr>
        <w:t>Geffroy</w:t>
      </w:r>
      <w:proofErr w:type="spellEnd"/>
      <w:r w:rsidR="00C07444" w:rsidRPr="00C07444">
        <w:rPr>
          <w:rFonts w:ascii="Calibri Light" w:hAnsiTheme="majorHAnsi" w:cs="Calibri Light"/>
        </w:rPr>
        <w:t xml:space="preserve"> &amp; </w:t>
      </w:r>
      <w:proofErr w:type="spellStart"/>
      <w:r w:rsidR="00C07444" w:rsidRPr="00C07444">
        <w:rPr>
          <w:rFonts w:ascii="Calibri Light" w:hAnsiTheme="majorHAnsi" w:cs="Calibri Light"/>
        </w:rPr>
        <w:t>Wedekind</w:t>
      </w:r>
      <w:proofErr w:type="spellEnd"/>
      <w:r w:rsidR="00C07444" w:rsidRPr="00C07444">
        <w:rPr>
          <w:rFonts w:ascii="Calibri Light" w:hAnsiTheme="majorHAnsi" w:cs="Calibri Light"/>
        </w:rPr>
        <w:t>, 2020)</w:t>
      </w:r>
      <w:r w:rsidR="00EF39B1" w:rsidRPr="00C07444">
        <w:rPr>
          <w:rFonts w:asciiTheme="majorHAnsi" w:hAnsiTheme="majorHAnsi" w:cstheme="majorHAnsi"/>
          <w:bCs/>
          <w:iCs/>
        </w:rPr>
        <w:fldChar w:fldCharType="end"/>
      </w:r>
      <w:r w:rsidR="00EF39B1" w:rsidRPr="00C07444">
        <w:rPr>
          <w:rFonts w:asciiTheme="majorHAnsi" w:hAnsiTheme="majorHAnsi" w:cstheme="majorHAnsi"/>
          <w:bCs/>
          <w:iCs/>
        </w:rPr>
        <w:t xml:space="preserve">, </w:t>
      </w:r>
      <w:r w:rsidR="00C07444">
        <w:rPr>
          <w:rFonts w:asciiTheme="majorHAnsi" w:hAnsiTheme="majorHAnsi" w:cstheme="majorHAnsi"/>
          <w:bCs/>
          <w:iCs/>
        </w:rPr>
        <w:t>dispersal patterns</w:t>
      </w:r>
      <w:r w:rsidR="005A5576">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(Hutchings &amp; Gerber, 2002)</w:t>
      </w:r>
      <w:r w:rsidR="00705E6B">
        <w:rPr>
          <w:rFonts w:asciiTheme="majorHAnsi" w:hAnsiTheme="majorHAnsi" w:cstheme="majorHAnsi"/>
          <w:bCs/>
          <w:iCs/>
        </w:rPr>
        <w:fldChar w:fldCharType="end"/>
      </w:r>
      <w:r w:rsidRPr="00C07444">
        <w:rPr>
          <w:rFonts w:asciiTheme="majorHAnsi" w:hAnsiTheme="majorHAnsi" w:cstheme="majorHAnsi"/>
          <w:bCs/>
          <w:iCs/>
        </w:rPr>
        <w:t xml:space="preserve">, </w:t>
      </w:r>
      <w:r w:rsidR="005A5576">
        <w:rPr>
          <w:rFonts w:asciiTheme="majorHAnsi" w:hAnsiTheme="majorHAnsi" w:cstheme="majorHAnsi"/>
          <w:bCs/>
          <w:iCs/>
        </w:rPr>
        <w:t>parental condition</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(Trivers &amp; Willard, 1973)</w:t>
      </w:r>
      <w:r w:rsidR="00705E6B">
        <w:rPr>
          <w:rFonts w:asciiTheme="majorHAnsi" w:hAnsiTheme="majorHAnsi" w:cstheme="majorHAnsi"/>
          <w:bCs/>
          <w:iCs/>
        </w:rPr>
        <w:fldChar w:fldCharType="end"/>
      </w:r>
      <w:r w:rsidR="005A5576">
        <w:rPr>
          <w:rFonts w:asciiTheme="majorHAnsi" w:hAnsiTheme="majorHAnsi" w:cstheme="majorHAnsi"/>
          <w:bCs/>
          <w:iCs/>
        </w:rPr>
        <w:t xml:space="preserve">, </w:t>
      </w:r>
      <w:r w:rsidR="00705E6B">
        <w:rPr>
          <w:rFonts w:asciiTheme="majorHAnsi" w:hAnsiTheme="majorHAnsi" w:cstheme="majorHAnsi"/>
          <w:bCs/>
          <w:iCs/>
        </w:rPr>
        <w:t xml:space="preserve">and </w:t>
      </w:r>
      <w:r w:rsidR="00A967F8" w:rsidRPr="00C07444">
        <w:rPr>
          <w:rFonts w:asciiTheme="majorHAnsi" w:hAnsiTheme="majorHAnsi" w:cstheme="majorHAnsi"/>
          <w:bCs/>
          <w:iCs/>
        </w:rPr>
        <w:t>harvesting</w:t>
      </w:r>
      <w:r w:rsidR="00705E6B">
        <w:rPr>
          <w:rFonts w:asciiTheme="majorHAnsi" w:hAnsiTheme="majorHAnsi" w:cstheme="majorHAnsi"/>
          <w:bCs/>
          <w:iCs/>
        </w:rPr>
        <w:t xml:space="preserve"> </w:t>
      </w:r>
      <w:r w:rsidR="00705E6B">
        <w:rPr>
          <w:rFonts w:asciiTheme="majorHAnsi" w:hAnsiTheme="majorHAnsi" w:cstheme="majorHAnsi"/>
          <w:bCs/>
          <w:iCs/>
        </w:rPr>
        <w:fldChar w:fldCharType="begin"/>
      </w:r>
      <w:r w:rsidR="00705E6B">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sidR="00705E6B">
        <w:rPr>
          <w:rFonts w:asciiTheme="majorHAnsi" w:hAnsiTheme="majorHAnsi" w:cstheme="majorHAnsi"/>
          <w:bCs/>
          <w:iCs/>
        </w:rPr>
        <w:fldChar w:fldCharType="separate"/>
      </w:r>
      <w:r w:rsidR="00705E6B">
        <w:rPr>
          <w:rFonts w:asciiTheme="majorHAnsi" w:hAnsiTheme="majorHAnsi" w:cstheme="majorHAnsi"/>
          <w:bCs/>
          <w:iCs/>
          <w:noProof/>
        </w:rPr>
        <w:t>(Robertson et al., 2006)</w:t>
      </w:r>
      <w:r w:rsidR="00705E6B">
        <w:rPr>
          <w:rFonts w:asciiTheme="majorHAnsi" w:hAnsiTheme="majorHAnsi" w:cstheme="majorHAnsi"/>
          <w:bCs/>
          <w:iCs/>
        </w:rPr>
        <w:fldChar w:fldCharType="end"/>
      </w:r>
      <w:r w:rsidR="00984091">
        <w:rPr>
          <w:rFonts w:asciiTheme="majorHAnsi" w:hAnsiTheme="majorHAnsi" w:cstheme="majorHAnsi"/>
          <w:bCs/>
          <w:iCs/>
        </w:rPr>
        <w:t xml:space="preserve"> to name a few</w:t>
      </w:r>
      <w:r w:rsidR="00A967F8" w:rsidRPr="00C07444">
        <w:rPr>
          <w:rFonts w:asciiTheme="majorHAnsi" w:hAnsiTheme="majorHAnsi" w:cstheme="majorHAnsi"/>
          <w:bCs/>
          <w:iCs/>
        </w:rPr>
        <w:t>. Additionally</w:t>
      </w:r>
      <w:r w:rsidR="00A967F8">
        <w:rPr>
          <w:rFonts w:asciiTheme="majorHAnsi" w:hAnsiTheme="majorHAnsi" w:cstheme="majorHAnsi"/>
          <w:bCs/>
          <w:iCs/>
          <w:color w:val="00000A"/>
        </w:rPr>
        <w:t>, s</w:t>
      </w:r>
      <w:r w:rsidR="00A967F8">
        <w:rPr>
          <w:rFonts w:asciiTheme="majorHAnsi" w:hAnsiTheme="majorHAnsi" w:cstheme="majorHAnsi"/>
          <w:bCs/>
          <w:iCs/>
          <w:color w:val="00000A"/>
        </w:rPr>
        <w:t xml:space="preserve">ex-ratio bias within small, isolated populations can arise through demographic stochasticity and contribute to an increased risk of extinction of a species </w:t>
      </w:r>
      <w:r w:rsidR="00A967F8">
        <w:rPr>
          <w:rFonts w:asciiTheme="majorHAnsi" w:hAnsiTheme="majorHAnsi" w:cstheme="majorHAnsi"/>
          <w:bCs/>
          <w:iCs/>
          <w:color w:val="00000A"/>
        </w:rPr>
        <w:fldChar w:fldCharType="begin"/>
      </w:r>
      <w:r w:rsidR="00A967F8">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A967F8">
        <w:rPr>
          <w:rFonts w:asciiTheme="majorHAnsi" w:hAnsiTheme="majorHAnsi" w:cstheme="majorHAnsi"/>
          <w:bCs/>
          <w:iCs/>
          <w:color w:val="00000A"/>
        </w:rPr>
        <w:fldChar w:fldCharType="separate"/>
      </w:r>
      <w:r w:rsidR="00A967F8">
        <w:rPr>
          <w:rFonts w:asciiTheme="majorHAnsi" w:hAnsiTheme="majorHAnsi" w:cstheme="majorHAnsi"/>
          <w:bCs/>
          <w:iCs/>
          <w:noProof/>
          <w:color w:val="00000A"/>
        </w:rPr>
        <w:t>(Lande, 1993)</w:t>
      </w:r>
      <w:r w:rsidR="00A967F8">
        <w:rPr>
          <w:rFonts w:asciiTheme="majorHAnsi" w:hAnsiTheme="majorHAnsi" w:cstheme="majorHAnsi"/>
          <w:bCs/>
          <w:iCs/>
          <w:color w:val="00000A"/>
        </w:rPr>
        <w:fldChar w:fldCharType="end"/>
      </w:r>
      <w:r w:rsidR="00A967F8">
        <w:rPr>
          <w:rFonts w:asciiTheme="majorHAnsi" w:hAnsiTheme="majorHAnsi" w:cstheme="majorHAnsi"/>
          <w:bCs/>
          <w:iCs/>
          <w:color w:val="00000A"/>
        </w:rPr>
        <w:t xml:space="preserve">. </w:t>
      </w:r>
      <w:r w:rsidR="00DB53CB">
        <w:rPr>
          <w:rFonts w:asciiTheme="majorHAnsi" w:hAnsiTheme="majorHAnsi" w:cstheme="majorHAnsi"/>
          <w:bCs/>
          <w:iCs/>
          <w:color w:val="00000A"/>
        </w:rPr>
        <w:t>Once wild sex-ratios are understood</w:t>
      </w:r>
      <w:r w:rsidR="004013F3">
        <w:rPr>
          <w:rFonts w:asciiTheme="majorHAnsi" w:hAnsiTheme="majorHAnsi" w:cstheme="majorHAnsi"/>
          <w:bCs/>
          <w:iCs/>
          <w:color w:val="00000A"/>
        </w:rPr>
        <w:t xml:space="preserve">, breeding programs controlling sex </w:t>
      </w:r>
      <w:r w:rsidR="00DB53CB">
        <w:rPr>
          <w:rFonts w:asciiTheme="majorHAnsi" w:hAnsiTheme="majorHAnsi" w:cstheme="majorHAnsi"/>
          <w:bCs/>
          <w:iCs/>
          <w:color w:val="00000A"/>
        </w:rPr>
        <w:t xml:space="preserve">can reduce </w:t>
      </w:r>
      <w:r w:rsidR="004013F3">
        <w:rPr>
          <w:rFonts w:asciiTheme="majorHAnsi" w:hAnsiTheme="majorHAnsi" w:cstheme="majorHAnsi"/>
          <w:bCs/>
          <w:iCs/>
          <w:color w:val="00000A"/>
        </w:rPr>
        <w:t xml:space="preserve">the loss of genetic diversity within </w:t>
      </w:r>
      <w:r>
        <w:rPr>
          <w:rFonts w:asciiTheme="majorHAnsi" w:hAnsiTheme="majorHAnsi" w:cstheme="majorHAnsi"/>
          <w:bCs/>
          <w:iCs/>
          <w:color w:val="00000A"/>
        </w:rPr>
        <w:t xml:space="preserve">vulnerable </w:t>
      </w:r>
      <w:r w:rsidR="004013F3">
        <w:rPr>
          <w:rFonts w:asciiTheme="majorHAnsi" w:hAnsiTheme="majorHAnsi" w:cstheme="majorHAnsi"/>
          <w:bCs/>
          <w:iCs/>
          <w:color w:val="00000A"/>
        </w:rPr>
        <w:t xml:space="preserve">populations </w:t>
      </w:r>
      <w:r w:rsidR="004013F3">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4013F3">
        <w:rPr>
          <w:rFonts w:asciiTheme="majorHAnsi" w:hAnsiTheme="majorHAnsi" w:cstheme="majorHAnsi"/>
          <w:bCs/>
          <w:iCs/>
          <w:color w:val="00000A"/>
        </w:rPr>
        <w:fldChar w:fldCharType="separate"/>
      </w:r>
      <w:r>
        <w:rPr>
          <w:rFonts w:asciiTheme="majorHAnsi" w:hAnsiTheme="majorHAnsi" w:cstheme="majorHAnsi"/>
          <w:bCs/>
          <w:iCs/>
          <w:noProof/>
          <w:color w:val="00000A"/>
        </w:rPr>
        <w:t>(Wedekind, 2002)</w:t>
      </w:r>
      <w:r w:rsidR="004013F3">
        <w:rPr>
          <w:rFonts w:asciiTheme="majorHAnsi" w:hAnsiTheme="majorHAnsi" w:cstheme="majorHAnsi"/>
          <w:bCs/>
          <w:iCs/>
          <w:color w:val="00000A"/>
        </w:rPr>
        <w:fldChar w:fldCharType="end"/>
      </w:r>
      <w:r w:rsidR="004013F3">
        <w:rPr>
          <w:rFonts w:asciiTheme="majorHAnsi" w:hAnsiTheme="majorHAnsi" w:cstheme="majorHAnsi"/>
          <w:bCs/>
          <w:iCs/>
          <w:color w:val="00000A"/>
        </w:rPr>
        <w:t>.</w:t>
      </w:r>
      <w:r w:rsidR="00705E6B">
        <w:rPr>
          <w:rFonts w:asciiTheme="majorHAnsi" w:hAnsiTheme="majorHAnsi" w:cstheme="majorHAnsi"/>
          <w:bCs/>
          <w:iCs/>
          <w:color w:val="00000A"/>
        </w:rPr>
        <w:t xml:space="preserve"> Skewed sex ratios can have discrete consequences within populations</w:t>
      </w:r>
      <w:r w:rsidR="00984091">
        <w:rPr>
          <w:rFonts w:asciiTheme="majorHAnsi" w:hAnsiTheme="majorHAnsi" w:cstheme="majorHAnsi"/>
          <w:bCs/>
          <w:iCs/>
          <w:color w:val="00000A"/>
        </w:rPr>
        <w:t>. Of most concern, male sex-bias within wild populations, especially small populations, can result in lead to positive feedback loops where populations can</w:t>
      </w:r>
      <w:r w:rsidR="007750BC">
        <w:rPr>
          <w:rFonts w:asciiTheme="majorHAnsi" w:hAnsiTheme="majorHAnsi" w:cstheme="majorHAnsi"/>
          <w:bCs/>
          <w:iCs/>
          <w:color w:val="00000A"/>
        </w:rPr>
        <w:t xml:space="preserve"> no longer </w:t>
      </w:r>
      <w:r w:rsidR="00984091">
        <w:rPr>
          <w:rFonts w:asciiTheme="majorHAnsi" w:hAnsiTheme="majorHAnsi" w:cstheme="majorHAnsi"/>
          <w:bCs/>
          <w:iCs/>
          <w:color w:val="00000A"/>
        </w:rPr>
        <w:t xml:space="preserve">meet minimum viability thresholds </w:t>
      </w:r>
      <w:r w:rsidR="007750BC">
        <w:rPr>
          <w:rFonts w:asciiTheme="majorHAnsi" w:hAnsiTheme="majorHAnsi" w:cstheme="majorHAnsi"/>
          <w:bCs/>
          <w:iCs/>
          <w:color w:val="00000A"/>
        </w:rPr>
        <w:t>and</w:t>
      </w:r>
      <w:r w:rsidR="00984091">
        <w:rPr>
          <w:rFonts w:asciiTheme="majorHAnsi" w:hAnsiTheme="majorHAnsi" w:cstheme="majorHAnsi"/>
          <w:bCs/>
          <w:iCs/>
          <w:color w:val="00000A"/>
        </w:rPr>
        <w:t xml:space="preserve"> enter extinction vortexes </w:t>
      </w:r>
      <w:r w:rsidR="00791F7B">
        <w:rPr>
          <w:rFonts w:asciiTheme="majorHAnsi" w:hAnsiTheme="majorHAnsi" w:cstheme="majorHAnsi"/>
          <w:bCs/>
          <w:iCs/>
          <w:color w:val="00000A"/>
        </w:rPr>
        <w:fldChar w:fldCharType="begin"/>
      </w:r>
      <w:r w:rsidR="007750BC">
        <w:rPr>
          <w:rFonts w:asciiTheme="majorHAnsi" w:hAnsiTheme="majorHAnsi" w:cstheme="majorHAnsi"/>
          <w:bCs/>
          <w:iCs/>
          <w:color w:val="00000A"/>
        </w:rPr>
        <w:instrText xml:space="preserve"> ADDIN ZOTERO_ITEM CSL_CITATION {"citationID":"tuaOsEcr","properties":{"formattedCitation":"(M. E. Gilpin &amp; Soule, 1986; Rankin et al., 2011)","plainCitation":"(M. E. 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sidR="00791F7B">
        <w:rPr>
          <w:rFonts w:asciiTheme="majorHAnsi" w:hAnsiTheme="majorHAnsi" w:cstheme="majorHAnsi"/>
          <w:bCs/>
          <w:iCs/>
          <w:color w:val="00000A"/>
        </w:rPr>
        <w:fldChar w:fldCharType="separate"/>
      </w:r>
      <w:r w:rsidR="007750BC">
        <w:rPr>
          <w:rFonts w:asciiTheme="majorHAnsi" w:hAnsiTheme="majorHAnsi" w:cstheme="majorHAnsi"/>
          <w:bCs/>
          <w:iCs/>
          <w:noProof/>
          <w:color w:val="00000A"/>
        </w:rPr>
        <w:t>(M. E. Gilpin &amp; Soule, 1986; Rankin et al., 2011)</w:t>
      </w:r>
      <w:r w:rsidR="00791F7B">
        <w:rPr>
          <w:rFonts w:asciiTheme="majorHAnsi" w:hAnsiTheme="majorHAnsi" w:cstheme="majorHAnsi"/>
          <w:bCs/>
          <w:iCs/>
          <w:color w:val="00000A"/>
        </w:rPr>
        <w:fldChar w:fldCharType="end"/>
      </w:r>
      <w:r w:rsidR="00984091">
        <w:rPr>
          <w:rFonts w:asciiTheme="majorHAnsi" w:hAnsiTheme="majorHAnsi" w:cstheme="majorHAnsi"/>
          <w:bCs/>
          <w:iCs/>
          <w:color w:val="00000A"/>
        </w:rPr>
        <w:t>.</w:t>
      </w:r>
      <w:r w:rsidR="007750BC">
        <w:rPr>
          <w:rFonts w:asciiTheme="majorHAnsi" w:hAnsiTheme="majorHAnsi" w:cstheme="majorHAnsi"/>
          <w:bCs/>
          <w:iCs/>
          <w:color w:val="00000A"/>
        </w:rPr>
        <w:t xml:space="preserve"> Knowing population demographic information </w:t>
      </w:r>
      <w:r w:rsidR="00DA2B5A">
        <w:rPr>
          <w:rFonts w:asciiTheme="majorHAnsi" w:hAnsiTheme="majorHAnsi" w:cstheme="majorHAnsi"/>
          <w:bCs/>
          <w:iCs/>
          <w:color w:val="00000A"/>
        </w:rPr>
        <w:t>within delta smelt will lead to informed management decisions to best support recovery efforts within the imperiled fish.</w:t>
      </w:r>
    </w:p>
    <w:p w14:paraId="12152922" w14:textId="77777777" w:rsidR="00DB53CB" w:rsidRDefault="00DB53CB" w:rsidP="00120DAA">
      <w:pPr>
        <w:rPr>
          <w:rFonts w:asciiTheme="majorHAnsi" w:hAnsiTheme="majorHAnsi" w:cstheme="majorHAnsi"/>
          <w:bCs/>
          <w:iCs/>
          <w:color w:val="00000A"/>
        </w:rPr>
      </w:pPr>
    </w:p>
    <w:p w14:paraId="48C5842A" w14:textId="2A128117" w:rsidR="00120DAA" w:rsidRPr="005A2758" w:rsidRDefault="00120DAA" w:rsidP="00120DAA">
      <w:pPr>
        <w:rPr>
          <w:rFonts w:asciiTheme="majorHAnsi" w:hAnsiTheme="majorHAnsi" w:cstheme="majorHAnsi"/>
          <w:bCs/>
          <w:iCs/>
          <w:color w:val="00000A"/>
        </w:rPr>
      </w:pPr>
      <w:r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in fish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 xml:space="preserve">reliably sex fish at all stages of their lifecycle without take.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fewer resources contributing to controlling sex ratios as fish will not have to be reared until adulthood to know the composition of the population. While state and federal agencies conduct </w:t>
      </w:r>
      <w:r w:rsidR="00984759">
        <w:rPr>
          <w:rFonts w:asciiTheme="majorHAnsi" w:hAnsiTheme="majorHAnsi" w:cstheme="majorHAnsi"/>
          <w:bCs/>
          <w:iCs/>
          <w:color w:val="00000A"/>
        </w:rPr>
        <w:t>annual abundance and distribution sampling throughout the SFE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a gap in a basic piece of population demography</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Pr="002F3C85">
        <w:rPr>
          <w:rFonts w:asciiTheme="majorHAnsi" w:hAnsiTheme="majorHAnsi" w:cstheme="majorHAnsi"/>
          <w:bCs/>
          <w:iCs/>
        </w:rPr>
        <w:t xml:space="preserve"> </w:t>
      </w:r>
      <w:r w:rsidR="00E97898">
        <w:rPr>
          <w:rFonts w:asciiTheme="majorHAnsi" w:hAnsiTheme="majorHAnsi" w:cstheme="majorHAnsi"/>
          <w:bCs/>
          <w:iCs/>
        </w:rPr>
        <w:t>delta smelt</w:t>
      </w:r>
      <w:r w:rsidRPr="002F3C85">
        <w:rPr>
          <w:rFonts w:asciiTheme="majorHAnsi" w:hAnsiTheme="majorHAnsi" w:cstheme="majorHAnsi"/>
          <w:bCs/>
          <w:iCs/>
        </w:rPr>
        <w:t xml:space="preserve"> is a </w:t>
      </w:r>
      <w:r w:rsidR="005A2758">
        <w:rPr>
          <w:rFonts w:asciiTheme="majorHAnsi" w:hAnsiTheme="majorHAnsi" w:cstheme="majorHAnsi"/>
          <w:bCs/>
          <w:iCs/>
        </w:rPr>
        <w:t>necessary</w:t>
      </w:r>
      <w:r w:rsidRPr="002F3C85">
        <w:rPr>
          <w:rFonts w:asciiTheme="majorHAnsi" w:hAnsiTheme="majorHAnsi" w:cstheme="majorHAnsi"/>
          <w:bCs/>
          <w:iCs/>
        </w:rPr>
        <w:t xml:space="preserve"> asset to </w:t>
      </w:r>
      <w:r w:rsidR="00E97898">
        <w:rPr>
          <w:rFonts w:asciiTheme="majorHAnsi" w:hAnsiTheme="majorHAnsi" w:cstheme="majorHAnsi"/>
          <w:bCs/>
          <w:iCs/>
        </w:rPr>
        <w:t xml:space="preserve">better </w:t>
      </w:r>
      <w:r w:rsidRPr="002F3C85">
        <w:rPr>
          <w:rFonts w:asciiTheme="majorHAnsi" w:hAnsiTheme="majorHAnsi" w:cstheme="majorHAnsi"/>
          <w:bCs/>
          <w:iCs/>
        </w:rPr>
        <w:t xml:space="preserve">management of </w:t>
      </w:r>
      <w:r w:rsidR="00E97898">
        <w:rPr>
          <w:rFonts w:asciiTheme="majorHAnsi" w:hAnsiTheme="majorHAnsi" w:cstheme="majorHAnsi"/>
          <w:bCs/>
          <w:iCs/>
        </w:rPr>
        <w:t>the refuge population</w:t>
      </w:r>
      <w:r w:rsidRPr="002F3C85">
        <w:rPr>
          <w:rFonts w:asciiTheme="majorHAnsi" w:hAnsiTheme="majorHAnsi" w:cstheme="majorHAnsi"/>
          <w:bCs/>
          <w:iCs/>
        </w:rPr>
        <w:t xml:space="preserve">, </w:t>
      </w:r>
      <w:r w:rsidR="00E97898">
        <w:rPr>
          <w:rFonts w:asciiTheme="majorHAnsi" w:hAnsiTheme="majorHAnsi" w:cstheme="majorHAnsi"/>
          <w:bCs/>
          <w:iCs/>
        </w:rPr>
        <w:t xml:space="preserve">acquire </w:t>
      </w:r>
      <w:r w:rsidRPr="002F3C85">
        <w:rPr>
          <w:rFonts w:asciiTheme="majorHAnsi" w:hAnsiTheme="majorHAnsi" w:cstheme="majorHAnsi"/>
          <w:bCs/>
          <w:iCs/>
        </w:rPr>
        <w:t xml:space="preserve">basic knowledge of life history characteristics of the species, </w:t>
      </w:r>
      <w:r w:rsidR="00E97898">
        <w:rPr>
          <w:rFonts w:asciiTheme="majorHAnsi" w:hAnsiTheme="majorHAnsi" w:cstheme="majorHAnsi"/>
          <w:bCs/>
          <w:iCs/>
        </w:rPr>
        <w:t xml:space="preserve">conduct </w:t>
      </w:r>
      <w:r w:rsidRPr="002F3C85">
        <w:rPr>
          <w:rFonts w:asciiTheme="majorHAnsi" w:hAnsiTheme="majorHAnsi" w:cstheme="majorHAnsi"/>
          <w:bCs/>
          <w:iCs/>
        </w:rPr>
        <w:t>ecological surveys</w:t>
      </w:r>
      <w:r w:rsidR="00E97898">
        <w:rPr>
          <w:rFonts w:asciiTheme="majorHAnsi" w:hAnsiTheme="majorHAnsi" w:cstheme="majorHAnsi"/>
          <w:bCs/>
          <w:iCs/>
        </w:rPr>
        <w:t>,</w:t>
      </w:r>
      <w:r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Pr="002F3C85">
        <w:rPr>
          <w:rFonts w:asciiTheme="majorHAnsi" w:hAnsiTheme="majorHAnsi" w:cstheme="majorHAnsi"/>
        </w:rPr>
        <w:fldChar w:fldCharType="begin"/>
      </w:r>
      <w:r w:rsidR="00065768" w:rsidRPr="002F3C85">
        <w:rPr>
          <w:rFonts w:asciiTheme="majorHAnsi" w:hAnsiTheme="majorHAnsi" w:cstheme="majorHAnsi"/>
          <w:bCs/>
          <w:iCs/>
        </w:rPr>
        <w:instrText xml:space="preserve"> ADDIN ZOTERO_ITEM CSL_CITATION {"citationID":"hi9xMhX1","properties":{"formattedCitation":"(Mart\\uc0\\u237{}nez et al., 2014)","plainCitation":"(Martínez et al., 2014)","noteIndex":0},"citationItems":[{"id":"vrfIOilL/9usXbBET","uris":["http://www.mendeley.com/documents/?uuid=3af4d83b-2c36-4da1-8342-03a91ca7e55d"],"itemData":{"DOI":"10.3389/fgene.2014.00340","ISSN":"16648021","abstract":"Controlling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Pr="002F3C85">
        <w:rPr>
          <w:rFonts w:asciiTheme="majorHAnsi" w:hAnsiTheme="majorHAnsi" w:cstheme="majorHAnsi"/>
        </w:rPr>
        <w:fldChar w:fldCharType="end"/>
      </w:r>
      <w:r w:rsidRPr="002F3C85">
        <w:rPr>
          <w:rFonts w:asciiTheme="majorHAnsi" w:hAnsiTheme="majorHAnsi" w:cstheme="majorHAnsi"/>
          <w:bCs/>
          <w:iCs/>
        </w:rPr>
        <w:t>.</w:t>
      </w:r>
    </w:p>
    <w:p w14:paraId="06E14858" w14:textId="77777777" w:rsidR="005A2758" w:rsidRPr="002F3C85" w:rsidRDefault="005A2758" w:rsidP="00120DAA">
      <w:pPr>
        <w:rPr>
          <w:rFonts w:asciiTheme="majorHAnsi" w:hAnsiTheme="majorHAnsi" w:cstheme="majorHAnsi"/>
          <w:bCs/>
          <w:iCs/>
        </w:rPr>
      </w:pPr>
    </w:p>
    <w:p w14:paraId="618FC620" w14:textId="78C3D3B0" w:rsidR="00120DAA" w:rsidRPr="002F3C85" w:rsidRDefault="00984759" w:rsidP="00120DAA">
      <w:pPr>
        <w:rPr>
          <w:rFonts w:asciiTheme="majorHAnsi" w:hAnsiTheme="majorHAnsi" w:cstheme="majorHAnsi"/>
        </w:rPr>
      </w:pPr>
      <w:r>
        <w:rPr>
          <w:rFonts w:asciiTheme="majorHAnsi" w:hAnsiTheme="majorHAnsi" w:cstheme="majorHAnsi"/>
        </w:rPr>
        <w:t>This chapter focuses on developing methods to</w:t>
      </w:r>
      <w:r w:rsidR="00120DAA" w:rsidRPr="002F3C85">
        <w:rPr>
          <w:rFonts w:asciiTheme="majorHAnsi" w:hAnsiTheme="majorHAnsi" w:cstheme="majorHAnsi"/>
        </w:rPr>
        <w:t xml:space="preserve"> non-invasively identify the sex of wild and captive delta smelt</w:t>
      </w:r>
      <w:r>
        <w:rPr>
          <w:rFonts w:asciiTheme="majorHAnsi" w:hAnsiTheme="majorHAnsi" w:cstheme="majorHAnsi"/>
        </w:rPr>
        <w:t xml:space="preserve"> through genetic identification of species. W</w:t>
      </w:r>
      <w:r w:rsidR="00120DAA" w:rsidRPr="002F3C85">
        <w:rPr>
          <w:rFonts w:asciiTheme="majorHAnsi" w:hAnsiTheme="majorHAnsi" w:cstheme="majorHAnsi"/>
        </w:rPr>
        <w:t>e sought to identify potential candidate allele(s) which could be used as genetic diagnostics for classifications of sex</w:t>
      </w:r>
      <w:r w:rsidR="00A826A0">
        <w:rPr>
          <w:rFonts w:asciiTheme="majorHAnsi" w:hAnsiTheme="majorHAnsi" w:cstheme="majorHAnsi"/>
        </w:rPr>
        <w:t xml:space="preserve"> using three different methods: 1) a genome-wide association study, </w:t>
      </w:r>
      <w:r w:rsidR="00956297">
        <w:rPr>
          <w:rFonts w:asciiTheme="majorHAnsi" w:hAnsiTheme="majorHAnsi" w:cstheme="majorHAnsi"/>
        </w:rPr>
        <w:t>2) depth-analysis, and 3) k-mer analysis.</w:t>
      </w: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6" w:name="_Toc113123184"/>
      <w:bookmarkStart w:id="7" w:name="_Toc113273223"/>
      <w:bookmarkStart w:id="8" w:name="_Toc113440560"/>
      <w:r w:rsidRPr="00FD21E9">
        <w:rPr>
          <w:rFonts w:asciiTheme="majorHAnsi" w:hAnsiTheme="majorHAnsi" w:cstheme="majorHAnsi"/>
          <w:szCs w:val="24"/>
        </w:rPr>
        <w:t>Methods</w:t>
      </w:r>
      <w:bookmarkEnd w:id="6"/>
      <w:bookmarkEnd w:id="7"/>
      <w:bookmarkEnd w:id="8"/>
    </w:p>
    <w:p w14:paraId="38C008D9" w14:textId="77777777" w:rsidR="00120DAA" w:rsidRPr="00FD21E9" w:rsidRDefault="00120DAA" w:rsidP="00120DAA">
      <w:pPr>
        <w:pStyle w:val="HTMLAddress"/>
        <w:spacing w:line="240" w:lineRule="auto"/>
        <w:outlineLvl w:val="2"/>
        <w:rPr>
          <w:rFonts w:asciiTheme="majorHAnsi" w:hAnsiTheme="majorHAnsi" w:cstheme="majorHAnsi"/>
          <w:sz w:val="24"/>
          <w:szCs w:val="24"/>
        </w:rPr>
      </w:pPr>
      <w:bookmarkStart w:id="9" w:name="_Toc113123185"/>
      <w:bookmarkStart w:id="10" w:name="_Toc113273224"/>
      <w:bookmarkStart w:id="11" w:name="_Toc113440561"/>
      <w:r w:rsidRPr="00FD21E9">
        <w:rPr>
          <w:rFonts w:asciiTheme="majorHAnsi" w:hAnsiTheme="majorHAnsi" w:cstheme="majorHAnsi"/>
          <w:sz w:val="24"/>
          <w:szCs w:val="24"/>
        </w:rPr>
        <w:t>Sample collection &amp; DNA extraction</w:t>
      </w:r>
      <w:bookmarkEnd w:id="9"/>
      <w:bookmarkEnd w:id="10"/>
      <w:bookmarkEnd w:id="11"/>
      <w:r w:rsidRPr="00FD21E9">
        <w:rPr>
          <w:rFonts w:asciiTheme="majorHAnsi" w:hAnsiTheme="majorHAnsi" w:cstheme="majorHAnsi"/>
          <w:sz w:val="24"/>
          <w:szCs w:val="24"/>
        </w:rPr>
        <w:t xml:space="preserve"> </w:t>
      </w:r>
    </w:p>
    <w:p w14:paraId="137C584B" w14:textId="15596B55" w:rsidR="00120DAA" w:rsidRDefault="00120DAA" w:rsidP="00120DAA">
      <w:pPr>
        <w:rPr>
          <w:rFonts w:asciiTheme="majorHAnsi" w:hAnsiTheme="majorHAnsi" w:cstheme="majorHAnsi"/>
        </w:rPr>
      </w:pPr>
      <w:r w:rsidRPr="00120DAA">
        <w:rPr>
          <w:rFonts w:asciiTheme="majorHAnsi" w:hAnsiTheme="majorHAnsi" w:cstheme="majorHAnsi"/>
        </w:rPr>
        <w:lastRenderedPageBreak/>
        <w:t xml:space="preserve">To identify a sex specific marker or markers for delta smelt, we sampled adipose fin clips from 24 female and 24 male captive-bred individuals taken from the FCCL and sexually identified each fish through either dissection or gametic expression. DNA was extracted using the Qiagen </w:t>
      </w:r>
      <w:proofErr w:type="spellStart"/>
      <w:r w:rsidRPr="00120DAA">
        <w:rPr>
          <w:rFonts w:asciiTheme="majorHAnsi" w:hAnsiTheme="majorHAnsi" w:cstheme="majorHAnsi"/>
        </w:rPr>
        <w:t>DNEasy</w:t>
      </w:r>
      <w:proofErr w:type="spellEnd"/>
      <w:r w:rsidRPr="00120DAA">
        <w:rPr>
          <w:rFonts w:asciiTheme="majorHAnsi" w:hAnsiTheme="majorHAnsi" w:cstheme="majorHAnsi"/>
        </w:rPr>
        <w:t xml:space="preserve"> 96 Blood &amp; Tissue Kit with a modification of elution in 100uL of H</w:t>
      </w:r>
      <w:r w:rsidRPr="00120DAA">
        <w:rPr>
          <w:rFonts w:asciiTheme="majorHAnsi" w:hAnsiTheme="majorHAnsi" w:cstheme="majorHAnsi"/>
          <w:vertAlign w:val="subscript"/>
        </w:rPr>
        <w:t>2</w:t>
      </w:r>
      <w:r w:rsidRPr="00120DAA">
        <w:rPr>
          <w:rFonts w:asciiTheme="majorHAnsi" w:hAnsiTheme="majorHAnsi" w:cstheme="majorHAnsi"/>
        </w:rPr>
        <w:t xml:space="preserve">O rather than the proprietary AE Buffer included with the kit. </w:t>
      </w:r>
    </w:p>
    <w:p w14:paraId="22774624" w14:textId="77777777" w:rsidR="00A675F4" w:rsidRDefault="00A675F4" w:rsidP="00120DAA">
      <w:pPr>
        <w:rPr>
          <w:rFonts w:asciiTheme="majorHAnsi" w:hAnsiTheme="majorHAnsi" w:cstheme="majorHAnsi"/>
          <w:b/>
          <w:bCs/>
          <w:u w:val="single"/>
        </w:rPr>
      </w:pPr>
    </w:p>
    <w:p w14:paraId="16F6DF3B" w14:textId="1F00063E" w:rsidR="00120DAA" w:rsidRPr="00120DAA" w:rsidRDefault="00120DAA" w:rsidP="00120DAA">
      <w:pPr>
        <w:rPr>
          <w:rFonts w:asciiTheme="majorHAnsi" w:hAnsiTheme="majorHAnsi" w:cstheme="majorHAnsi"/>
          <w:b/>
          <w:bCs/>
          <w:u w:val="single"/>
        </w:rPr>
      </w:pPr>
      <w:r w:rsidRPr="00120DAA">
        <w:rPr>
          <w:rFonts w:asciiTheme="majorHAnsi" w:hAnsiTheme="majorHAnsi" w:cstheme="majorHAnsi"/>
        </w:rPr>
        <w:t xml:space="preserve">Prior analyses that attempted to determine sex markers in delta smelt used the </w:t>
      </w:r>
      <w:r w:rsidRPr="00120DAA">
        <w:rPr>
          <w:rFonts w:asciiTheme="majorHAnsi" w:hAnsiTheme="majorHAnsi" w:cstheme="majorHAnsi"/>
          <w:i/>
        </w:rPr>
        <w:t xml:space="preserve">Sbf1 </w:t>
      </w:r>
      <w:r w:rsidRPr="00120DAA">
        <w:rPr>
          <w:rFonts w:asciiTheme="majorHAnsi" w:hAnsiTheme="majorHAnsi" w:cstheme="majorHAnsi"/>
        </w:rPr>
        <w:t xml:space="preserve">restriction enzyme, which cuts DNA approximately every 65,000 base pairs, but no sex markers were identified. For this library preparation we sought to maximize the number of restriction enzyme cut sites and acquire reads from more locations throughout the genome. To do this we digested extracted DNA using the </w:t>
      </w:r>
      <w:r w:rsidRPr="00120DAA">
        <w:rPr>
          <w:rFonts w:asciiTheme="majorHAnsi" w:hAnsiTheme="majorHAnsi" w:cstheme="majorHAnsi"/>
          <w:i/>
        </w:rPr>
        <w:t xml:space="preserve">Pst1 </w:t>
      </w:r>
      <w:r w:rsidRPr="00120DAA">
        <w:rPr>
          <w:rFonts w:asciiTheme="majorHAnsi" w:hAnsiTheme="majorHAnsi" w:cstheme="majorHAnsi"/>
        </w:rPr>
        <w:t xml:space="preserve">restriction enzyme, which shears DNA sixteen times more often than the </w:t>
      </w:r>
      <w:r w:rsidRPr="00120DAA">
        <w:rPr>
          <w:rFonts w:asciiTheme="majorHAnsi" w:hAnsiTheme="majorHAnsi" w:cstheme="majorHAnsi"/>
          <w:i/>
        </w:rPr>
        <w:t>Sbf1</w:t>
      </w:r>
      <w:r w:rsidRPr="00120DAA">
        <w:rPr>
          <w:rFonts w:asciiTheme="majorHAnsi" w:hAnsiTheme="majorHAnsi" w:cstheme="majorHAnsi"/>
        </w:rPr>
        <w:t xml:space="preserve"> restriction enzyme, or roughly once every 4,100 base pairs, providing more coverage of the genome than Sbf1. RAD sequencing libraries were prepared according to Ali </w:t>
      </w:r>
      <w:r w:rsidRPr="00120DAA">
        <w:rPr>
          <w:rFonts w:asciiTheme="majorHAnsi" w:hAnsiTheme="majorHAnsi" w:cstheme="majorHAnsi"/>
          <w:i/>
          <w:iCs/>
        </w:rPr>
        <w:t>et al.</w:t>
      </w:r>
      <w:r w:rsidRPr="00120DAA">
        <w:rPr>
          <w:rFonts w:asciiTheme="majorHAnsi" w:hAnsiTheme="majorHAnsi" w:cstheme="majorHAnsi"/>
        </w:rPr>
        <w:t xml:space="preserve"> (2016)</w:t>
      </w:r>
      <w:r w:rsidRPr="00120DAA">
        <w:rPr>
          <w:rFonts w:asciiTheme="majorHAnsi" w:hAnsiTheme="majorHAnsi" w:cstheme="majorHAnsi"/>
        </w:rPr>
        <w:fldChar w:fldCharType="begin"/>
      </w:r>
      <w:r w:rsidR="00065768">
        <w:rPr>
          <w:rFonts w:asciiTheme="majorHAnsi" w:hAnsiTheme="majorHAnsi" w:cstheme="majorHAnsi"/>
        </w:rPr>
        <w:instrText xml:space="preserve"> ADDIN ZOTERO_ITEM CSL_CITATION {"citationID":"2SW9t8I5","properties":{"formattedCitation":"(Ali et al., 2016)","plainCitation":"(Ali et al., 2016)","noteIndex":0},"citationItems":[{"id":"vrfIOilL/bp6rzzsb","uris":["http://www.mendeley.com/documents/?uuid=108c1601-9e2f-4f7b-81a8-b381c49c5d30"],"itemData":{"DOI":"10.1534/genetics.115.183665","ISBN":"8013186628","ISSN":"19432631","PMID":"26715661","abstract":"Massively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Pr="00120DAA">
        <w:rPr>
          <w:rFonts w:asciiTheme="majorHAnsi" w:hAnsiTheme="majorHAnsi" w:cstheme="majorHAnsi"/>
        </w:rPr>
        <w:fldChar w:fldCharType="separate"/>
      </w:r>
      <w:r w:rsidR="00065768">
        <w:rPr>
          <w:rFonts w:asciiTheme="majorHAnsi" w:hAnsiTheme="majorHAnsi" w:cstheme="majorHAnsi"/>
        </w:rPr>
        <w:t>(Ali et al., 2016)</w:t>
      </w:r>
      <w:r w:rsidRPr="00120DAA">
        <w:rPr>
          <w:rFonts w:asciiTheme="majorHAnsi" w:hAnsiTheme="majorHAnsi" w:cstheme="majorHAnsi"/>
        </w:rPr>
        <w:fldChar w:fldCharType="end"/>
      </w:r>
      <w:r w:rsidRPr="00120DAA">
        <w:rPr>
          <w:rFonts w:asciiTheme="majorHAnsi" w:hAnsiTheme="majorHAnsi" w:cstheme="majorHAnsi"/>
        </w:rPr>
        <w:t xml:space="preserve"> and sequenced with 150 bp paired-end reads on an Illumina </w:t>
      </w:r>
      <w:proofErr w:type="spellStart"/>
      <w:r w:rsidRPr="00120DAA">
        <w:rPr>
          <w:rFonts w:asciiTheme="majorHAnsi" w:hAnsiTheme="majorHAnsi" w:cstheme="majorHAnsi"/>
        </w:rPr>
        <w:t>HiSeq</w:t>
      </w:r>
      <w:proofErr w:type="spellEnd"/>
      <w:r w:rsidRPr="00120DAA">
        <w:rPr>
          <w:rFonts w:asciiTheme="majorHAnsi" w:hAnsiTheme="majorHAnsi" w:cstheme="majorHAnsi"/>
        </w:rPr>
        <w:t xml:space="preserve"> 4000 sequencer.</w:t>
      </w:r>
    </w:p>
    <w:p w14:paraId="43C75190" w14:textId="5090DA7A" w:rsidR="00120DAA" w:rsidRDefault="00120DAA" w:rsidP="00120DAA">
      <w:pPr>
        <w:rPr>
          <w:rFonts w:asciiTheme="majorHAnsi" w:hAnsiTheme="majorHAnsi" w:cstheme="majorHAnsi"/>
        </w:rPr>
      </w:pPr>
    </w:p>
    <w:p w14:paraId="4AE814D7" w14:textId="2F2C1A5C" w:rsidR="00120DAA" w:rsidRPr="00FD21E9" w:rsidRDefault="00120DAA" w:rsidP="00120DAA">
      <w:pPr>
        <w:pStyle w:val="HTMLAddress"/>
        <w:spacing w:line="240" w:lineRule="auto"/>
        <w:outlineLvl w:val="2"/>
        <w:rPr>
          <w:rFonts w:asciiTheme="majorHAnsi" w:hAnsiTheme="majorHAnsi" w:cstheme="majorHAnsi"/>
          <w:sz w:val="24"/>
          <w:szCs w:val="24"/>
        </w:rPr>
      </w:pPr>
      <w:bookmarkStart w:id="12" w:name="_Toc113440562"/>
      <w:r>
        <w:rPr>
          <w:rFonts w:asciiTheme="majorHAnsi" w:hAnsiTheme="majorHAnsi" w:cstheme="majorHAnsi"/>
          <w:sz w:val="24"/>
          <w:szCs w:val="24"/>
        </w:rPr>
        <w:t>Genome-wide association study</w:t>
      </w:r>
      <w:bookmarkEnd w:id="12"/>
    </w:p>
    <w:p w14:paraId="4CBF0184" w14:textId="0EEE1ADE" w:rsidR="00120DAA" w:rsidRDefault="00120DAA" w:rsidP="00120DAA">
      <w:pPr>
        <w:rPr>
          <w:rFonts w:asciiTheme="majorHAnsi" w:hAnsiTheme="majorHAnsi" w:cstheme="majorHAnsi"/>
        </w:rPr>
      </w:pPr>
      <w:r w:rsidRPr="00120DAA">
        <w:rPr>
          <w:rFonts w:asciiTheme="majorHAnsi" w:hAnsiTheme="majorHAnsi" w:cstheme="majorHAnsi"/>
        </w:rPr>
        <w:t>We performed two rounds of a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a dominant model case-control GWAS in the program ANGSD</w:t>
      </w:r>
      <w:r w:rsidRPr="00120DAA">
        <w:rPr>
          <w:rFonts w:asciiTheme="majorHAnsi" w:hAnsiTheme="majorHAnsi" w:cstheme="majorHAnsi"/>
        </w:rPr>
        <w:fldChar w:fldCharType="begin"/>
      </w:r>
      <w:r w:rsidR="00065768">
        <w:rPr>
          <w:rFonts w:asciiTheme="majorHAnsi" w:hAnsiTheme="majorHAnsi" w:cstheme="majorHAnsi"/>
        </w:rPr>
        <w:instrText xml:space="preserve"> ADDIN ZOTERO_ITEM CSL_CITATION {"citationID":"BASK10z8","properties":{"formattedCitation":"(Korneliussen et al., 2014)","plainCitation":"(Korneliussen et al., 2014)","noteIndex":0},"citationItems":[{"id":"vrfIOilL/DaLslGSD","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Pr="00120DAA">
        <w:rPr>
          <w:rFonts w:asciiTheme="majorHAnsi" w:hAnsiTheme="majorHAnsi" w:cstheme="majorHAnsi"/>
        </w:rPr>
        <w:fldChar w:fldCharType="separate"/>
      </w:r>
      <w:r w:rsidR="00065768">
        <w:rPr>
          <w:rFonts w:asciiTheme="majorHAnsi" w:hAnsiTheme="majorHAnsi" w:cstheme="majorHAnsi"/>
        </w:rPr>
        <w:t>(</w:t>
      </w:r>
      <w:proofErr w:type="spellStart"/>
      <w:r w:rsidR="00065768">
        <w:rPr>
          <w:rFonts w:asciiTheme="majorHAnsi" w:hAnsiTheme="majorHAnsi" w:cstheme="majorHAnsi"/>
        </w:rPr>
        <w:t>Korneliussen</w:t>
      </w:r>
      <w:proofErr w:type="spellEnd"/>
      <w:r w:rsidR="00065768">
        <w:rPr>
          <w:rFonts w:asciiTheme="majorHAnsi" w:hAnsiTheme="majorHAnsi" w:cstheme="majorHAnsi"/>
        </w:rPr>
        <w:t xml:space="preserve"> et al., 2014)</w:t>
      </w:r>
      <w:r w:rsidRPr="00120DAA">
        <w:rPr>
          <w:rFonts w:asciiTheme="majorHAnsi" w:hAnsiTheme="majorHAnsi" w:cstheme="majorHAnsi"/>
        </w:rPr>
        <w:fldChar w:fldCharType="end"/>
      </w:r>
      <w:r w:rsidRPr="00120DAA">
        <w:rPr>
          <w:rFonts w:asciiTheme="majorHAnsi" w:hAnsiTheme="majorHAnsi" w:cstheme="majorHAnsi"/>
        </w:rPr>
        <w:t xml:space="preserve"> using males or females as controls (0) and the opposite sex as cases (1). The goal for this GWAS was to find alleles associated with a particular sex. The association of a particular allele with sex category was reported as a likelihood ratio test (LRT) statistic and is chi square distributed with one degree of freedom. We applied a conservative significance cutoff with a Bonferroni corrected p-value of 0.05 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79B776D3" w14:textId="77777777" w:rsidR="00120DAA" w:rsidRDefault="00120DAA" w:rsidP="00120DAA">
      <w:pPr>
        <w:rPr>
          <w:rFonts w:asciiTheme="majorHAnsi" w:hAnsiTheme="majorHAnsi" w:cstheme="majorHAnsi"/>
        </w:rPr>
      </w:pPr>
    </w:p>
    <w:p w14:paraId="57E719B4" w14:textId="77777777" w:rsidR="00120DAA" w:rsidRPr="00FD21E9" w:rsidRDefault="00120DAA" w:rsidP="00120DAA">
      <w:pPr>
        <w:pStyle w:val="HTMLAddress"/>
        <w:spacing w:line="240" w:lineRule="auto"/>
        <w:outlineLvl w:val="2"/>
        <w:rPr>
          <w:rFonts w:asciiTheme="majorHAnsi" w:hAnsiTheme="majorHAnsi" w:cstheme="majorHAnsi"/>
          <w:sz w:val="24"/>
          <w:szCs w:val="24"/>
        </w:rPr>
      </w:pPr>
      <w:bookmarkStart w:id="13" w:name="_Toc113440563"/>
      <w:r>
        <w:rPr>
          <w:rFonts w:asciiTheme="majorHAnsi" w:hAnsiTheme="majorHAnsi" w:cstheme="majorHAnsi"/>
          <w:sz w:val="24"/>
          <w:szCs w:val="24"/>
        </w:rPr>
        <w:t>Genome-wide association study</w:t>
      </w:r>
      <w:bookmarkEnd w:id="13"/>
    </w:p>
    <w:p w14:paraId="5B931DDF" w14:textId="6A27786D" w:rsidR="00120DAA" w:rsidRDefault="00120DAA" w:rsidP="00120DAA">
      <w:pPr>
        <w:rPr>
          <w:rFonts w:asciiTheme="majorHAnsi" w:hAnsiTheme="majorHAnsi" w:cstheme="majorHAnsi"/>
        </w:rPr>
      </w:pPr>
      <w:r w:rsidRPr="00120DAA">
        <w:rPr>
          <w:rFonts w:asciiTheme="majorHAnsi" w:hAnsiTheme="majorHAnsi" w:cstheme="majorHAnsi"/>
        </w:rPr>
        <w:t>If sex determination in delta smelt is caused by chromosomal differences, it would be expected that the heterogametic sex (e.g., XY) would have roughly half the sequencing depth (</w:t>
      </w:r>
      <w:r w:rsidRPr="00120DAA">
        <w:rPr>
          <w:rFonts w:asciiTheme="majorHAnsi" w:hAnsiTheme="majorHAnsi" w:cstheme="majorHAnsi"/>
          <w:bCs/>
        </w:rPr>
        <w:t>the number of sequences that cover a given locus)</w:t>
      </w:r>
      <w:r w:rsidRPr="00120DAA">
        <w:rPr>
          <w:rFonts w:asciiTheme="majorHAnsi" w:hAnsiTheme="majorHAnsi" w:cstheme="majorHAnsi"/>
        </w:rPr>
        <w:t xml:space="preserve"> of the homogametic sex (e.g.,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proofErr w:type="gramStart"/>
      <w:r w:rsidRPr="00120DAA">
        <w:rPr>
          <w:rFonts w:asciiTheme="majorHAnsi" w:hAnsiTheme="majorHAnsi" w:cstheme="majorHAnsi"/>
        </w:rPr>
        <w:t>aforementioned GWAS</w:t>
      </w:r>
      <w:proofErr w:type="gramEnd"/>
      <w:r w:rsidRPr="00120DAA">
        <w:rPr>
          <w:rFonts w:asciiTheme="majorHAnsi" w:hAnsiTheme="majorHAnsi" w:cstheme="majorHAnsi"/>
        </w:rPr>
        <w:t xml:space="preserve">. First, we acquired the depth of aligned reads at each location in the reference genome using </w:t>
      </w:r>
      <w:proofErr w:type="spellStart"/>
      <w:r w:rsidRPr="00120DAA">
        <w:rPr>
          <w:rFonts w:asciiTheme="majorHAnsi" w:hAnsiTheme="majorHAnsi" w:cstheme="majorHAnsi"/>
        </w:rPr>
        <w:t>samtools</w:t>
      </w:r>
      <w:proofErr w:type="spellEnd"/>
      <w:r w:rsidRPr="00120DAA">
        <w:rPr>
          <w:rFonts w:asciiTheme="majorHAnsi" w:hAnsiTheme="majorHAnsi" w:cstheme="majorHAnsi"/>
        </w:rPr>
        <w:t xml:space="preserve"> depth. Next, using custom bash and </w:t>
      </w:r>
      <w:proofErr w:type="spellStart"/>
      <w:r w:rsidRPr="00120DAA">
        <w:rPr>
          <w:rFonts w:asciiTheme="majorHAnsi" w:hAnsiTheme="majorHAnsi" w:cstheme="majorHAnsi"/>
        </w:rPr>
        <w:t>perl</w:t>
      </w:r>
      <w:proofErr w:type="spellEnd"/>
      <w:r w:rsidRPr="00120DAA">
        <w:rPr>
          <w:rFonts w:asciiTheme="majorHAnsi" w:hAnsiTheme="majorHAnsi" w:cstheme="majorHAnsi"/>
        </w:rPr>
        <w:t xml:space="preserve"> scripts we discarded all genomic locations where no male or female RAD sequencing data aligned, and we totaled the number of male alignments and gathered the total coverage for </w:t>
      </w:r>
      <w:r w:rsidRPr="00120DAA">
        <w:rPr>
          <w:rFonts w:asciiTheme="majorHAnsi" w:hAnsiTheme="majorHAnsi" w:cstheme="majorHAnsi"/>
        </w:rPr>
        <w:lastRenderedPageBreak/>
        <w:t>each sex. Finally, we totaled the difference of coverage between male and females and sorted the output to look for locations in the genome where one sex had high and consistent coverage and the other sex had low or no coverage.</w:t>
      </w:r>
    </w:p>
    <w:p w14:paraId="0743CBF0" w14:textId="77777777" w:rsidR="00120DAA" w:rsidRPr="00120DAA" w:rsidRDefault="00120DAA"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14" w:name="_Toc113440564"/>
      <w:r>
        <w:rPr>
          <w:rFonts w:asciiTheme="majorHAnsi" w:hAnsiTheme="majorHAnsi" w:cstheme="majorHAnsi"/>
          <w:sz w:val="24"/>
          <w:szCs w:val="24"/>
        </w:rPr>
        <w:t>K-mer analysis</w:t>
      </w:r>
      <w:bookmarkEnd w:id="14"/>
    </w:p>
    <w:p w14:paraId="0620305C" w14:textId="2A522C26"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In our k-mer (where k is equal to a specified sequence length) analysis we sought to identify unique differences of sequence content in males versus females. To do this, we used 10X Genomics linked-read data from one male and one female. First, we used the software </w:t>
      </w:r>
      <w:proofErr w:type="spellStart"/>
      <w:r w:rsidRPr="00A675F4">
        <w:rPr>
          <w:rFonts w:asciiTheme="majorHAnsi" w:hAnsiTheme="majorHAnsi" w:cstheme="majorHAnsi"/>
        </w:rPr>
        <w:t>sourmash</w:t>
      </w:r>
      <w:proofErr w:type="spellEnd"/>
      <w:r w:rsidR="00065768">
        <w:rPr>
          <w:rFonts w:asciiTheme="majorHAnsi" w:hAnsiTheme="majorHAnsi" w:cstheme="majorHAnsi"/>
        </w:rPr>
        <w:t xml:space="preserve"> </w:t>
      </w:r>
      <w:r w:rsidRPr="00A675F4">
        <w:rPr>
          <w:rFonts w:asciiTheme="majorHAnsi" w:hAnsiTheme="majorHAnsi" w:cstheme="majorHAnsi"/>
        </w:rPr>
        <w:fldChar w:fldCharType="begin"/>
      </w:r>
      <w:r w:rsidR="00065768">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Pr="00A675F4">
        <w:rPr>
          <w:rFonts w:asciiTheme="majorHAnsi" w:hAnsiTheme="majorHAnsi" w:cstheme="majorHAnsi"/>
        </w:rPr>
        <w:fldChar w:fldCharType="separate"/>
      </w:r>
      <w:r w:rsidR="00065768">
        <w:rPr>
          <w:rFonts w:asciiTheme="majorHAnsi" w:hAnsiTheme="majorHAnsi" w:cstheme="majorHAnsi"/>
        </w:rPr>
        <w:t xml:space="preserve">(Brown &amp; </w:t>
      </w:r>
      <w:proofErr w:type="spellStart"/>
      <w:r w:rsidR="00065768">
        <w:rPr>
          <w:rFonts w:asciiTheme="majorHAnsi" w:hAnsiTheme="majorHAnsi" w:cstheme="majorHAnsi"/>
        </w:rPr>
        <w:t>Irber</w:t>
      </w:r>
      <w:proofErr w:type="spellEnd"/>
      <w:r w:rsidR="00065768">
        <w:rPr>
          <w:rFonts w:asciiTheme="majorHAnsi" w:hAnsiTheme="majorHAnsi" w:cstheme="majorHAnsi"/>
        </w:rPr>
        <w:t>, 2016)</w:t>
      </w:r>
      <w:r w:rsidRPr="00A675F4">
        <w:rPr>
          <w:rFonts w:asciiTheme="majorHAnsi" w:hAnsiTheme="majorHAnsi" w:cstheme="majorHAnsi"/>
        </w:rPr>
        <w:fldChar w:fldCharType="end"/>
      </w:r>
      <w:r w:rsidRPr="00A675F4">
        <w:rPr>
          <w:rFonts w:asciiTheme="majorHAnsi" w:hAnsiTheme="majorHAnsi" w:cstheme="majorHAnsi"/>
        </w:rPr>
        <w:t xml:space="preserve"> to create a signature of all k-mers belonging to each sex with </w:t>
      </w:r>
      <w:proofErr w:type="spellStart"/>
      <w:r w:rsidRPr="00A675F4">
        <w:rPr>
          <w:rFonts w:asciiTheme="majorHAnsi" w:hAnsiTheme="majorHAnsi" w:cstheme="majorHAnsi"/>
        </w:rPr>
        <w:t>sourmash</w:t>
      </w:r>
      <w:proofErr w:type="spellEnd"/>
      <w:r w:rsidRPr="00A675F4">
        <w:rPr>
          <w:rFonts w:asciiTheme="majorHAnsi" w:hAnsiTheme="majorHAnsi" w:cstheme="majorHAnsi"/>
        </w:rPr>
        <w:t xml:space="preserve"> compute -scaled 1000 to sample one k-mer from ever 1000 base pairs. The signature compute step was followed by </w:t>
      </w:r>
      <w:proofErr w:type="spellStart"/>
      <w:r w:rsidRPr="00A675F4">
        <w:rPr>
          <w:rFonts w:asciiTheme="majorHAnsi" w:hAnsiTheme="majorHAnsi" w:cstheme="majorHAnsi"/>
        </w:rPr>
        <w:t>sourmash</w:t>
      </w:r>
      <w:proofErr w:type="spellEnd"/>
      <w:r w:rsidRPr="00A675F4">
        <w:rPr>
          <w:rFonts w:asciiTheme="majorHAnsi" w:hAnsiTheme="majorHAnsi" w:cstheme="majorHAnsi"/>
        </w:rPr>
        <w:t xml:space="preserve"> signature merge to incorporate all data from the R1 and R2 files for each sex. We purged the signature files of low abundance k-mers (abundance &lt; 5) to eliminate k-mers that are more likely sequencing errors and discarded k-mers that were shared between male and females to leave only sex-specific k-mers. The resulting high abundance, single sex k-mers were used in our analysis. </w:t>
      </w:r>
    </w:p>
    <w:p w14:paraId="1BEBFC09" w14:textId="77777777" w:rsidR="00A675F4" w:rsidRPr="00A675F4" w:rsidRDefault="00A675F4" w:rsidP="00A675F4">
      <w:pPr>
        <w:rPr>
          <w:rFonts w:asciiTheme="majorHAnsi" w:hAnsiTheme="majorHAnsi" w:cstheme="majorHAnsi"/>
          <w:b/>
          <w:bCs/>
          <w:u w:val="single"/>
        </w:rPr>
      </w:pPr>
    </w:p>
    <w:p w14:paraId="4730AB1A"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First, we plotted and compared k-mer abundance for each sex to determine if there were observable differences between sexes. A difference in k-mer abundance could correspond to a sex determining regions within one sex (i.e., sex chromosome). Next, we extracted contigs containing five or more k-mers, which corresponds to a contig length of roughly 5,000 bp. We then compared the abundance of male and female k-mers found within those contigs. After, we took the median abundance of k-mers within a contig to find its abundance in each sex. We compared the male contig abundance to the female contig abundance and isolated male-only contigs deemed “putative Y” sequences for further validation.</w:t>
      </w:r>
    </w:p>
    <w:p w14:paraId="3120E960" w14:textId="77777777" w:rsidR="00A675F4" w:rsidRPr="00A675F4" w:rsidRDefault="00A675F4" w:rsidP="00A675F4">
      <w:pPr>
        <w:rPr>
          <w:rFonts w:asciiTheme="majorHAnsi" w:hAnsiTheme="majorHAnsi" w:cstheme="majorHAnsi"/>
          <w:b/>
          <w:bCs/>
          <w:u w:val="single"/>
        </w:rPr>
      </w:pPr>
    </w:p>
    <w:p w14:paraId="415E5C41" w14:textId="2141F09C" w:rsidR="00120DAA" w:rsidRDefault="00A675F4" w:rsidP="00A675F4">
      <w:pPr>
        <w:rPr>
          <w:rFonts w:asciiTheme="majorHAnsi" w:hAnsiTheme="majorHAnsi" w:cstheme="majorHAnsi"/>
        </w:rPr>
      </w:pPr>
      <w:r w:rsidRPr="00A675F4">
        <w:rPr>
          <w:rFonts w:asciiTheme="majorHAnsi" w:hAnsiTheme="majorHAnsi" w:cstheme="majorHAnsi"/>
        </w:rPr>
        <w:t xml:space="preserve">To validate our results, we mapped RAD sequencing data to the putative Y sequences and ran a depth analysis. </w:t>
      </w:r>
      <w:proofErr w:type="gramStart"/>
      <w:r w:rsidRPr="00A675F4">
        <w:rPr>
          <w:rFonts w:asciiTheme="majorHAnsi" w:hAnsiTheme="majorHAnsi" w:cstheme="majorHAnsi"/>
        </w:rPr>
        <w:t>In order to</w:t>
      </w:r>
      <w:proofErr w:type="gramEnd"/>
      <w:r w:rsidRPr="00A675F4">
        <w:rPr>
          <w:rFonts w:asciiTheme="majorHAnsi" w:hAnsiTheme="majorHAnsi" w:cstheme="majorHAnsi"/>
        </w:rPr>
        <w:t xml:space="preserve">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r w:rsidRPr="00A675F4">
        <w:rPr>
          <w:rFonts w:asciiTheme="majorHAnsi" w:hAnsiTheme="majorHAnsi" w:cstheme="majorHAnsi"/>
        </w:rPr>
        <w:t>samtools</w:t>
      </w:r>
      <w:proofErr w:type="spellEnd"/>
      <w:r w:rsidRPr="00A675F4">
        <w:rPr>
          <w:rFonts w:asciiTheme="majorHAnsi" w:hAnsiTheme="majorHAnsi" w:cstheme="majorHAnsi"/>
        </w:rPr>
        <w:t xml:space="preserve">. We then extracted RAD alignment depth information from </w:t>
      </w:r>
      <w:proofErr w:type="gramStart"/>
      <w:r w:rsidRPr="00A675F4">
        <w:rPr>
          <w:rFonts w:asciiTheme="majorHAnsi" w:hAnsiTheme="majorHAnsi" w:cstheme="majorHAnsi"/>
        </w:rPr>
        <w:t>all of</w:t>
      </w:r>
      <w:proofErr w:type="gramEnd"/>
      <w:r w:rsidRPr="00A675F4">
        <w:rPr>
          <w:rFonts w:asciiTheme="majorHAnsi" w:hAnsiTheme="majorHAnsi" w:cstheme="majorHAnsi"/>
        </w:rPr>
        <w:t xml:space="preserve"> the locations where the putative Y sequencing data had also aligned using the software </w:t>
      </w:r>
      <w:proofErr w:type="spellStart"/>
      <w:r w:rsidRPr="00A675F4">
        <w:rPr>
          <w:rFonts w:asciiTheme="majorHAnsi" w:hAnsiTheme="majorHAnsi" w:cstheme="majorHAnsi"/>
        </w:rPr>
        <w:t>bedtools</w:t>
      </w:r>
      <w:proofErr w:type="spellEnd"/>
      <w:r w:rsidRPr="00A675F4">
        <w:rPr>
          <w:rFonts w:asciiTheme="majorHAnsi" w:hAnsiTheme="majorHAnsi" w:cstheme="majorHAnsi"/>
        </w:rPr>
        <w:t xml:space="preserve"> and custom bash and </w:t>
      </w:r>
      <w:proofErr w:type="spellStart"/>
      <w:r w:rsidRPr="00A675F4">
        <w:rPr>
          <w:rFonts w:asciiTheme="majorHAnsi" w:hAnsiTheme="majorHAnsi" w:cstheme="majorHAnsi"/>
        </w:rPr>
        <w:t>perl</w:t>
      </w:r>
      <w:proofErr w:type="spellEnd"/>
      <w:r w:rsidRPr="00A675F4">
        <w:rPr>
          <w:rFonts w:asciiTheme="majorHAnsi" w:hAnsiTheme="majorHAnsi" w:cstheme="majorHAnsi"/>
        </w:rPr>
        <w:t xml:space="preserve"> scripts. After we obtained depth information across all putative Y regions, we ran the same depth analysis as above.</w:t>
      </w:r>
    </w:p>
    <w:p w14:paraId="6CF0541F" w14:textId="77777777" w:rsidR="00120DAA" w:rsidRPr="00120DAA" w:rsidRDefault="00120DAA" w:rsidP="00120DAA">
      <w:pPr>
        <w:rPr>
          <w:rFonts w:asciiTheme="majorHAnsi" w:hAnsiTheme="majorHAnsi" w:cstheme="majorHAnsi"/>
          <w:b/>
          <w:bCs/>
          <w:u w:val="single"/>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15" w:name="_Toc113440565"/>
      <w:r>
        <w:rPr>
          <w:rFonts w:asciiTheme="majorHAnsi" w:hAnsiTheme="majorHAnsi" w:cstheme="majorHAnsi"/>
          <w:szCs w:val="24"/>
        </w:rPr>
        <w:t>Results</w:t>
      </w:r>
      <w:bookmarkEnd w:id="15"/>
    </w:p>
    <w:p w14:paraId="0388CF07" w14:textId="77777777" w:rsidR="00A675F4" w:rsidRPr="00FD21E9" w:rsidRDefault="00A675F4" w:rsidP="00A675F4">
      <w:pPr>
        <w:pStyle w:val="HTMLAddress"/>
        <w:spacing w:line="240" w:lineRule="auto"/>
        <w:outlineLvl w:val="2"/>
        <w:rPr>
          <w:rFonts w:asciiTheme="majorHAnsi" w:hAnsiTheme="majorHAnsi" w:cstheme="majorHAnsi"/>
          <w:sz w:val="24"/>
          <w:szCs w:val="24"/>
        </w:rPr>
      </w:pPr>
      <w:bookmarkStart w:id="16" w:name="_Toc113440566"/>
      <w:r w:rsidRPr="00FD21E9">
        <w:rPr>
          <w:rFonts w:asciiTheme="majorHAnsi" w:hAnsiTheme="majorHAnsi" w:cstheme="majorHAnsi"/>
          <w:sz w:val="24"/>
          <w:szCs w:val="24"/>
        </w:rPr>
        <w:t>Sample collection &amp; DNA extraction</w:t>
      </w:r>
      <w:bookmarkEnd w:id="16"/>
      <w:r w:rsidRPr="00FD21E9">
        <w:rPr>
          <w:rFonts w:asciiTheme="majorHAnsi" w:hAnsiTheme="majorHAnsi" w:cstheme="majorHAnsi"/>
          <w:sz w:val="24"/>
          <w:szCs w:val="24"/>
        </w:rPr>
        <w:t xml:space="preserve"> </w:t>
      </w:r>
    </w:p>
    <w:p w14:paraId="601A5A01" w14:textId="6C27CAF5" w:rsidR="00120DAA" w:rsidRDefault="00A675F4" w:rsidP="00A675F4">
      <w:pPr>
        <w:rPr>
          <w:rFonts w:asciiTheme="majorHAnsi" w:hAnsiTheme="majorHAnsi" w:cstheme="majorHAnsi"/>
        </w:rPr>
      </w:pPr>
      <w:r>
        <w:rPr>
          <w:rFonts w:asciiTheme="majorHAnsi" w:hAnsiTheme="majorHAnsi" w:cstheme="majorHAnsi"/>
        </w:rPr>
        <w:t>TKTK</w:t>
      </w:r>
    </w:p>
    <w:p w14:paraId="64234E32" w14:textId="7AEEC6FF" w:rsidR="00A675F4" w:rsidRDefault="00A675F4"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17" w:name="_Toc113440567"/>
      <w:r>
        <w:rPr>
          <w:rFonts w:asciiTheme="majorHAnsi" w:hAnsiTheme="majorHAnsi" w:cstheme="majorHAnsi"/>
          <w:sz w:val="24"/>
          <w:szCs w:val="24"/>
        </w:rPr>
        <w:t>Genome-wide association study</w:t>
      </w:r>
      <w:bookmarkEnd w:id="17"/>
    </w:p>
    <w:p w14:paraId="0CBBE3C3" w14:textId="6CF81014" w:rsidR="00A675F4" w:rsidRDefault="00A675F4" w:rsidP="00A675F4">
      <w:pPr>
        <w:rPr>
          <w:rFonts w:asciiTheme="majorHAnsi" w:hAnsiTheme="majorHAnsi" w:cstheme="majorHAnsi"/>
        </w:rPr>
      </w:pPr>
      <w:r w:rsidRPr="00A675F4">
        <w:rPr>
          <w:rFonts w:asciiTheme="majorHAnsi" w:hAnsiTheme="majorHAnsi" w:cstheme="majorHAnsi"/>
        </w:rPr>
        <w:t xml:space="preserve">We analyzed 848,444 and 922,975 loci spread across the male and female genome assemblies, respectively. These loci correspond to a Bonferroni corrected p-value cutoff of 5.893141e-08 in </w:t>
      </w:r>
      <w:r w:rsidRPr="00A675F4">
        <w:rPr>
          <w:rFonts w:asciiTheme="majorHAnsi" w:hAnsiTheme="majorHAnsi" w:cstheme="majorHAnsi"/>
        </w:rPr>
        <w:lastRenderedPageBreak/>
        <w:t>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The two SNPs most associated with sex in delta smelt had LRT scores of 37.854854 and 35.802804 which correspond to p-values of 7.621e-10 and 2.183e-9, respectively. Despite being highly associated with sex the genotypes at these loci were not diagnostic of sex (Table 10).</w:t>
      </w:r>
    </w:p>
    <w:p w14:paraId="35550CB7" w14:textId="618389DF" w:rsidR="00A675F4" w:rsidRDefault="00A675F4" w:rsidP="00A675F4">
      <w:pPr>
        <w:rPr>
          <w:rFonts w:asciiTheme="majorHAnsi" w:hAnsiTheme="majorHAnsi" w:cstheme="majorHAnsi"/>
        </w:rPr>
      </w:pPr>
    </w:p>
    <w:p w14:paraId="418787EE" w14:textId="42A8982D" w:rsidR="00A675F4" w:rsidRPr="00FD21E9" w:rsidRDefault="00A675F4" w:rsidP="00A675F4">
      <w:pPr>
        <w:pStyle w:val="HTMLAddress"/>
        <w:spacing w:line="240" w:lineRule="auto"/>
        <w:outlineLvl w:val="2"/>
        <w:rPr>
          <w:rFonts w:asciiTheme="majorHAnsi" w:hAnsiTheme="majorHAnsi" w:cstheme="majorHAnsi"/>
          <w:sz w:val="24"/>
          <w:szCs w:val="24"/>
        </w:rPr>
      </w:pPr>
      <w:bookmarkStart w:id="18" w:name="_Toc113440568"/>
      <w:r>
        <w:rPr>
          <w:rFonts w:asciiTheme="majorHAnsi" w:hAnsiTheme="majorHAnsi" w:cstheme="majorHAnsi"/>
          <w:sz w:val="24"/>
          <w:szCs w:val="24"/>
        </w:rPr>
        <w:t>Depth analysis</w:t>
      </w:r>
      <w:bookmarkEnd w:id="18"/>
    </w:p>
    <w:p w14:paraId="235C585D" w14:textId="016ECED6" w:rsidR="00A675F4" w:rsidRDefault="00A675F4" w:rsidP="00A675F4">
      <w:pPr>
        <w:rPr>
          <w:rFonts w:asciiTheme="majorHAnsi" w:hAnsiTheme="majorHAnsi" w:cstheme="majorHAnsi"/>
        </w:rPr>
      </w:pPr>
      <w:r w:rsidRPr="00A675F4">
        <w:rPr>
          <w:rFonts w:asciiTheme="majorHAnsi" w:hAnsiTheme="majorHAnsi" w:cstheme="majorHAnsi"/>
        </w:rPr>
        <w:t xml:space="preserve">We found no large areas that corresponded to one </w:t>
      </w:r>
      <w:proofErr w:type="gramStart"/>
      <w:r w:rsidRPr="00A675F4">
        <w:rPr>
          <w:rFonts w:asciiTheme="majorHAnsi" w:hAnsiTheme="majorHAnsi" w:cstheme="majorHAnsi"/>
        </w:rPr>
        <w:t>particular sex</w:t>
      </w:r>
      <w:proofErr w:type="gramEnd"/>
      <w:r w:rsidRPr="00A675F4">
        <w:rPr>
          <w:rFonts w:asciiTheme="majorHAnsi" w:hAnsiTheme="majorHAnsi" w:cstheme="majorHAnsi"/>
        </w:rPr>
        <w:t xml:space="preserve"> having higher depth of coverage compared to the other sex and therefore did not identify any sex-specific loci in this analysis. </w:t>
      </w:r>
    </w:p>
    <w:p w14:paraId="130190A8" w14:textId="3E173741" w:rsidR="00A675F4" w:rsidRDefault="00A675F4"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19" w:name="_Toc113440569"/>
      <w:r>
        <w:rPr>
          <w:rFonts w:asciiTheme="majorHAnsi" w:hAnsiTheme="majorHAnsi" w:cstheme="majorHAnsi"/>
          <w:sz w:val="24"/>
          <w:szCs w:val="24"/>
        </w:rPr>
        <w:t>K-mer analysis</w:t>
      </w:r>
      <w:bookmarkEnd w:id="19"/>
    </w:p>
    <w:p w14:paraId="16B06A83" w14:textId="0C3E2D5A"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main distribution of female and male k-mers. We found 44 contigs with k-mer mean abundance above 5 in the male sequencing data that had zero abundance in the female sequencing data.</w:t>
      </w:r>
    </w:p>
    <w:p w14:paraId="08F2D4E5" w14:textId="77777777" w:rsidR="00A675F4" w:rsidRPr="00A675F4" w:rsidRDefault="00A675F4" w:rsidP="00A675F4">
      <w:pPr>
        <w:rPr>
          <w:rFonts w:asciiTheme="majorHAnsi" w:hAnsiTheme="majorHAnsi" w:cstheme="majorHAnsi"/>
          <w:b/>
          <w:bCs/>
          <w:u w:val="single"/>
        </w:rPr>
      </w:pPr>
    </w:p>
    <w:p w14:paraId="66DE1C9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0E4D2B6C" w14:textId="71FBF764" w:rsidR="00A675F4" w:rsidRDefault="00A675F4"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20" w:name="_Toc113440570"/>
      <w:r>
        <w:rPr>
          <w:rFonts w:asciiTheme="majorHAnsi" w:hAnsiTheme="majorHAnsi" w:cstheme="majorHAnsi"/>
          <w:szCs w:val="24"/>
        </w:rPr>
        <w:t>Discussion &amp; Conclusion</w:t>
      </w:r>
      <w:bookmarkEnd w:id="20"/>
    </w:p>
    <w:p w14:paraId="5CC30083" w14:textId="51268234" w:rsidR="00A675F4" w:rsidRDefault="00A675F4" w:rsidP="00A675F4"/>
    <w:p w14:paraId="6FEDA1CA" w14:textId="273321B3"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study thoroughly probed the genome and two RAD 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 sequencing dataset </w:t>
      </w:r>
      <w:proofErr w:type="gramStart"/>
      <w:r w:rsidRPr="00A675F4">
        <w:rPr>
          <w:rFonts w:asciiTheme="majorHAnsi" w:hAnsiTheme="majorHAnsi" w:cstheme="majorHAnsi"/>
        </w:rPr>
        <w:t>and also</w:t>
      </w:r>
      <w:proofErr w:type="gramEnd"/>
      <w:r w:rsidRPr="00A675F4">
        <w:rPr>
          <w:rFonts w:asciiTheme="majorHAnsi" w:hAnsiTheme="majorHAnsi" w:cstheme="majorHAnsi"/>
        </w:rPr>
        <w:t xml:space="preserve"> via k-mer analysis using the linked-read sequencing data generated for the genome assembly. The GWAS found two markers on Chromosome 5 that were significantly associated with sex but did not have alleles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w:t>
      </w:r>
      <w:r w:rsidRPr="00A675F4">
        <w:rPr>
          <w:rFonts w:asciiTheme="majorHAnsi" w:hAnsiTheme="majorHAnsi" w:cstheme="majorHAnsi"/>
        </w:rPr>
        <w:lastRenderedPageBreak/>
        <w:t xml:space="preserve">ratio between Y chromosomes paired with X chromosomes in human males). However, we could not identify or confirm sex-specific markers with the RAD sequencing data generated for this project. </w:t>
      </w:r>
    </w:p>
    <w:p w14:paraId="0A64A42B" w14:textId="77777777" w:rsidR="00A675F4" w:rsidRPr="00A675F4" w:rsidRDefault="00A675F4" w:rsidP="00A675F4">
      <w:pPr>
        <w:rPr>
          <w:rFonts w:asciiTheme="majorHAnsi" w:hAnsiTheme="majorHAnsi" w:cstheme="majorHAnsi"/>
          <w:b/>
          <w:bCs/>
          <w:u w:val="single"/>
        </w:rPr>
      </w:pPr>
    </w:p>
    <w:p w14:paraId="51FABABF"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77777777"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 xml:space="preserve">Our work shows a need for further investigation using high-coverage whole-genome resequencing (WGS) data from a large cohort of male and female fish to </w:t>
      </w:r>
      <w:proofErr w:type="gramStart"/>
      <w:r w:rsidRPr="00A675F4">
        <w:rPr>
          <w:rFonts w:asciiTheme="majorHAnsi" w:hAnsiTheme="majorHAnsi" w:cstheme="majorHAnsi"/>
        </w:rPr>
        <w:t>more evenly survey the genome</w:t>
      </w:r>
      <w:proofErr w:type="gramEnd"/>
      <w:r w:rsidRPr="00A675F4">
        <w:rPr>
          <w:rFonts w:asciiTheme="majorHAnsi" w:hAnsiTheme="majorHAnsi" w:cstheme="majorHAnsi"/>
        </w:rPr>
        <w:t xml:space="preserve"> in hopes of identifying sex-specific markers. While RAD sequencing data provide an adequate distribution of discrete locations throughout the genome of individuals, high-coverage WGS data more comprehensively survey the entire genome of individuals, rather than just a fraction. Furthermore, including </w:t>
      </w:r>
      <w:proofErr w:type="gramStart"/>
      <w:r w:rsidRPr="00A675F4">
        <w:rPr>
          <w:rFonts w:asciiTheme="majorHAnsi" w:hAnsiTheme="majorHAnsi" w:cstheme="majorHAnsi"/>
        </w:rPr>
        <w:t>a large number of</w:t>
      </w:r>
      <w:proofErr w:type="gramEnd"/>
      <w:r w:rsidRPr="00A675F4">
        <w:rPr>
          <w:rFonts w:asciiTheme="majorHAnsi" w:hAnsiTheme="majorHAnsi" w:cstheme="majorHAnsi"/>
        </w:rPr>
        <w:t xml:space="preserve"> individuals (e.g., 500) in this analysis would provide more statistical power to detect loci with a modest effect on sex, as would be expected with polygenic sex determination.</w:t>
      </w:r>
    </w:p>
    <w:p w14:paraId="12B03AD7" w14:textId="20634C5E" w:rsidR="006E2350" w:rsidRDefault="006E2350" w:rsidP="006E2350">
      <w:pPr>
        <w:rPr>
          <w:rFonts w:ascii="Times New Roman" w:eastAsia="Times New Roman" w:hAnsi="Times New Roman" w:cs="Times New Roman"/>
        </w:rPr>
      </w:pPr>
    </w:p>
    <w:p w14:paraId="1C7588C5" w14:textId="640CA024" w:rsidR="00683A81" w:rsidRDefault="00683A81">
      <w:pPr>
        <w:rPr>
          <w:rFonts w:ascii="Times New Roman" w:eastAsia="Times New Roman" w:hAnsi="Times New Roman" w:cs="Times New Roman"/>
        </w:rPr>
      </w:pPr>
      <w:r>
        <w:rPr>
          <w:rFonts w:ascii="Times New Roman" w:eastAsia="Times New Roman" w:hAnsi="Times New Roman" w:cs="Times New Roman"/>
        </w:rPr>
        <w:br w:type="page"/>
      </w:r>
    </w:p>
    <w:p w14:paraId="53687638" w14:textId="77777777" w:rsidR="00683A81" w:rsidRDefault="00683A81" w:rsidP="006E2350">
      <w:pPr>
        <w:rPr>
          <w:rFonts w:ascii="Times New Roman" w:eastAsia="Times New Roman" w:hAnsi="Times New Roman" w:cs="Times New Roman"/>
        </w:rPr>
      </w:pPr>
    </w:p>
    <w:p w14:paraId="5E102BD1" w14:textId="3B1143D0" w:rsidR="00683A81" w:rsidRPr="00FD21E9" w:rsidRDefault="00683A81" w:rsidP="00683A81">
      <w:pPr>
        <w:pStyle w:val="Header"/>
        <w:outlineLvl w:val="1"/>
        <w:rPr>
          <w:rFonts w:asciiTheme="majorHAnsi" w:hAnsiTheme="majorHAnsi" w:cstheme="majorHAnsi"/>
          <w:szCs w:val="24"/>
        </w:rPr>
      </w:pPr>
      <w:bookmarkStart w:id="21" w:name="_Toc113440571"/>
      <w:r>
        <w:rPr>
          <w:rFonts w:asciiTheme="majorHAnsi" w:hAnsiTheme="majorHAnsi" w:cstheme="majorHAnsi"/>
          <w:szCs w:val="24"/>
        </w:rPr>
        <w:t>Tables &amp; Figures</w:t>
      </w:r>
      <w:bookmarkEnd w:id="21"/>
    </w:p>
    <w:p w14:paraId="36B1CCF2" w14:textId="77777777" w:rsidR="00683A81" w:rsidRDefault="00683A81" w:rsidP="006E2350">
      <w:pPr>
        <w:rPr>
          <w:rFonts w:asciiTheme="majorHAnsi" w:eastAsia="Times New Roman" w:hAnsiTheme="majorHAnsi" w:cstheme="majorHAnsi"/>
        </w:rPr>
      </w:pPr>
    </w:p>
    <w:p w14:paraId="0DCE0334" w14:textId="32D87FF6"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rPr>
        <w:t>Figure 15.</w:t>
      </w:r>
      <w:r w:rsidRPr="00A951B3">
        <w:rPr>
          <w:rFonts w:asciiTheme="majorHAnsi" w:eastAsia="Times New Roman" w:hAnsiTheme="majorHAnsi" w:cstheme="majorHAnsi"/>
        </w:rPr>
        <w:t xml:space="preserve"> Manhattan plots of each of the 28 male chromosomes. Location on the x axis and </w:t>
      </w:r>
      <m:oMath>
        <m:func>
          <m:funcPr>
            <m:ctrlPr>
              <w:rPr>
                <w:rFonts w:ascii="Cambria Math" w:eastAsia="Times New Roman" w:hAnsi="Cambria Math" w:cstheme="majorHAnsi"/>
                <w:i/>
              </w:rPr>
            </m:ctrlPr>
          </m:funcPr>
          <m:fName>
            <m:sSub>
              <m:sSubPr>
                <m:ctrlPr>
                  <w:rPr>
                    <w:rFonts w:ascii="Cambria Math" w:eastAsia="Times New Roman" w:hAnsi="Cambria Math" w:cstheme="majorHAnsi"/>
                    <w:i/>
                  </w:rPr>
                </m:ctrlPr>
              </m:sSubPr>
              <m:e>
                <m:r>
                  <m:rPr>
                    <m:sty m:val="p"/>
                  </m:rPr>
                  <w:rPr>
                    <w:rFonts w:ascii="Cambria Math" w:eastAsia="Times New Roman" w:hAnsi="Cambria Math" w:cstheme="majorHAnsi"/>
                  </w:rPr>
                  <m:t>log</m:t>
                </m:r>
                <m:ctrlPr>
                  <w:rPr>
                    <w:rFonts w:ascii="Cambria Math" w:eastAsia="Times New Roman" w:hAnsi="Cambria Math" w:cstheme="majorHAnsi"/>
                  </w:rPr>
                </m:ctrlPr>
              </m:e>
              <m:sub>
                <m:r>
                  <w:rPr>
                    <w:rFonts w:ascii="Cambria Math" w:eastAsia="Times New Roman" w:hAnsi="Cambria Math" w:cstheme="majorHAnsi"/>
                  </w:rPr>
                  <m:t>10</m:t>
                </m:r>
                <m:ctrlPr>
                  <w:rPr>
                    <w:rFonts w:ascii="Cambria Math" w:eastAsia="Times New Roman" w:hAnsi="Cambria Math" w:cstheme="majorHAnsi"/>
                  </w:rPr>
                </m:ctrlPr>
              </m:sub>
            </m:sSub>
          </m:fName>
          <m:e>
            <m:r>
              <w:rPr>
                <w:rFonts w:ascii="Cambria Math" w:eastAsia="Times New Roman" w:hAnsi="Cambria Math" w:cstheme="majorHAnsi"/>
              </w:rPr>
              <m:t>P</m:t>
            </m:r>
          </m:e>
        </m:func>
      </m:oMath>
      <w:r w:rsidRPr="00A951B3">
        <w:rPr>
          <w:rFonts w:asciiTheme="majorHAnsi" w:eastAsia="Times New Roman" w:hAnsiTheme="majorHAnsi" w:cstheme="majorHAnsi"/>
        </w:rPr>
        <w:t xml:space="preserve"> significance on the y axis. Significant SNPs on Chromosome 5 are marked in blue. This region is worthy of continued exploration as many times significant SNPs will indicate a region is associated with a given trait, but the region may not have adequate coverage. High coverage whole genome resequencing is recommended to better survey the region in question.</w:t>
      </w:r>
    </w:p>
    <w:p w14:paraId="2A93ADAA"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7E7A16B7"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517B594C" wp14:editId="041DA8EE">
            <wp:extent cx="5943600" cy="473583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2CC66105" w14:textId="77777777" w:rsidR="006E2350" w:rsidRPr="00A951B3" w:rsidRDefault="006E2350" w:rsidP="006E2350">
      <w:pPr>
        <w:rPr>
          <w:rFonts w:asciiTheme="majorHAnsi" w:eastAsia="Times New Roman" w:hAnsiTheme="majorHAnsi" w:cstheme="majorHAnsi"/>
        </w:rPr>
      </w:pPr>
      <w:commentRangeStart w:id="22"/>
      <w:r w:rsidRPr="00A951B3">
        <w:rPr>
          <w:rFonts w:asciiTheme="majorHAnsi" w:eastAsia="Times New Roman" w:hAnsiTheme="majorHAnsi" w:cstheme="majorHAnsi"/>
          <w:b/>
          <w:bCs/>
        </w:rPr>
        <w:t>Figure 16</w:t>
      </w:r>
      <w:r w:rsidRPr="00A951B3">
        <w:rPr>
          <w:rFonts w:asciiTheme="majorHAnsi" w:eastAsia="Times New Roman" w:hAnsiTheme="majorHAnsi" w:cstheme="majorHAnsi"/>
        </w:rPr>
        <w:t xml:space="preserve">. </w:t>
      </w:r>
      <w:commentRangeEnd w:id="22"/>
      <w:r w:rsidRPr="00A951B3">
        <w:rPr>
          <w:rStyle w:val="CommentReference"/>
          <w:rFonts w:asciiTheme="majorHAnsi" w:hAnsiTheme="majorHAnsi" w:cstheme="majorHAnsi"/>
        </w:rPr>
        <w:commentReference w:id="22"/>
      </w:r>
      <w:r w:rsidRPr="00A951B3">
        <w:rPr>
          <w:rFonts w:asciiTheme="majorHAnsi" w:eastAsia="Times New Roman" w:hAnsiTheme="majorHAnsi" w:cstheme="majorHAnsi"/>
        </w:rPr>
        <w:t xml:space="preserve">Histogram of male-only and female -only k-mer abundances of sequencing data. The male sequencing data appears to have </w:t>
      </w:r>
      <w:ins w:id="23" w:author="Microsoft Office User" w:date="2021-06-24T14:42:00Z">
        <w:r w:rsidRPr="00A951B3">
          <w:rPr>
            <w:rFonts w:asciiTheme="majorHAnsi" w:eastAsia="Times New Roman" w:hAnsiTheme="majorHAnsi" w:cstheme="majorHAnsi"/>
          </w:rPr>
          <w:t>more</w:t>
        </w:r>
      </w:ins>
      <w:r w:rsidRPr="00A951B3">
        <w:rPr>
          <w:rFonts w:asciiTheme="majorHAnsi" w:eastAsia="Times New Roman" w:hAnsiTheme="majorHAnsi" w:cstheme="majorHAnsi"/>
        </w:rPr>
        <w:t xml:space="preserve"> higher abundance k-mers</w:t>
      </w:r>
      <w:ins w:id="24"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 xml:space="preserve"> while the female sequencing data has more lower abundance k-</w:t>
      </w:r>
      <w:proofErr w:type="gramStart"/>
      <w:r w:rsidRPr="00A951B3">
        <w:rPr>
          <w:rFonts w:asciiTheme="majorHAnsi" w:eastAsia="Times New Roman" w:hAnsiTheme="majorHAnsi" w:cstheme="majorHAnsi"/>
        </w:rPr>
        <w:t>mers</w:t>
      </w:r>
      <w:ins w:id="25" w:author="Microsoft Office User" w:date="2021-06-24T14:42:00Z">
        <w:r w:rsidRPr="00A951B3">
          <w:rPr>
            <w:rFonts w:asciiTheme="majorHAnsi" w:eastAsia="Times New Roman" w:hAnsiTheme="majorHAnsi" w:cstheme="majorHAnsi"/>
          </w:rPr>
          <w:t>?</w:t>
        </w:r>
      </w:ins>
      <w:r w:rsidRPr="00A951B3">
        <w:rPr>
          <w:rFonts w:asciiTheme="majorHAnsi" w:eastAsia="Times New Roman" w:hAnsiTheme="majorHAnsi" w:cstheme="majorHAnsi"/>
        </w:rPr>
        <w:t>.</w:t>
      </w:r>
      <w:proofErr w:type="gramEnd"/>
      <w:r w:rsidRPr="00A951B3">
        <w:rPr>
          <w:rFonts w:asciiTheme="majorHAnsi" w:eastAsia="Times New Roman" w:hAnsiTheme="majorHAnsi" w:cstheme="majorHAnsi"/>
        </w:rPr>
        <w:t xml:space="preserve"> </w:t>
      </w:r>
      <w:commentRangeStart w:id="26"/>
      <w:r w:rsidRPr="00A951B3">
        <w:rPr>
          <w:rFonts w:asciiTheme="majorHAnsi" w:eastAsia="Times New Roman" w:hAnsiTheme="majorHAnsi" w:cstheme="majorHAnsi"/>
        </w:rPr>
        <w:t>Low abundance sex-specific k-mers are likely the result of sequencing errors, while the higher abundance male-only k-mer peak indicates the male sample contains real variation only contained within the male sample.</w:t>
      </w:r>
      <w:commentRangeEnd w:id="26"/>
      <w:r w:rsidRPr="00A951B3">
        <w:rPr>
          <w:rStyle w:val="CommentReference"/>
          <w:rFonts w:asciiTheme="majorHAnsi" w:hAnsiTheme="majorHAnsi" w:cstheme="majorHAnsi"/>
        </w:rPr>
        <w:commentReference w:id="26"/>
      </w:r>
    </w:p>
    <w:p w14:paraId="5184BE14"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6C7CE71F" w14:textId="77777777" w:rsidR="006E2350" w:rsidRPr="00A951B3" w:rsidRDefault="006E2350" w:rsidP="006E2350">
      <w:pPr>
        <w:rPr>
          <w:rFonts w:asciiTheme="majorHAnsi" w:eastAsia="Times New Roman" w:hAnsiTheme="majorHAnsi" w:cstheme="majorHAnsi"/>
        </w:rPr>
      </w:pPr>
      <w:r w:rsidRPr="00A951B3">
        <w:rPr>
          <w:rFonts w:asciiTheme="majorHAnsi" w:hAnsiTheme="majorHAnsi" w:cstheme="majorHAnsi"/>
          <w:noProof/>
          <w:color w:val="000000"/>
        </w:rPr>
        <w:lastRenderedPageBreak/>
        <w:drawing>
          <wp:inline distT="0" distB="0" distL="0" distR="0" wp14:anchorId="00E670A8" wp14:editId="237C875E">
            <wp:extent cx="5943600" cy="473583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5830"/>
                    </a:xfrm>
                    <a:prstGeom prst="rect">
                      <a:avLst/>
                    </a:prstGeom>
                    <a:noFill/>
                    <a:ln>
                      <a:noFill/>
                    </a:ln>
                  </pic:spPr>
                </pic:pic>
              </a:graphicData>
            </a:graphic>
          </wp:inline>
        </w:drawing>
      </w:r>
    </w:p>
    <w:p w14:paraId="0EBB72A5"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b/>
          <w:bCs/>
        </w:rPr>
        <w:t>Figure 17.</w:t>
      </w:r>
      <w:r w:rsidRPr="00A951B3">
        <w:rPr>
          <w:rFonts w:asciiTheme="majorHAnsi" w:eastAsia="Times New Roman" w:hAnsiTheme="majorHAnsi" w:cstheme="majorHAnsi"/>
        </w:rPr>
        <w:t xml:space="preserve"> All k-mer </w:t>
      </w:r>
      <w:commentRangeStart w:id="27"/>
      <w:r w:rsidRPr="00A951B3">
        <w:rPr>
          <w:rFonts w:asciiTheme="majorHAnsi" w:eastAsia="Times New Roman" w:hAnsiTheme="majorHAnsi" w:cstheme="majorHAnsi"/>
        </w:rPr>
        <w:t>abundances</w:t>
      </w:r>
      <w:commentRangeEnd w:id="27"/>
      <w:r w:rsidRPr="00A951B3">
        <w:rPr>
          <w:rStyle w:val="CommentReference"/>
          <w:rFonts w:asciiTheme="majorHAnsi" w:hAnsiTheme="majorHAnsi" w:cstheme="majorHAnsi"/>
        </w:rPr>
        <w:commentReference w:id="27"/>
      </w:r>
      <w:r w:rsidRPr="00A951B3">
        <w:rPr>
          <w:rFonts w:asciiTheme="majorHAnsi" w:eastAsia="Times New Roman" w:hAnsiTheme="majorHAnsi" w:cstheme="majorHAnsi"/>
        </w:rPr>
        <w:t xml:space="preserve"> filtered through contigs containing five or more k-mers to acquire contigs that span roughly 5,000bp. Both female and male have a broad distribution of k-mers with 90-140 abundance, while a male specific (blue) peak can be seen from 30-70 abundance. This male-specific peak at roughly half the abundance of the female-specific peak indicates that the male genome contains a large amount of sequencing data not contained in the female genome (potentially a Y or male-specific chromosome) and provides evidence that the male delta smelt may be a heterogametic sex. </w:t>
      </w:r>
    </w:p>
    <w:p w14:paraId="4829EA7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rPr>
        <w:br w:type="page"/>
      </w:r>
    </w:p>
    <w:p w14:paraId="0B1414B3" w14:textId="77777777" w:rsidR="006E2350" w:rsidRPr="00A951B3" w:rsidRDefault="006E2350" w:rsidP="006E2350">
      <w:pPr>
        <w:rPr>
          <w:rFonts w:asciiTheme="majorHAnsi" w:eastAsia="Times New Roman" w:hAnsiTheme="majorHAnsi" w:cstheme="majorHAnsi"/>
        </w:rPr>
      </w:pPr>
      <w:r w:rsidRPr="00A951B3">
        <w:rPr>
          <w:rFonts w:asciiTheme="majorHAnsi" w:eastAsia="Times New Roman" w:hAnsiTheme="majorHAnsi" w:cstheme="majorHAnsi"/>
          <w:noProof/>
        </w:rPr>
        <w:lastRenderedPageBreak/>
        <w:drawing>
          <wp:inline distT="0" distB="0" distL="0" distR="0" wp14:anchorId="7B61ECAD" wp14:editId="76C191C8">
            <wp:extent cx="5943600" cy="7127875"/>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127875"/>
                    </a:xfrm>
                    <a:prstGeom prst="rect">
                      <a:avLst/>
                    </a:prstGeom>
                  </pic:spPr>
                </pic:pic>
              </a:graphicData>
            </a:graphic>
          </wp:inline>
        </w:drawing>
      </w:r>
    </w:p>
    <w:p w14:paraId="1C6ABF1E" w14:textId="77777777" w:rsidR="006E2350" w:rsidRPr="00A951B3" w:rsidRDefault="006E2350" w:rsidP="006E2350">
      <w:pPr>
        <w:rPr>
          <w:rFonts w:asciiTheme="majorHAnsi" w:eastAsia="Times New Roman" w:hAnsiTheme="majorHAnsi" w:cstheme="majorHAnsi"/>
        </w:rPr>
      </w:pPr>
      <w:commentRangeStart w:id="28"/>
      <w:r w:rsidRPr="00A951B3">
        <w:rPr>
          <w:rFonts w:asciiTheme="majorHAnsi" w:eastAsia="Times New Roman" w:hAnsiTheme="majorHAnsi" w:cstheme="majorHAnsi"/>
          <w:b/>
          <w:bCs/>
        </w:rPr>
        <w:t>Figure 18</w:t>
      </w:r>
      <w:commentRangeEnd w:id="28"/>
      <w:r w:rsidRPr="00A951B3">
        <w:rPr>
          <w:rStyle w:val="CommentReference"/>
          <w:rFonts w:asciiTheme="majorHAnsi" w:hAnsiTheme="majorHAnsi" w:cstheme="majorHAnsi"/>
        </w:rPr>
        <w:commentReference w:id="28"/>
      </w:r>
      <w:r w:rsidRPr="00A951B3">
        <w:rPr>
          <w:rFonts w:asciiTheme="majorHAnsi" w:eastAsia="Times New Roman" w:hAnsiTheme="majorHAnsi" w:cstheme="majorHAnsi"/>
          <w:b/>
          <w:bCs/>
        </w:rPr>
        <w:t>.</w:t>
      </w:r>
      <w:r w:rsidRPr="00A951B3">
        <w:rPr>
          <w:rFonts w:asciiTheme="majorHAnsi" w:eastAsia="Times New Roman" w:hAnsiTheme="majorHAnsi" w:cstheme="majorHAnsi"/>
        </w:rPr>
        <w:t xml:space="preserve"> Male (x-axis) versus female (y-axis) median k-mer abundance on contigs with 5 or more </w:t>
      </w:r>
      <w:commentRangeStart w:id="29"/>
      <w:r w:rsidRPr="00A951B3">
        <w:rPr>
          <w:rFonts w:asciiTheme="majorHAnsi" w:eastAsia="Times New Roman" w:hAnsiTheme="majorHAnsi" w:cstheme="majorHAnsi"/>
        </w:rPr>
        <w:t>k-mers</w:t>
      </w:r>
      <w:commentRangeEnd w:id="29"/>
      <w:r w:rsidRPr="00A951B3">
        <w:rPr>
          <w:rStyle w:val="CommentReference"/>
          <w:rFonts w:asciiTheme="majorHAnsi" w:hAnsiTheme="majorHAnsi" w:cstheme="majorHAnsi"/>
        </w:rPr>
        <w:commentReference w:id="29"/>
      </w:r>
      <w:r w:rsidRPr="00A951B3">
        <w:rPr>
          <w:rFonts w:asciiTheme="majorHAnsi" w:eastAsia="Times New Roman" w:hAnsiTheme="majorHAnsi" w:cstheme="majorHAnsi"/>
        </w:rPr>
        <w:t>. A) All contigs containing 5 or more k-mers B) Zoomed in view to show clear line of contigs with zero abundance in female sequencing data. There are 40 k-mers that show abundance in males but not females. This indicates the male sequencing data contains sex-specific sequences in high abundance that are not contained in the female sequencing data.</w:t>
      </w:r>
    </w:p>
    <w:p w14:paraId="73772890" w14:textId="77777777" w:rsidR="006E2350" w:rsidRPr="00A951B3" w:rsidRDefault="006E2350">
      <w:pPr>
        <w:rPr>
          <w:rFonts w:asciiTheme="majorHAnsi" w:hAnsiTheme="majorHAnsi" w:cstheme="majorHAnsi"/>
        </w:rPr>
      </w:pPr>
    </w:p>
    <w:sectPr w:rsidR="006E2350"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Microsoft Office User" w:date="2021-06-24T14:48:00Z" w:initials="MOU">
    <w:p w14:paraId="7B02A1A9" w14:textId="77777777" w:rsidR="006E2350" w:rsidRDefault="006E2350" w:rsidP="006E2350">
      <w:pPr>
        <w:pStyle w:val="CommentText"/>
      </w:pPr>
      <w:r>
        <w:rPr>
          <w:rStyle w:val="CommentReference"/>
        </w:rPr>
        <w:annotationRef/>
      </w:r>
      <w:r>
        <w:t xml:space="preserve">I really think you could leave </w:t>
      </w:r>
      <w:proofErr w:type="gramStart"/>
      <w:r>
        <w:t>all of</w:t>
      </w:r>
      <w:proofErr w:type="gramEnd"/>
      <w:r>
        <w:t xml:space="preserve"> these kmer figures out. They are not going to understand this at all. Keep the text in the report but these are just confusing. </w:t>
      </w:r>
    </w:p>
  </w:comment>
  <w:comment w:id="26" w:author="Microsoft Office User" w:date="2021-06-24T14:42:00Z" w:initials="MOU">
    <w:p w14:paraId="2F00C1EA" w14:textId="77777777" w:rsidR="006E2350" w:rsidRDefault="006E2350" w:rsidP="006E2350">
      <w:pPr>
        <w:pStyle w:val="CommentText"/>
      </w:pPr>
      <w:r>
        <w:rPr>
          <w:rStyle w:val="CommentReference"/>
        </w:rPr>
        <w:annotationRef/>
      </w:r>
      <w:r>
        <w:t xml:space="preserve">I don’t’ understand this. What are higher and lower abundance </w:t>
      </w:r>
      <w:proofErr w:type="spellStart"/>
      <w:r>
        <w:t>kmers</w:t>
      </w:r>
      <w:proofErr w:type="spellEnd"/>
      <w:r>
        <w:t>? Just ones that are shorter or longer?</w:t>
      </w:r>
    </w:p>
  </w:comment>
  <w:comment w:id="27" w:author="Microsoft Office User" w:date="2021-06-24T14:43:00Z" w:initials="MOU">
    <w:p w14:paraId="4B1BE8AD" w14:textId="77777777" w:rsidR="006E2350" w:rsidRDefault="006E2350" w:rsidP="006E2350">
      <w:pPr>
        <w:pStyle w:val="CommentText"/>
      </w:pPr>
      <w:r>
        <w:rPr>
          <w:rStyle w:val="CommentReference"/>
        </w:rPr>
        <w:annotationRef/>
      </w:r>
      <w:r>
        <w:t xml:space="preserve">Sorry but what is abundance? And how is it related the length of kmer? I assume it’s </w:t>
      </w:r>
      <w:proofErr w:type="gramStart"/>
      <w:r>
        <w:t>that longer ones</w:t>
      </w:r>
      <w:proofErr w:type="gramEnd"/>
      <w:r>
        <w:t xml:space="preserve"> have a lower abundance. Or is it the abundance across the ale and the female individuals?</w:t>
      </w:r>
    </w:p>
  </w:comment>
  <w:comment w:id="28" w:author="Microsoft Office User" w:date="2021-06-24T14:47:00Z" w:initials="MOU">
    <w:p w14:paraId="08BA174F" w14:textId="77777777" w:rsidR="006E2350" w:rsidRDefault="006E2350" w:rsidP="006E2350">
      <w:pPr>
        <w:pStyle w:val="CommentText"/>
      </w:pPr>
      <w:r>
        <w:rPr>
          <w:rStyle w:val="CommentReference"/>
        </w:rPr>
        <w:annotationRef/>
      </w:r>
      <w:r>
        <w:t xml:space="preserve">I’d pick </w:t>
      </w:r>
      <w:proofErr w:type="spellStart"/>
      <w:r>
        <w:t>on</w:t>
      </w:r>
      <w:proofErr w:type="spellEnd"/>
      <w:r>
        <w:t xml:space="preserve"> of these three kmer figures and leave the rest out. They are </w:t>
      </w:r>
      <w:proofErr w:type="gramStart"/>
      <w:r>
        <w:t>pretty confusing</w:t>
      </w:r>
      <w:proofErr w:type="gramEnd"/>
      <w:r>
        <w:t xml:space="preserve"> and there is no way they are going to understand. In </w:t>
      </w:r>
      <w:proofErr w:type="gramStart"/>
      <w:r>
        <w:t>fact</w:t>
      </w:r>
      <w:proofErr w:type="gramEnd"/>
      <w:r>
        <w:t xml:space="preserve"> you could probably leave them all out. </w:t>
      </w:r>
    </w:p>
  </w:comment>
  <w:comment w:id="29" w:author="Microsoft Office User" w:date="2021-06-24T14:47:00Z" w:initials="MOU">
    <w:p w14:paraId="661CD8BC" w14:textId="77777777" w:rsidR="006E2350" w:rsidRDefault="006E2350" w:rsidP="006E2350">
      <w:pPr>
        <w:pStyle w:val="CommentText"/>
      </w:pPr>
      <w:r>
        <w:rPr>
          <w:rStyle w:val="CommentReference"/>
        </w:rPr>
        <w:annotationRef/>
      </w:r>
      <w:r>
        <w:t xml:space="preserve">Of the specified lengths that you searched </w:t>
      </w:r>
      <w:proofErr w:type="gramStart"/>
      <w:r>
        <w:t>for?</w:t>
      </w:r>
      <w:proofErr w:type="gram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02A1A9" w15:done="0"/>
  <w15:commentEx w15:paraId="2F00C1EA" w15:done="0"/>
  <w15:commentEx w15:paraId="4B1BE8AD" w15:done="0"/>
  <w15:commentEx w15:paraId="08BA174F" w15:done="0"/>
  <w15:commentEx w15:paraId="661CD8B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19CC" w16cex:dateUtc="2021-06-24T21:48:00Z"/>
  <w16cex:commentExtensible w16cex:durableId="247F184D" w16cex:dateUtc="2021-06-24T21:42:00Z"/>
  <w16cex:commentExtensible w16cex:durableId="247F1893" w16cex:dateUtc="2021-06-24T21:43:00Z"/>
  <w16cex:commentExtensible w16cex:durableId="247F199F" w16cex:dateUtc="2021-06-24T21:47:00Z"/>
  <w16cex:commentExtensible w16cex:durableId="247F1973" w16cex:dateUtc="2021-06-24T21: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02A1A9" w16cid:durableId="247F19CC"/>
  <w16cid:commentId w16cid:paraId="2F00C1EA" w16cid:durableId="247F184D"/>
  <w16cid:commentId w16cid:paraId="4B1BE8AD" w16cid:durableId="247F1893"/>
  <w16cid:commentId w16cid:paraId="08BA174F" w16cid:durableId="247F199F"/>
  <w16cid:commentId w16cid:paraId="661CD8BC" w16cid:durableId="247F197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368D6"/>
    <w:rsid w:val="00065768"/>
    <w:rsid w:val="00120DAA"/>
    <w:rsid w:val="00201C60"/>
    <w:rsid w:val="002F3C85"/>
    <w:rsid w:val="00317E6F"/>
    <w:rsid w:val="004013F3"/>
    <w:rsid w:val="00480197"/>
    <w:rsid w:val="004B5306"/>
    <w:rsid w:val="00514D8D"/>
    <w:rsid w:val="005A2758"/>
    <w:rsid w:val="005A5576"/>
    <w:rsid w:val="00683A81"/>
    <w:rsid w:val="006958D8"/>
    <w:rsid w:val="006B41B5"/>
    <w:rsid w:val="006E2350"/>
    <w:rsid w:val="00705E6B"/>
    <w:rsid w:val="007750BC"/>
    <w:rsid w:val="00791F7B"/>
    <w:rsid w:val="00874266"/>
    <w:rsid w:val="00956297"/>
    <w:rsid w:val="00984091"/>
    <w:rsid w:val="00984759"/>
    <w:rsid w:val="00A55B3B"/>
    <w:rsid w:val="00A579C8"/>
    <w:rsid w:val="00A675F4"/>
    <w:rsid w:val="00A7435B"/>
    <w:rsid w:val="00A826A0"/>
    <w:rsid w:val="00A951B3"/>
    <w:rsid w:val="00A967F8"/>
    <w:rsid w:val="00C07444"/>
    <w:rsid w:val="00D2058E"/>
    <w:rsid w:val="00DA147D"/>
    <w:rsid w:val="00DA2B5A"/>
    <w:rsid w:val="00DA3E57"/>
    <w:rsid w:val="00DB53CB"/>
    <w:rsid w:val="00DD37E4"/>
    <w:rsid w:val="00E97898"/>
    <w:rsid w:val="00EA7339"/>
    <w:rsid w:val="00EE72A9"/>
    <w:rsid w:val="00EF3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350"/>
    <w:pPr>
      <w:keepNext/>
      <w:keepLines/>
      <w:suppressAutoHyphens/>
      <w:spacing w:before="240"/>
      <w:outlineLvl w:val="0"/>
    </w:pPr>
    <w:rPr>
      <w:rFonts w:ascii="Times New Roman" w:eastAsiaTheme="majorEastAsia" w:hAnsi="Times New Roman"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ascii="Times New Roman" w:eastAsiaTheme="majorEastAsia" w:hAnsi="Times New Roman"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11</Pages>
  <Words>10872</Words>
  <Characters>61974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8</cp:revision>
  <dcterms:created xsi:type="dcterms:W3CDTF">2022-08-23T14:50:00Z</dcterms:created>
  <dcterms:modified xsi:type="dcterms:W3CDTF">2022-09-08T15:05:00Z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id="vrfIOilL"/&gt;&lt;style id="http://www.zotero.org/styles/apa" locale="en-US" hasBibliography="1" bibliographyStyleHasBeenSet="0"/&gt;&lt;prefs&gt;&lt;pref name="fieldType" value="Field"/&gt;&lt;/prefs&gt;&lt;/data&gt;</vt:lpwstr>
  </property>
</Properties>
</file>