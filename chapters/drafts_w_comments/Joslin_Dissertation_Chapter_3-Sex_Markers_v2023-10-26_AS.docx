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cs="Times New Roman"/>
          <w:smallCaps w:val="0"/>
          <w:spacing w:val="0"/>
          <w:sz w:val="24"/>
          <w:szCs w:val="24"/>
        </w:rPr>
        <w:id w:val="-977759640"/>
        <w:docPartObj>
          <w:docPartGallery w:val="Table of Contents"/>
          <w:docPartUnique/>
        </w:docPartObj>
      </w:sdtPr>
      <w:sdtEndPr>
        <w:rPr>
          <w:rFonts w:ascii="Times New Roman" w:eastAsia="Times New Roman" w:hAnsi="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000000">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000000">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000000">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000000">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000000">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000000">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000000">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000000">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000000">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000000">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000000">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000000">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000000">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074A719A" w14:textId="77777777" w:rsidR="005600B5" w:rsidRPr="003903DF" w:rsidRDefault="005600B5" w:rsidP="005600B5">
      <w:pPr>
        <w:pStyle w:val="TOCHeading"/>
        <w:tabs>
          <w:tab w:val="left" w:pos="532"/>
        </w:tabs>
        <w:spacing w:line="240" w:lineRule="auto"/>
        <w:outlineLvl w:val="0"/>
      </w:pPr>
      <w:bookmarkStart w:id="2" w:name="_Toc144802725"/>
      <w:bookmarkStart w:id="3" w:name="_Toc113440558"/>
      <w:r>
        <w:t xml:space="preserve">Project Background and </w:t>
      </w:r>
      <w:commentRangeStart w:id="4"/>
      <w:r>
        <w:t>Introduction</w:t>
      </w:r>
      <w:bookmarkEnd w:id="2"/>
      <w:commentRangeEnd w:id="4"/>
      <w:r w:rsidR="00EF3EBC">
        <w:rPr>
          <w:rStyle w:val="CommentReference"/>
          <w:rFonts w:ascii="Times New Roman" w:eastAsia="Times New Roman" w:hAnsi="Times New Roman" w:cs="Times New Roman"/>
          <w:smallCaps w:val="0"/>
          <w:spacing w:val="0"/>
        </w:rPr>
        <w:commentReference w:id="4"/>
      </w:r>
    </w:p>
    <w:p w14:paraId="37C1F197" w14:textId="7511271D" w:rsidR="008E69D6" w:rsidRPr="00173AE9" w:rsidRDefault="008E69D6" w:rsidP="008E69D6">
      <w:pPr>
        <w:pStyle w:val="Header"/>
        <w:outlineLvl w:val="1"/>
        <w:rPr>
          <w:rFonts w:asciiTheme="majorHAnsi" w:hAnsiTheme="majorHAnsi" w:cstheme="majorHAnsi"/>
        </w:rPr>
      </w:pPr>
      <w:bookmarkStart w:id="5" w:name="_Toc144802729"/>
      <w:r>
        <w:rPr>
          <w:rFonts w:asciiTheme="majorHAnsi" w:hAnsiTheme="majorHAnsi" w:cstheme="majorHAnsi"/>
        </w:rPr>
        <w:t xml:space="preserve">Sex Determination </w:t>
      </w:r>
      <w:bookmarkEnd w:id="5"/>
      <w:r>
        <w:rPr>
          <w:rFonts w:asciiTheme="majorHAnsi" w:hAnsiTheme="majorHAnsi" w:cstheme="majorHAnsi"/>
        </w:rPr>
        <w:t>in Fish</w:t>
      </w:r>
    </w:p>
    <w:p w14:paraId="2B08441A" w14:textId="2F2B3F46"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A."}],"issued":{"date-parts":[["2011"]]}}},{"id":"5C7ZOkZq/5VAw2ol8","uris":["http://www.mendeley.com/documents/?uuid=15be4d65-07bf-4803-90e6-835556babe79"],"itemData":{"ISBN":"9781118342336","author":[{"dropping-particle":"","family":"Nelson","given":"Joseph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1998)","noteIndex":0},"citationItems":[{"id":"5C7ZOkZq/ZK81Nu33","uris":["http://www.mendeley.com/documents/?uuid=195dc493-418d-4e6d-89aa-e5ebfed03d1f"],"itemData":{"DOI":"10.1007/s10695-006-7590-2","ISBN":"1069500675902","ISSN":"09201742","abstract":"We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fish","type":"article-journal","volume":"31"}},{"id":"5C7ZOkZq/OGWNRnOe","uris":["http://www.mendeley.com/documents/?uuid=aa8e43cc-6d00-4ef8-a00c-76b26ae61859"],"itemData":{"DOI":"10.1007/978-3-0348-7781-7_9","abstract":"This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fish","type":"article-journal","volume":"55"}},{"id":"5C7ZOkZq/dLgYt51x","uris":["http://www.mendeley.com/documents/?uuid=31f7b719-a731-4e93-8b61-431457911517"],"itemData":{"DOI":"10.1002/dvdy.23927","ISSN":"10588388","abstract":"Although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w:t>
      </w:r>
      <w:del w:id="6" w:author="Andrea Schreier" w:date="2023-10-28T10:09:00Z">
        <w:r w:rsidR="0095798E" w:rsidDel="00EF3EBC">
          <w:rPr>
            <w:rFonts w:asciiTheme="majorHAnsi" w:hAnsiTheme="majorHAnsi" w:cstheme="majorHAnsi"/>
          </w:rPr>
          <w:delText xml:space="preserve"> and</w:delText>
        </w:r>
      </w:del>
      <w:r w:rsidR="0095798E">
        <w:rPr>
          <w:rFonts w:asciiTheme="majorHAnsi" w:hAnsiTheme="majorHAnsi" w:cstheme="majorHAnsi"/>
        </w:rPr>
        <w:t xml:space="preserve"> can switch sexes within a life</w:t>
      </w:r>
      <w:ins w:id="7" w:author="Andrea Schreier" w:date="2023-10-28T10:09:00Z">
        <w:r w:rsidR="00EF3EBC">
          <w:rPr>
            <w:rFonts w:asciiTheme="majorHAnsi" w:hAnsiTheme="majorHAnsi" w:cstheme="majorHAnsi"/>
          </w:rPr>
          <w:t xml:space="preserve"> </w:t>
        </w:r>
      </w:ins>
      <w:r w:rsidR="0095798E">
        <w:rPr>
          <w:rFonts w:asciiTheme="majorHAnsi" w:hAnsiTheme="majorHAnsi" w:cstheme="majorHAnsi"/>
        </w:rPr>
        <w:t>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(Bachtrog et al., 2014; Baroiller &amp; D’Cotta, 2016; Kobayashi et al., 2013; Nakamura et al., 1998; Volff,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r w:rsidR="000B2BCC">
        <w:rPr>
          <w:rFonts w:asciiTheme="majorHAnsi" w:hAnsiTheme="majorHAnsi" w:cstheme="majorHAnsi"/>
          <w:bCs/>
          <w:iCs/>
        </w:rPr>
        <w:t>mechanisms 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xml:space="preserve">, and </w:t>
      </w:r>
      <w:commentRangeStart w:id="8"/>
      <w:r w:rsidR="000B2BCC">
        <w:rPr>
          <w:rFonts w:asciiTheme="majorHAnsi" w:hAnsiTheme="majorHAnsi" w:cstheme="majorHAnsi"/>
          <w:bCs/>
          <w:iCs/>
        </w:rPr>
        <w:t>sex reversal may occur throughout the lifespan of a fish</w:t>
      </w:r>
      <w:commentRangeEnd w:id="8"/>
      <w:r w:rsidR="00EF3EBC">
        <w:rPr>
          <w:rStyle w:val="CommentReference"/>
        </w:rPr>
        <w:commentReference w:id="8"/>
      </w:r>
      <w:r w:rsidR="000B2BCC">
        <w:rPr>
          <w:rFonts w:asciiTheme="majorHAnsi" w:hAnsiTheme="majorHAnsi" w:cstheme="majorHAnsi"/>
          <w:bCs/>
          <w:iCs/>
        </w:rPr>
        <w:t xml:space="preserve">. </w:t>
      </w:r>
      <w:commentRangeStart w:id="9"/>
      <w:r w:rsidR="000B2BCC">
        <w:rPr>
          <w:rFonts w:asciiTheme="majorHAnsi" w:hAnsiTheme="majorHAnsi" w:cstheme="majorHAnsi"/>
          <w:bCs/>
          <w:iCs/>
        </w:rPr>
        <w:t>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 xml:space="preserve">sex determination (GSD), sex is resolved upon the fusion of gametes where </w:t>
      </w:r>
      <w:r w:rsidR="000B2BCC" w:rsidRPr="00EC0478">
        <w:rPr>
          <w:rFonts w:asciiTheme="majorHAnsi" w:hAnsiTheme="majorHAnsi" w:cstheme="majorHAnsi"/>
          <w:bCs/>
          <w:iCs/>
        </w:rPr>
        <w:t>chromosom</w:t>
      </w:r>
      <w:r w:rsidR="000B2BCC">
        <w:rPr>
          <w:rFonts w:asciiTheme="majorHAnsi" w:hAnsiTheme="majorHAnsi" w:cstheme="majorHAnsi"/>
          <w:bCs/>
          <w:iCs/>
        </w:rPr>
        <w:t>al</w:t>
      </w:r>
      <w:del w:id="10" w:author="Andrea Schreier" w:date="2023-10-28T10:12:00Z">
        <w:r w:rsidR="000B2BCC" w:rsidRPr="00EC0478" w:rsidDel="00EF3EBC">
          <w:rPr>
            <w:rFonts w:asciiTheme="majorHAnsi" w:hAnsiTheme="majorHAnsi" w:cstheme="majorHAnsi"/>
            <w:bCs/>
            <w:iCs/>
          </w:rPr>
          <w:delText>,</w:delText>
        </w:r>
      </w:del>
      <w:r w:rsidR="000B2BCC" w:rsidRPr="00EC0478">
        <w:rPr>
          <w:rFonts w:asciiTheme="majorHAnsi" w:hAnsiTheme="majorHAnsi" w:cstheme="majorHAnsi"/>
          <w:bCs/>
          <w:iCs/>
        </w:rPr>
        <w:t xml:space="preserve"> </w:t>
      </w:r>
      <w:ins w:id="11" w:author="Andrea Schreier" w:date="2023-10-28T10:12:00Z">
        <w:r w:rsidR="00EF3EBC">
          <w:rPr>
            <w:rFonts w:asciiTheme="majorHAnsi" w:hAnsiTheme="majorHAnsi" w:cstheme="majorHAnsi"/>
            <w:bCs/>
            <w:iCs/>
          </w:rPr>
          <w:t>(</w:t>
        </w:r>
      </w:ins>
      <w:del w:id="12" w:author="Andrea Schreier" w:date="2023-10-28T10:12:00Z">
        <w:r w:rsidR="000B2BCC" w:rsidRPr="00EC0478" w:rsidDel="00EF3EBC">
          <w:rPr>
            <w:rFonts w:asciiTheme="majorHAnsi" w:hAnsiTheme="majorHAnsi" w:cstheme="majorHAnsi"/>
            <w:bCs/>
            <w:iCs/>
          </w:rPr>
          <w:delText xml:space="preserve">where </w:delText>
        </w:r>
      </w:del>
      <w:r w:rsidR="000B2BCC" w:rsidRPr="00EC0478">
        <w:rPr>
          <w:rFonts w:asciiTheme="majorHAnsi" w:hAnsiTheme="majorHAnsi" w:cstheme="majorHAnsi"/>
          <w:bCs/>
          <w:iCs/>
        </w:rPr>
        <w:t>heterogametic males (XY) or females (ZW)</w:t>
      </w:r>
      <w:ins w:id="13" w:author="Andrea Schreier" w:date="2023-10-28T10:12:00Z">
        <w:r w:rsidR="00EF3EBC">
          <w:rPr>
            <w:rFonts w:asciiTheme="majorHAnsi" w:hAnsiTheme="majorHAnsi" w:cstheme="majorHAnsi"/>
            <w:bCs/>
            <w:iCs/>
          </w:rPr>
          <w:t>)</w:t>
        </w:r>
      </w:ins>
      <w:del w:id="14" w:author="Andrea Schreier" w:date="2023-10-28T10:12:00Z">
        <w:r w:rsidR="000B2BCC" w:rsidRPr="00EC0478" w:rsidDel="00EF3EBC">
          <w:rPr>
            <w:rFonts w:asciiTheme="majorHAnsi" w:hAnsiTheme="majorHAnsi" w:cstheme="majorHAnsi"/>
            <w:bCs/>
            <w:iCs/>
          </w:rPr>
          <w:delText xml:space="preserve"> exist,</w:delText>
        </w:r>
      </w:del>
      <w:r w:rsidR="000B2BCC">
        <w:rPr>
          <w:rFonts w:asciiTheme="majorHAnsi" w:hAnsiTheme="majorHAnsi" w:cstheme="majorHAnsi"/>
          <w:bCs/>
          <w:iCs/>
        </w:rPr>
        <w:t xml:space="preserve"> or genic</w:t>
      </w:r>
      <w:ins w:id="15" w:author="Andrea Schreier" w:date="2023-10-28T10:12:00Z">
        <w:r w:rsidR="00EF3EBC">
          <w:rPr>
            <w:rFonts w:asciiTheme="majorHAnsi" w:hAnsiTheme="majorHAnsi" w:cstheme="majorHAnsi"/>
            <w:bCs/>
            <w:iCs/>
          </w:rPr>
          <w:t xml:space="preserve"> (</w:t>
        </w:r>
      </w:ins>
      <w:del w:id="16" w:author="Andrea Schreier" w:date="2023-10-28T10:12:00Z">
        <w:r w:rsidR="000B2BCC" w:rsidDel="00EF3EBC">
          <w:rPr>
            <w:rFonts w:asciiTheme="majorHAnsi" w:hAnsiTheme="majorHAnsi" w:cstheme="majorHAnsi"/>
            <w:bCs/>
            <w:iCs/>
          </w:rPr>
          <w:delText>, with</w:delText>
        </w:r>
        <w:r w:rsidR="000B2BCC" w:rsidRPr="00EC0478" w:rsidDel="00EF3EBC">
          <w:rPr>
            <w:rFonts w:asciiTheme="majorHAnsi" w:hAnsiTheme="majorHAnsi" w:cstheme="majorHAnsi"/>
            <w:bCs/>
            <w:iCs/>
          </w:rPr>
          <w:delText xml:space="preserve"> </w:delText>
        </w:r>
      </w:del>
      <w:r w:rsidR="000B2BCC">
        <w:rPr>
          <w:rFonts w:asciiTheme="majorHAnsi" w:hAnsiTheme="majorHAnsi" w:cstheme="majorHAnsi"/>
          <w:bCs/>
          <w:iCs/>
        </w:rPr>
        <w:t>female-</w:t>
      </w:r>
      <w:ins w:id="17" w:author="Andrea Schreier" w:date="2023-10-28T10:12:00Z">
        <w:r w:rsidR="00EF3EBC">
          <w:rPr>
            <w:rFonts w:asciiTheme="majorHAnsi" w:hAnsiTheme="majorHAnsi" w:cstheme="majorHAnsi"/>
            <w:bCs/>
            <w:iCs/>
          </w:rPr>
          <w:t xml:space="preserve"> </w:t>
        </w:r>
      </w:ins>
      <w:del w:id="18" w:author="Andrea Schreier" w:date="2023-10-28T10:12:00Z">
        <w:r w:rsidR="000B2BCC" w:rsidDel="00EF3EBC">
          <w:rPr>
            <w:rFonts w:asciiTheme="majorHAnsi" w:hAnsiTheme="majorHAnsi" w:cstheme="majorHAnsi"/>
            <w:bCs/>
            <w:iCs/>
          </w:rPr>
          <w:delText xml:space="preserve">specific </w:delText>
        </w:r>
      </w:del>
      <w:r w:rsidR="000B2BCC">
        <w:rPr>
          <w:rFonts w:asciiTheme="majorHAnsi" w:hAnsiTheme="majorHAnsi" w:cstheme="majorHAnsi"/>
          <w:bCs/>
          <w:iCs/>
        </w:rPr>
        <w:t>or male-specific master sex determining regulators</w:t>
      </w:r>
      <w:ins w:id="19" w:author="Andrea Schreier" w:date="2023-10-28T10:12:00Z">
        <w:r w:rsidR="00EF3EBC">
          <w:rPr>
            <w:rFonts w:asciiTheme="majorHAnsi" w:hAnsiTheme="majorHAnsi" w:cstheme="majorHAnsi"/>
            <w:bCs/>
            <w:iCs/>
          </w:rPr>
          <w:t>)</w:t>
        </w:r>
      </w:ins>
      <w:del w:id="20" w:author="Andrea Schreier" w:date="2023-10-28T10:12:00Z">
        <w:r w:rsidR="000B2BCC" w:rsidDel="00EF3EBC">
          <w:rPr>
            <w:rFonts w:asciiTheme="majorHAnsi" w:hAnsiTheme="majorHAnsi" w:cstheme="majorHAnsi"/>
            <w:bCs/>
            <w:iCs/>
          </w:rPr>
          <w:delText>,</w:delText>
        </w:r>
      </w:del>
      <w:r w:rsidR="000B2BCC">
        <w:rPr>
          <w:rFonts w:asciiTheme="majorHAnsi" w:hAnsiTheme="majorHAnsi" w:cstheme="majorHAnsi"/>
          <w:bCs/>
          <w:iCs/>
        </w:rPr>
        <w:t xml:space="preserve"> mechanisms drive the primary sexual development and gonadal output o</w:t>
      </w:r>
      <w:ins w:id="21" w:author="Andrea Schreier" w:date="2023-10-28T10:13:00Z">
        <w:r w:rsidR="00EF3EBC">
          <w:rPr>
            <w:rFonts w:asciiTheme="majorHAnsi" w:hAnsiTheme="majorHAnsi" w:cstheme="majorHAnsi"/>
            <w:bCs/>
            <w:iCs/>
          </w:rPr>
          <w:t>f</w:t>
        </w:r>
      </w:ins>
      <w:del w:id="22" w:author="Andrea Schreier" w:date="2023-10-28T10:13:00Z">
        <w:r w:rsidR="000B2BCC" w:rsidDel="00EF3EBC">
          <w:rPr>
            <w:rFonts w:asciiTheme="majorHAnsi" w:hAnsiTheme="majorHAnsi" w:cstheme="majorHAnsi"/>
            <w:bCs/>
            <w:iCs/>
          </w:rPr>
          <w:delText>r</w:delText>
        </w:r>
      </w:del>
      <w:r w:rsidR="000B2BCC">
        <w:rPr>
          <w:rFonts w:asciiTheme="majorHAnsi" w:hAnsiTheme="majorHAnsi" w:cstheme="majorHAnsi"/>
          <w:bCs/>
          <w:iCs/>
        </w:rPr>
        <w:t xml:space="preserve"> individuals </w:t>
      </w:r>
      <w:r w:rsidR="000B2BCC" w:rsidRPr="00EC0478">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{"citationID":"tUxqQW8l","properties":{"formattedCitation":"(Bhattacharya &amp; Modi, 2021; Devlin &amp; Nagahama, 2002)","plainCitation":"(Bhattacharya &amp; Modi, 2021; Devlin &amp; Nagahama, 2002)","noteIndex":0},"citationItems":[{"id":725,"uris":["http://zotero.org/users/local/3tku6QP0/items/44W8ARGN"],"itemData":{"id":725,"type":"chapter","abstract":"Sex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Theme="majorHAnsi" w:hAnsiTheme="majorHAnsi" w:cstheme="majorHAnsi"/>
          <w:bCs/>
          <w:iCs/>
          <w:noProof/>
        </w:rPr>
        <w:t>(Bhattacharya &amp; Modi, 2021; Devlin &amp; Nagahama, 2002)</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commentRangeEnd w:id="9"/>
      <w:r w:rsidR="00EF3EBC">
        <w:rPr>
          <w:rStyle w:val="CommentReference"/>
        </w:rPr>
        <w:commentReference w:id="9"/>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r w:rsidR="009411C6">
        <w:rPr>
          <w:rFonts w:asciiTheme="majorHAnsi" w:hAnsiTheme="majorHAnsi" w:cstheme="majorHAnsi"/>
          <w:bCs/>
          <w:iCs/>
        </w:rPr>
        <w:t>effe</w:t>
      </w:r>
      <w:ins w:id="23" w:author="Andrea Schreier" w:date="2023-10-28T10:08:00Z">
        <w:r w:rsidR="00EF3EBC">
          <w:rPr>
            <w:rFonts w:asciiTheme="majorHAnsi" w:hAnsiTheme="majorHAnsi" w:cstheme="majorHAnsi"/>
            <w:bCs/>
            <w:iCs/>
          </w:rPr>
          <w:t>c</w:t>
        </w:r>
      </w:ins>
      <w:r w:rsidR="009411C6">
        <w:rPr>
          <w:rFonts w:asciiTheme="majorHAnsi" w:hAnsiTheme="majorHAnsi" w:cstheme="majorHAnsi"/>
          <w:bCs/>
          <w:iCs/>
        </w:rPr>
        <w:t>tive</w:t>
      </w:r>
      <w:r w:rsidR="00813AA0">
        <w:rPr>
          <w:rFonts w:asciiTheme="majorHAnsi" w:hAnsiTheme="majorHAnsi" w:cstheme="majorHAnsi"/>
          <w:bCs/>
          <w:iCs/>
        </w:rPr>
        <w:t xml:space="preserve"> management practices such as the ability</w:t>
      </w:r>
      <w:r w:rsidR="00E5483C">
        <w:rPr>
          <w:rFonts w:asciiTheme="majorHAnsi" w:hAnsiTheme="majorHAnsi" w:cstheme="majorHAnsi"/>
          <w:bCs/>
          <w:iCs/>
        </w:rPr>
        <w:t xml:space="preserve"> </w:t>
      </w:r>
      <w:del w:id="24" w:author="Andrea Schreier" w:date="2023-10-28T10:15:00Z">
        <w:r w:rsidR="00E5483C" w:rsidDel="00EF3EBC">
          <w:rPr>
            <w:rFonts w:asciiTheme="majorHAnsi" w:hAnsiTheme="majorHAnsi" w:cstheme="majorHAnsi"/>
            <w:bCs/>
            <w:iCs/>
          </w:rPr>
          <w:delText>for aquaculture management</w:delText>
        </w:r>
        <w:r w:rsidR="00813AA0" w:rsidDel="00EF3EBC">
          <w:rPr>
            <w:rFonts w:asciiTheme="majorHAnsi" w:hAnsiTheme="majorHAnsi" w:cstheme="majorHAnsi"/>
            <w:bCs/>
            <w:iCs/>
          </w:rPr>
          <w:delText xml:space="preserve"> </w:delText>
        </w:r>
      </w:del>
      <w:r w:rsidR="00813AA0">
        <w:rPr>
          <w:rFonts w:asciiTheme="majorHAnsi" w:hAnsiTheme="majorHAnsi" w:cstheme="majorHAnsi"/>
          <w:bCs/>
          <w:iCs/>
        </w:rPr>
        <w:t xml:space="preserve">to </w:t>
      </w:r>
      <w:r w:rsidR="000B2BCC">
        <w:rPr>
          <w:rFonts w:asciiTheme="majorHAnsi" w:hAnsiTheme="majorHAnsi" w:cstheme="majorHAnsi"/>
          <w:bCs/>
          <w:iCs/>
        </w:rPr>
        <w:t>utilize ESR strategies to produce desired sex ratios in captive</w:t>
      </w:r>
      <w:ins w:id="25" w:author="Andrea Schreier" w:date="2023-10-28T10:16:00Z">
        <w:r w:rsidR="00EF3EBC">
          <w:rPr>
            <w:rFonts w:asciiTheme="majorHAnsi" w:hAnsiTheme="majorHAnsi" w:cstheme="majorHAnsi"/>
            <w:bCs/>
            <w:iCs/>
          </w:rPr>
          <w:t xml:space="preserve"> populations</w:t>
        </w:r>
      </w:ins>
      <w:del w:id="26" w:author="Andrea Schreier" w:date="2023-10-28T10:16:00Z">
        <w:r w:rsidR="000B2BCC" w:rsidDel="00EF3EBC">
          <w:rPr>
            <w:rFonts w:asciiTheme="majorHAnsi" w:hAnsiTheme="majorHAnsi" w:cstheme="majorHAnsi"/>
            <w:bCs/>
            <w:iCs/>
          </w:rPr>
          <w:delText xml:space="preserve"> colonies</w:delText>
        </w:r>
      </w:del>
      <w:r w:rsidR="00813AA0">
        <w:rPr>
          <w:rFonts w:asciiTheme="majorHAnsi" w:hAnsiTheme="majorHAnsi" w:cstheme="majorHAnsi"/>
          <w:bCs/>
          <w:iCs/>
        </w:rPr>
        <w:t xml:space="preserve"> </w:t>
      </w:r>
      <w:r w:rsidR="00E5483C">
        <w:rPr>
          <w:rFonts w:asciiTheme="majorHAnsi" w:hAnsiTheme="majorHAnsi" w:cstheme="majorHAnsi"/>
          <w:bCs/>
          <w:iCs/>
        </w:rPr>
        <w:t xml:space="preserve">or </w:t>
      </w:r>
      <w:del w:id="27" w:author="Andrea Schreier" w:date="2023-10-28T10:16:00Z">
        <w:r w:rsidR="00E5483C" w:rsidDel="00EF3EBC">
          <w:rPr>
            <w:rFonts w:asciiTheme="majorHAnsi" w:hAnsiTheme="majorHAnsi" w:cstheme="majorHAnsi"/>
            <w:bCs/>
            <w:iCs/>
          </w:rPr>
          <w:delText xml:space="preserve">being able </w:delText>
        </w:r>
      </w:del>
      <w:r w:rsidR="00E5483C">
        <w:rPr>
          <w:rFonts w:asciiTheme="majorHAnsi" w:hAnsiTheme="majorHAnsi" w:cstheme="majorHAnsi"/>
          <w:bCs/>
          <w:iCs/>
        </w:rPr>
        <w:t xml:space="preserve">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2A4B10C" w14:textId="455497BC" w:rsidR="000B2BCC" w:rsidRPr="00E61BA2" w:rsidRDefault="00E61BA2" w:rsidP="00E61BA2">
      <w:pPr>
        <w:pStyle w:val="Header"/>
        <w:outlineLvl w:val="1"/>
        <w:rPr>
          <w:rFonts w:asciiTheme="majorHAnsi" w:hAnsiTheme="majorHAnsi" w:cstheme="majorHAnsi"/>
        </w:rPr>
      </w:pPr>
      <w:r>
        <w:rPr>
          <w:rFonts w:asciiTheme="majorHAnsi" w:hAnsiTheme="majorHAnsi" w:cstheme="majorHAnsi"/>
        </w:rPr>
        <w:lastRenderedPageBreak/>
        <w:t>Sex Ratios in Small Populations</w:t>
      </w:r>
    </w:p>
    <w:p w14:paraId="6328F30C" w14:textId="75D5642D"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(Baroiller &amp; D’Cotta, 2016; Geffroy &amp; Wedekind,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ins w:id="28" w:author="Andrea Schreier" w:date="2023-10-28T10:17:00Z">
        <w:r w:rsidR="00EF3EBC">
          <w:rPr>
            <w:rFonts w:asciiTheme="majorHAnsi" w:hAnsiTheme="majorHAnsi" w:cstheme="majorHAnsi"/>
            <w:bCs/>
            <w:iCs/>
          </w:rPr>
          <w:t xml:space="preserve">sex-specific </w:t>
        </w:r>
      </w:ins>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and</w:t>
      </w:r>
      <w:ins w:id="29" w:author="Andrea Schreier" w:date="2023-10-28T10:17:00Z">
        <w:r w:rsidR="00EF3EBC">
          <w:rPr>
            <w:rFonts w:asciiTheme="majorHAnsi" w:hAnsiTheme="majorHAnsi" w:cstheme="majorHAnsi"/>
            <w:bCs/>
            <w:iCs/>
          </w:rPr>
          <w:t xml:space="preserve"> sex-biased</w:t>
        </w:r>
      </w:ins>
      <w:r>
        <w:rPr>
          <w:rFonts w:asciiTheme="majorHAnsi" w:hAnsiTheme="majorHAnsi" w:cstheme="majorHAnsi"/>
          <w:bCs/>
          <w:iCs/>
        </w:rPr>
        <w:t xml:space="preserve">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sex-ratio bias within small, isolated populations can arise through demographic stochasticity and contribute to increased risk of extinction</w:t>
      </w:r>
      <w:del w:id="30" w:author="Andrea Schreier" w:date="2023-10-28T10:17:00Z">
        <w:r w:rsidR="00B54DB9" w:rsidDel="00EF3EBC">
          <w:rPr>
            <w:rFonts w:asciiTheme="majorHAnsi" w:hAnsiTheme="majorHAnsi" w:cstheme="majorHAnsi"/>
            <w:bCs/>
            <w:iCs/>
            <w:color w:val="00000A"/>
          </w:rPr>
          <w:delText xml:space="preserve"> of a species</w:delText>
        </w:r>
      </w:del>
      <w:r w:rsidR="00B54DB9">
        <w:rPr>
          <w:rFonts w:asciiTheme="majorHAnsi" w:hAnsiTheme="majorHAnsi" w:cstheme="majorHAnsi"/>
          <w:bCs/>
          <w:iCs/>
          <w:color w:val="00000A"/>
        </w:rPr>
        <w:t xml:space="preserve">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and </w:t>
      </w:r>
      <w:r>
        <w:rPr>
          <w:rFonts w:asciiTheme="majorHAnsi" w:hAnsiTheme="majorHAnsi" w:cstheme="majorHAnsi"/>
          <w:bCs/>
          <w:iCs/>
          <w:color w:val="00000A"/>
        </w:rPr>
        <w:t xml:space="preserve">male sex-bias within wild populations, especially small populations, can </w:t>
      </w:r>
      <w:del w:id="31" w:author="Andrea Schreier" w:date="2023-10-28T10:17:00Z">
        <w:r w:rsidDel="00EF3EBC">
          <w:rPr>
            <w:rFonts w:asciiTheme="majorHAnsi" w:hAnsiTheme="majorHAnsi" w:cstheme="majorHAnsi"/>
            <w:bCs/>
            <w:iCs/>
            <w:color w:val="00000A"/>
          </w:rPr>
          <w:delText xml:space="preserve">result in </w:delText>
        </w:r>
      </w:del>
      <w:r>
        <w:rPr>
          <w:rFonts w:asciiTheme="majorHAnsi" w:hAnsiTheme="majorHAnsi" w:cstheme="majorHAnsi"/>
          <w:bCs/>
          <w:iCs/>
          <w:color w:val="00000A"/>
        </w:rPr>
        <w:t xml:space="preserve">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r w:rsidR="00B54DB9">
        <w:rPr>
          <w:rFonts w:asciiTheme="majorHAnsi" w:hAnsiTheme="majorHAnsi" w:cstheme="majorHAnsi"/>
          <w:bCs/>
          <w:iCs/>
          <w:color w:val="00000A"/>
        </w:rPr>
        <w:t>Once wild sex-ratios are understood, breeding programs controllin</w:t>
      </w:r>
      <w:commentRangeStart w:id="32"/>
      <w:r w:rsidR="00B54DB9">
        <w:rPr>
          <w:rFonts w:asciiTheme="majorHAnsi" w:hAnsiTheme="majorHAnsi" w:cstheme="majorHAnsi"/>
          <w:bCs/>
          <w:iCs/>
          <w:color w:val="00000A"/>
        </w:rPr>
        <w:t xml:space="preserve">g </w:t>
      </w:r>
      <w:commentRangeEnd w:id="32"/>
      <w:r w:rsidR="00A8647B">
        <w:rPr>
          <w:rStyle w:val="CommentReference"/>
        </w:rPr>
        <w:commentReference w:id="32"/>
      </w:r>
      <w:r w:rsidR="00B54DB9">
        <w:rPr>
          <w:rFonts w:asciiTheme="majorHAnsi" w:hAnsiTheme="majorHAnsi" w:cstheme="majorHAnsi"/>
          <w:bCs/>
          <w:iCs/>
          <w:color w:val="00000A"/>
        </w:rPr>
        <w:t xml:space="preserve">sex can reduce the loss of genetic diversity within vulnerable populations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(Wedekind, 2002)</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a small</w:t>
      </w:r>
      <w:del w:id="33" w:author="Andrea Schreier" w:date="2023-10-28T10:18:00Z">
        <w:r w:rsidR="00E61BA2" w:rsidDel="00A8647B">
          <w:rPr>
            <w:rFonts w:asciiTheme="majorHAnsi" w:hAnsiTheme="majorHAnsi" w:cstheme="majorHAnsi"/>
            <w:bCs/>
            <w:iCs/>
            <w:color w:val="00000A"/>
          </w:rPr>
          <w:delText xml:space="preserve"> </w:delText>
        </w:r>
        <w:r w:rsidR="00B54DB9" w:rsidDel="00A8647B">
          <w:rPr>
            <w:rFonts w:asciiTheme="majorHAnsi" w:hAnsiTheme="majorHAnsi" w:cstheme="majorHAnsi"/>
            <w:bCs/>
            <w:iCs/>
            <w:color w:val="00000A"/>
          </w:rPr>
          <w:delText>estimated</w:delText>
        </w:r>
      </w:del>
      <w:r w:rsidR="00B54DB9">
        <w:rPr>
          <w:rFonts w:asciiTheme="majorHAnsi" w:hAnsiTheme="majorHAnsi" w:cstheme="majorHAnsi"/>
          <w:bCs/>
          <w:iCs/>
          <w:color w:val="00000A"/>
        </w:rPr>
        <w:t xml:space="preserve"> population size, understanding sex ratios throughout the life</w:t>
      </w:r>
      <w:ins w:id="34" w:author="Andrea Schreier" w:date="2023-10-28T10:19:00Z">
        <w:r w:rsidR="00A8647B">
          <w:rPr>
            <w:rFonts w:asciiTheme="majorHAnsi" w:hAnsiTheme="majorHAnsi" w:cstheme="majorHAnsi"/>
            <w:bCs/>
            <w:iCs/>
            <w:color w:val="00000A"/>
          </w:rPr>
          <w:t xml:space="preserve"> </w:t>
        </w:r>
      </w:ins>
      <w:del w:id="35" w:author="Andrea Schreier" w:date="2023-10-28T10:18:00Z">
        <w:r w:rsidR="00B54DB9" w:rsidDel="00A8647B">
          <w:rPr>
            <w:rFonts w:asciiTheme="majorHAnsi" w:hAnsiTheme="majorHAnsi" w:cstheme="majorHAnsi"/>
            <w:bCs/>
            <w:iCs/>
            <w:color w:val="00000A"/>
          </w:rPr>
          <w:delText>-</w:delText>
        </w:r>
      </w:del>
      <w:r w:rsidR="00B54DB9">
        <w:rPr>
          <w:rFonts w:asciiTheme="majorHAnsi" w:hAnsiTheme="majorHAnsi" w:cstheme="majorHAnsi"/>
          <w:bCs/>
          <w:iCs/>
          <w:color w:val="00000A"/>
        </w:rPr>
        <w:t>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77777777" w:rsidR="001A76B3" w:rsidRDefault="001A76B3" w:rsidP="005600B5">
      <w:pPr>
        <w:rPr>
          <w:rFonts w:asciiTheme="majorHAnsi" w:hAnsiTheme="majorHAnsi" w:cstheme="majorHAnsi"/>
          <w:bCs/>
          <w:iCs/>
          <w:color w:val="00000A"/>
        </w:rPr>
      </w:pPr>
    </w:p>
    <w:p w14:paraId="5B753148" w14:textId="63FA35AC" w:rsidR="000B2BCC" w:rsidDel="00A8647B" w:rsidRDefault="00D843B1" w:rsidP="000B2BCC">
      <w:pPr>
        <w:rPr>
          <w:del w:id="36" w:author="Andrea Schreier" w:date="2023-10-28T10:20:00Z"/>
          <w:rFonts w:asciiTheme="majorHAnsi" w:hAnsiTheme="majorHAnsi" w:cstheme="majorHAnsi"/>
          <w:bCs/>
          <w:iCs/>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2015)","noteIndex":0},"citationItems":[{"id":"5C7ZOkZq/97vIBSIi","uris":["http://www.mendeley.com/documents/?uuid=bf62f766-0bdc-4713-80eb-0c79ca8ca548"],"itemData":{"DOI":"10.1007/s11427-014-4797-9","ISSN":"16747305","abstract":"Aquaculture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(Mei &amp; Gui,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commentRangeStart w:id="37"/>
      <w:r w:rsidR="00B03F48" w:rsidRPr="00120DAA">
        <w:rPr>
          <w:rFonts w:asciiTheme="majorHAnsi" w:hAnsiTheme="majorHAnsi" w:cstheme="majorHAnsi"/>
          <w:bCs/>
          <w:iCs/>
          <w:color w:val="00000A"/>
        </w:rPr>
        <w:t>.</w:t>
      </w:r>
      <w:commentRangeEnd w:id="37"/>
      <w:r w:rsidR="00A8647B">
        <w:rPr>
          <w:rStyle w:val="CommentReference"/>
        </w:rPr>
        <w:commentReference w:id="37"/>
      </w:r>
      <w:r w:rsidR="00B03F48">
        <w:rPr>
          <w:rFonts w:asciiTheme="majorHAnsi" w:hAnsiTheme="majorHAnsi" w:cstheme="majorHAnsi"/>
          <w:bCs/>
          <w:iCs/>
          <w:color w:val="00000A"/>
        </w:rPr>
        <w:t xml:space="preserve"> </w:t>
      </w:r>
      <w:del w:id="38" w:author="Andrea Schreier" w:date="2023-10-28T10:20:00Z">
        <w:r w:rsidR="000B2BCC" w:rsidDel="00A8647B">
          <w:rPr>
            <w:rFonts w:asciiTheme="majorHAnsi" w:hAnsiTheme="majorHAnsi" w:cstheme="majorHAnsi"/>
            <w:bCs/>
            <w:iCs/>
          </w:rPr>
          <w:delText xml:space="preserve">Aquaculture management may utilize ESR strategies to produce desired sex ratios in captive colonies </w:delText>
        </w:r>
        <w:r w:rsidR="000B2BCC" w:rsidDel="00A8647B">
          <w:rPr>
            <w:rFonts w:asciiTheme="majorHAnsi" w:hAnsiTheme="majorHAnsi" w:cstheme="majorHAnsi"/>
            <w:bCs/>
            <w:iCs/>
          </w:rPr>
          <w:fldChar w:fldCharType="begin"/>
        </w:r>
        <w:r w:rsidR="0043509C" w:rsidDel="00A8647B">
          <w:rPr>
            <w:rFonts w:asciiTheme="majorHAnsi" w:hAnsiTheme="majorHAnsi" w:cstheme="majorHAnsi"/>
            <w:bCs/>
            <w:iCs/>
          </w:rPr>
          <w:delInstrText xml:space="preserve"> ADDIN ZOTERO_ITEM CSL_CITATION {"citationID":"bdbmzimW","properties":{"formattedCitation":"(Stelkens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delInstrText>
        </w:r>
        <w:r w:rsidR="000B2BCC" w:rsidDel="00A8647B">
          <w:rPr>
            <w:rFonts w:asciiTheme="majorHAnsi" w:hAnsiTheme="majorHAnsi" w:cstheme="majorHAnsi"/>
            <w:bCs/>
            <w:iCs/>
          </w:rPr>
          <w:fldChar w:fldCharType="separate"/>
        </w:r>
        <w:r w:rsidR="000B2BCC" w:rsidDel="00A8647B">
          <w:rPr>
            <w:rFonts w:asciiTheme="majorHAnsi" w:hAnsiTheme="majorHAnsi" w:cstheme="majorHAnsi"/>
            <w:bCs/>
            <w:iCs/>
            <w:noProof/>
          </w:rPr>
          <w:delText>(Stelkens &amp; Wedekind, 2010)</w:delText>
        </w:r>
        <w:r w:rsidR="000B2BCC" w:rsidDel="00A8647B">
          <w:rPr>
            <w:rFonts w:asciiTheme="majorHAnsi" w:hAnsiTheme="majorHAnsi" w:cstheme="majorHAnsi"/>
            <w:bCs/>
            <w:iCs/>
          </w:rPr>
          <w:fldChar w:fldCharType="end"/>
        </w:r>
        <w:r w:rsidR="000B2BCC" w:rsidDel="00A8647B">
          <w:rPr>
            <w:rFonts w:asciiTheme="majorHAnsi" w:hAnsiTheme="majorHAnsi" w:cstheme="majorHAnsi"/>
            <w:bCs/>
            <w:iCs/>
          </w:rPr>
          <w:delText xml:space="preserve">. </w:delText>
        </w:r>
      </w:del>
    </w:p>
    <w:p w14:paraId="1DB31631" w14:textId="4ECD46D4" w:rsidR="005401DC" w:rsidRDefault="008E69D6" w:rsidP="005401DC">
      <w:pPr>
        <w:rPr>
          <w:rFonts w:asciiTheme="majorHAnsi" w:hAnsiTheme="majorHAnsi" w:cstheme="majorHAnsi"/>
          <w:bCs/>
          <w:iCs/>
          <w:color w:val="00000A"/>
        </w:rPr>
      </w:pPr>
      <w:r>
        <w:rPr>
          <w:rFonts w:asciiTheme="majorHAnsi" w:hAnsiTheme="majorHAnsi" w:cstheme="majorHAnsi"/>
          <w:bCs/>
          <w:iCs/>
          <w:color w:val="00000A"/>
        </w:rPr>
        <w:t xml:space="preserve">Despite the State of California’s active monitoring of the wild delta smelt population abundance </w:t>
      </w:r>
      <w:ins w:id="39" w:author="Andrea Schreier" w:date="2023-10-28T10:21:00Z">
        <w:r w:rsidR="00A8647B">
          <w:rPr>
            <w:rFonts w:asciiTheme="majorHAnsi" w:hAnsiTheme="majorHAnsi" w:cstheme="majorHAnsi"/>
            <w:bCs/>
            <w:iCs/>
            <w:color w:val="00000A"/>
          </w:rPr>
          <w:t>and</w:t>
        </w:r>
      </w:ins>
      <w:del w:id="40" w:author="Andrea Schreier" w:date="2023-10-28T10:21:00Z">
        <w:r w:rsidDel="00A8647B">
          <w:rPr>
            <w:rFonts w:asciiTheme="majorHAnsi" w:hAnsiTheme="majorHAnsi" w:cstheme="majorHAnsi"/>
            <w:bCs/>
            <w:iCs/>
            <w:color w:val="00000A"/>
          </w:rPr>
          <w:delText>in</w:delText>
        </w:r>
      </w:del>
      <w:r>
        <w:rPr>
          <w:rFonts w:asciiTheme="majorHAnsi" w:hAnsiTheme="majorHAnsi" w:cstheme="majorHAnsi"/>
          <w:bCs/>
          <w:iCs/>
          <w:color w:val="00000A"/>
        </w:rPr>
        <w:t xml:space="preserve"> distribution, the inability to identify the sex of fish at all life stages leaves an important metric of population dynamics unknown. </w:t>
      </w:r>
      <w:del w:id="41" w:author="Andrea Schreier" w:date="2023-10-28T10:21:00Z">
        <w:r w:rsidDel="00A8647B">
          <w:rPr>
            <w:rFonts w:asciiTheme="majorHAnsi" w:hAnsiTheme="majorHAnsi" w:cstheme="majorHAnsi"/>
            <w:bCs/>
            <w:iCs/>
            <w:color w:val="00000A"/>
          </w:rPr>
          <w:delText xml:space="preserve">Due to </w:delText>
        </w:r>
        <w:r w:rsidR="00B03F48" w:rsidDel="00A8647B">
          <w:rPr>
            <w:rFonts w:asciiTheme="majorHAnsi" w:hAnsiTheme="majorHAnsi" w:cstheme="majorHAnsi"/>
            <w:bCs/>
            <w:iCs/>
            <w:color w:val="00000A"/>
          </w:rPr>
          <w:delText>the</w:delText>
        </w:r>
      </w:del>
      <w:ins w:id="42" w:author="Andrea Schreier" w:date="2023-10-28T10:21:00Z">
        <w:r w:rsidR="00A8647B">
          <w:rPr>
            <w:rFonts w:asciiTheme="majorHAnsi" w:hAnsiTheme="majorHAnsi" w:cstheme="majorHAnsi"/>
            <w:bCs/>
            <w:iCs/>
            <w:color w:val="00000A"/>
          </w:rPr>
          <w:t>Because</w:t>
        </w:r>
      </w:ins>
      <w:r w:rsidR="00B03F48">
        <w:rPr>
          <w:rFonts w:asciiTheme="majorHAnsi" w:hAnsiTheme="majorHAnsi" w:cstheme="majorHAnsi"/>
          <w:bCs/>
          <w:iCs/>
          <w:color w:val="00000A"/>
        </w:rPr>
        <w:t xml:space="preserv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Pr>
          <w:rFonts w:asciiTheme="majorHAnsi" w:hAnsiTheme="majorHAnsi" w:cstheme="majorHAnsi"/>
          <w:bCs/>
          <w:iCs/>
          <w:color w:val="00000A"/>
        </w:rPr>
        <w:t>vary</w:t>
      </w:r>
      <w:del w:id="43" w:author="Andrea Schreier" w:date="2023-10-28T10:21:00Z">
        <w:r w:rsidDel="00A8647B">
          <w:rPr>
            <w:rFonts w:asciiTheme="majorHAnsi" w:hAnsiTheme="majorHAnsi" w:cstheme="majorHAnsi"/>
            <w:bCs/>
            <w:iCs/>
            <w:color w:val="00000A"/>
          </w:rPr>
          <w:delText>ing</w:delText>
        </w:r>
      </w:del>
      <w:r>
        <w:rPr>
          <w:rFonts w:asciiTheme="majorHAnsi" w:hAnsiTheme="majorHAnsi" w:cstheme="majorHAnsi"/>
          <w:bCs/>
          <w:iCs/>
          <w:color w:val="00000A"/>
        </w:rPr>
        <w:t xml:space="preserve"> </w:t>
      </w:r>
      <w:r w:rsidR="005600B5" w:rsidRPr="00120DAA">
        <w:rPr>
          <w:rFonts w:asciiTheme="majorHAnsi" w:hAnsiTheme="majorHAnsi" w:cstheme="majorHAnsi"/>
          <w:bCs/>
          <w:iCs/>
          <w:color w:val="00000A"/>
        </w:rPr>
        <w:t>between closely related species</w:t>
      </w:r>
      <w:r w:rsidR="005600B5">
        <w:rPr>
          <w:rFonts w:asciiTheme="majorHAnsi" w:hAnsiTheme="majorHAnsi" w:cstheme="majorHAnsi"/>
          <w:bCs/>
          <w:iCs/>
          <w:color w:val="00000A"/>
        </w:rPr>
        <w:t xml:space="preserve">, </w:t>
      </w:r>
      <w:r>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Pr>
          <w:rFonts w:asciiTheme="majorHAnsi" w:hAnsiTheme="majorHAnsi" w:cstheme="majorHAnsi"/>
          <w:bCs/>
          <w:iCs/>
          <w:color w:val="00000A"/>
        </w:rPr>
        <w:t xml:space="preserve">and </w:t>
      </w:r>
      <w:ins w:id="44" w:author="Andrea Schreier" w:date="2023-10-28T10:21:00Z">
        <w:r w:rsidR="00A8647B">
          <w:rPr>
            <w:rFonts w:asciiTheme="majorHAnsi" w:hAnsiTheme="majorHAnsi" w:cstheme="majorHAnsi"/>
            <w:bCs/>
            <w:iCs/>
            <w:color w:val="00000A"/>
          </w:rPr>
          <w:t xml:space="preserve">a search for </w:t>
        </w:r>
      </w:ins>
      <w:r>
        <w:rPr>
          <w:rFonts w:asciiTheme="majorHAnsi" w:hAnsiTheme="majorHAnsi" w:cstheme="majorHAnsi"/>
          <w:bCs/>
          <w:iCs/>
          <w:color w:val="00000A"/>
        </w:rPr>
        <w:t xml:space="preserve">diagnostic markers </w:t>
      </w:r>
      <w:r w:rsidR="005600B5">
        <w:rPr>
          <w:rFonts w:asciiTheme="majorHAnsi" w:hAnsiTheme="majorHAnsi" w:cstheme="majorHAnsi"/>
          <w:bCs/>
          <w:iCs/>
          <w:color w:val="00000A"/>
        </w:rPr>
        <w:t xml:space="preserve">must </w:t>
      </w:r>
      <w:ins w:id="45" w:author="Andrea Schreier" w:date="2023-10-28T10:21:00Z">
        <w:r w:rsidR="00A8647B">
          <w:rPr>
            <w:rFonts w:asciiTheme="majorHAnsi" w:hAnsiTheme="majorHAnsi" w:cstheme="majorHAnsi"/>
            <w:bCs/>
            <w:iCs/>
            <w:color w:val="00000A"/>
          </w:rPr>
          <w:t>be performed</w:t>
        </w:r>
      </w:ins>
      <w:del w:id="46" w:author="Andrea Schreier" w:date="2023-10-28T10:21:00Z">
        <w:r w:rsidR="005600B5" w:rsidDel="00A8647B">
          <w:rPr>
            <w:rFonts w:asciiTheme="majorHAnsi" w:hAnsiTheme="majorHAnsi" w:cstheme="majorHAnsi"/>
            <w:bCs/>
            <w:iCs/>
            <w:color w:val="00000A"/>
          </w:rPr>
          <w:delText>happen</w:delText>
        </w:r>
      </w:del>
      <w:r w:rsidR="005600B5">
        <w:rPr>
          <w:rFonts w:asciiTheme="majorHAnsi" w:hAnsiTheme="majorHAnsi" w:cstheme="majorHAnsi"/>
          <w:bCs/>
          <w:iCs/>
          <w:color w:val="00000A"/>
        </w:rPr>
        <w:t xml:space="preserve"> at the individual species level </w:t>
      </w:r>
      <w:r w:rsidR="005600B5"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{"citationID":"6rkt1PYx","properties":{"formattedCitation":"(Conover &amp; Kynard, 2013; Devlin &amp; Nagahama, 2002; Kobayashi et al., 2013; Mank &amp; Avise, 2009; Nakamura et al., 1998; Volff, 2005)","plainCitation":"(Conover &amp; Kynard, 2013; Devlin &amp; Nagahama, 2002; Kobayashi et al., 2013; Mank &amp; Avise, 2009; Nakamura et al., 1998; Volff, 2005)","noteIndex":0},"citationItems":[{"id":"5C7ZOkZq/APSjZHeE","uris":["http://www.mendeley.com/documents/?uuid=8b73779d-f525-48e0-ba64-b1dbd7428d63"],"itemData":{"author":[{"dropping-particle":"","family":"Conover","given":"David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5C7ZOkZq/i56sLWI1","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005600B5" w:rsidRPr="00120DAA">
        <w:rPr>
          <w:rFonts w:asciiTheme="majorHAnsi" w:hAnsiTheme="majorHAnsi" w:cstheme="majorHAnsi"/>
          <w:bCs/>
          <w:iCs/>
          <w:color w:val="00000A"/>
        </w:rPr>
        <w:fldChar w:fldCharType="separate"/>
      </w:r>
      <w:r w:rsidR="005600B5">
        <w:rPr>
          <w:rFonts w:asciiTheme="majorHAnsi" w:hAnsiTheme="majorHAnsi" w:cstheme="majorHAnsi"/>
          <w:color w:val="00000A"/>
        </w:rPr>
        <w:t>(Conover &amp; Kynard, 2013; Devlin &amp; Nagahama, 2002; Kobayashi et al., 2013; Mank &amp; Avise, 2009; Nakamura et al., 1998; Volff, 2005)</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p w14:paraId="63B0B10F" w14:textId="1C0EE0FD" w:rsidR="00120DAA" w:rsidRPr="00011FA5" w:rsidRDefault="00120DAA" w:rsidP="00120DAA">
      <w:pPr>
        <w:pStyle w:val="TOCHeading"/>
        <w:spacing w:line="240" w:lineRule="auto"/>
        <w:outlineLvl w:val="0"/>
      </w:pPr>
      <w:r w:rsidRPr="00011FA5">
        <w:t xml:space="preserve">Chapter </w:t>
      </w:r>
      <w:r w:rsidR="00B45AEA">
        <w:t>3</w:t>
      </w:r>
      <w:r w:rsidRPr="00011FA5">
        <w:t xml:space="preserve"> – </w:t>
      </w:r>
      <w:r>
        <w:t xml:space="preserve">Investigation in identifying sex-specific markers in </w:t>
      </w:r>
      <w:r w:rsidRPr="00011FA5">
        <w:t>delta smelt</w:t>
      </w:r>
      <w:bookmarkEnd w:id="1"/>
      <w:bookmarkEnd w:id="0"/>
      <w:bookmarkEnd w:id="3"/>
    </w:p>
    <w:p w14:paraId="363E767A" w14:textId="14F35DF0" w:rsidR="00E53ED6" w:rsidRPr="0095798E" w:rsidRDefault="00120DAA" w:rsidP="0095798E">
      <w:pPr>
        <w:pStyle w:val="Header"/>
        <w:outlineLvl w:val="1"/>
        <w:rPr>
          <w:rFonts w:asciiTheme="majorHAnsi" w:hAnsiTheme="majorHAnsi" w:cstheme="majorHAnsi"/>
          <w:szCs w:val="24"/>
        </w:rPr>
      </w:pPr>
      <w:bookmarkStart w:id="47" w:name="_Toc113123183"/>
      <w:bookmarkStart w:id="48" w:name="_Toc113273222"/>
      <w:bookmarkStart w:id="49" w:name="_Toc113440559"/>
      <w:r w:rsidRPr="00FD21E9">
        <w:rPr>
          <w:rFonts w:asciiTheme="majorHAnsi" w:hAnsiTheme="majorHAnsi" w:cstheme="majorHAnsi"/>
          <w:szCs w:val="24"/>
        </w:rPr>
        <w:t>Introduction</w:t>
      </w:r>
      <w:bookmarkEnd w:id="47"/>
      <w:bookmarkEnd w:id="48"/>
      <w:bookmarkEnd w:id="49"/>
    </w:p>
    <w:p w14:paraId="1373CB06" w14:textId="5233BDD8" w:rsidR="00E53ED6" w:rsidRPr="00D00F97" w:rsidRDefault="00E53ED6" w:rsidP="00E53ED6">
      <w:pPr>
        <w:rPr>
          <w:rFonts w:asciiTheme="majorHAnsi" w:hAnsiTheme="majorHAnsi" w:cstheme="majorHAnsi"/>
          <w:bCs/>
          <w:iCs/>
          <w:color w:val="00000A"/>
        </w:rPr>
      </w:pPr>
      <w:r>
        <w:rPr>
          <w:rFonts w:asciiTheme="majorHAnsi" w:hAnsiTheme="majorHAnsi" w:cstheme="majorHAnsi"/>
          <w:bCs/>
          <w:iCs/>
          <w:color w:val="00000A"/>
        </w:rPr>
        <w:t xml:space="preserve">Currently the sex of a delta smelt can only be determined in mature fish expressing reproductive cells, or through dissection. This presents a hurdle in studying the wild population and for rearing fish </w:t>
      </w:r>
      <w:del w:id="50" w:author="Andrea Schreier" w:date="2023-10-28T10:41:00Z">
        <w:r w:rsidDel="007215B8">
          <w:rPr>
            <w:rFonts w:asciiTheme="majorHAnsi" w:hAnsiTheme="majorHAnsi" w:cstheme="majorHAnsi"/>
            <w:bCs/>
            <w:iCs/>
            <w:color w:val="00000A"/>
          </w:rPr>
          <w:delText>within a captive colony</w:delText>
        </w:r>
      </w:del>
      <w:ins w:id="51" w:author="Andrea Schreier" w:date="2023-10-28T10:41:00Z">
        <w:r w:rsidR="007215B8">
          <w:rPr>
            <w:rFonts w:asciiTheme="majorHAnsi" w:hAnsiTheme="majorHAnsi" w:cstheme="majorHAnsi"/>
            <w:bCs/>
            <w:iCs/>
            <w:color w:val="00000A"/>
          </w:rPr>
          <w:t>in captivity</w:t>
        </w:r>
      </w:ins>
      <w:r>
        <w:rPr>
          <w:rFonts w:asciiTheme="majorHAnsi" w:hAnsiTheme="majorHAnsi" w:cstheme="majorHAnsi"/>
          <w:bCs/>
          <w:iCs/>
          <w:color w:val="00000A"/>
        </w:rPr>
        <w:t xml:space="preserve">. </w:t>
      </w:r>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w:t>
      </w:r>
      <w:ins w:id="52" w:author="Andrea Schreier" w:date="2023-10-28T10:42:00Z">
        <w:r w:rsidR="007215B8">
          <w:rPr>
            <w:rFonts w:asciiTheme="majorHAnsi" w:hAnsiTheme="majorHAnsi" w:cstheme="majorHAnsi"/>
            <w:bCs/>
            <w:iCs/>
            <w:color w:val="00000A"/>
          </w:rPr>
          <w:t>(s)</w:t>
        </w:r>
      </w:ins>
      <w:r>
        <w:rPr>
          <w:rFonts w:asciiTheme="majorHAnsi" w:hAnsiTheme="majorHAnsi" w:cstheme="majorHAnsi"/>
          <w:bCs/>
          <w:iCs/>
          <w:color w:val="00000A"/>
        </w:rPr>
        <w:t xml:space="preserve">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of sexing individual</w:t>
      </w:r>
      <w:ins w:id="53" w:author="Andrea Schreier" w:date="2023-10-28T10:42:00Z">
        <w:r w:rsidR="007215B8">
          <w:rPr>
            <w:rFonts w:asciiTheme="majorHAnsi" w:hAnsiTheme="majorHAnsi" w:cstheme="majorHAnsi"/>
            <w:bCs/>
            <w:iCs/>
            <w:color w:val="00000A"/>
          </w:rPr>
          <w:t>s</w:t>
        </w:r>
      </w:ins>
      <w:r w:rsidR="00E61BA2">
        <w:rPr>
          <w:rFonts w:asciiTheme="majorHAnsi" w:hAnsiTheme="majorHAnsi" w:cstheme="majorHAnsi"/>
          <w:bCs/>
          <w:iCs/>
          <w:color w:val="00000A"/>
        </w:rPr>
        <w:t xml:space="preserve">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4B1C2D67" w:rsidR="00120DAA" w:rsidRPr="005A2758" w:rsidRDefault="00E53ED6" w:rsidP="00120DAA">
      <w:pPr>
        <w:rPr>
          <w:rFonts w:asciiTheme="majorHAnsi" w:hAnsiTheme="majorHAnsi" w:cstheme="majorHAnsi"/>
          <w:bCs/>
          <w:iCs/>
          <w:color w:val="00000A"/>
        </w:rPr>
      </w:pPr>
      <w:r>
        <w:rPr>
          <w:rFonts w:asciiTheme="majorHAnsi" w:hAnsiTheme="majorHAnsi" w:cstheme="majorHAnsi"/>
          <w:bCs/>
          <w:iCs/>
          <w:color w:val="00000A"/>
        </w:rPr>
        <w:t xml:space="preserve">Knowing population demographic information </w:t>
      </w:r>
      <w:del w:id="54" w:author="Andrea Schreier" w:date="2023-10-28T10:42:00Z">
        <w:r w:rsidDel="007215B8">
          <w:rPr>
            <w:rFonts w:asciiTheme="majorHAnsi" w:hAnsiTheme="majorHAnsi" w:cstheme="majorHAnsi"/>
            <w:bCs/>
            <w:iCs/>
            <w:color w:val="00000A"/>
          </w:rPr>
          <w:delText xml:space="preserve">within delta smelt </w:delText>
        </w:r>
      </w:del>
      <w:r>
        <w:rPr>
          <w:rFonts w:asciiTheme="majorHAnsi" w:hAnsiTheme="majorHAnsi" w:cstheme="majorHAnsi"/>
          <w:bCs/>
          <w:iCs/>
          <w:color w:val="00000A"/>
        </w:rPr>
        <w:t xml:space="preserve">will lead to informed management decisions to best support recovery efforts within the imperiled </w:t>
      </w:r>
      <w:ins w:id="55" w:author="Andrea Schreier" w:date="2023-10-28T10:42:00Z">
        <w:r w:rsidR="007215B8">
          <w:rPr>
            <w:rFonts w:asciiTheme="majorHAnsi" w:hAnsiTheme="majorHAnsi" w:cstheme="majorHAnsi"/>
            <w:bCs/>
            <w:iCs/>
            <w:color w:val="00000A"/>
          </w:rPr>
          <w:t>delta smelt</w:t>
        </w:r>
      </w:ins>
      <w:del w:id="56" w:author="Andrea Schreier" w:date="2023-10-28T10:42:00Z">
        <w:r w:rsidDel="007215B8">
          <w:rPr>
            <w:rFonts w:asciiTheme="majorHAnsi" w:hAnsiTheme="majorHAnsi" w:cstheme="majorHAnsi"/>
            <w:bCs/>
            <w:iCs/>
            <w:color w:val="00000A"/>
          </w:rPr>
          <w:delText>fish</w:delText>
        </w:r>
      </w:del>
      <w:r>
        <w:rPr>
          <w:rFonts w:asciiTheme="majorHAnsi" w:hAnsiTheme="majorHAnsi" w:cstheme="majorHAnsi"/>
          <w:bCs/>
          <w:iCs/>
          <w:color w:val="00000A"/>
        </w:rPr>
        <w:t xml:space="preserve">.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commentRangeStart w:id="57"/>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t>
      </w:r>
      <w:commentRangeEnd w:id="57"/>
      <w:r w:rsidR="007215B8">
        <w:rPr>
          <w:rStyle w:val="CommentReference"/>
        </w:rPr>
        <w:commentReference w:id="57"/>
      </w:r>
      <w:r w:rsidR="00317E6F" w:rsidRPr="002F3C85">
        <w:rPr>
          <w:rFonts w:asciiTheme="majorHAnsi" w:hAnsiTheme="majorHAnsi" w:cstheme="majorHAnsi"/>
          <w:bCs/>
          <w:iCs/>
        </w:rPr>
        <w:t xml:space="preserve">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commentRangeStart w:id="58"/>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w:t>
      </w:r>
      <w:del w:id="59" w:author="Andrea Schreier" w:date="2023-10-28T10:48:00Z">
        <w:r w:rsidR="000368D6" w:rsidDel="007215B8">
          <w:rPr>
            <w:rFonts w:asciiTheme="majorHAnsi" w:hAnsiTheme="majorHAnsi" w:cstheme="majorHAnsi"/>
            <w:bCs/>
            <w:iCs/>
            <w:color w:val="00000A"/>
          </w:rPr>
          <w:delText xml:space="preserve"> in fish</w:delText>
        </w:r>
      </w:del>
      <w:r w:rsidR="000368D6">
        <w:rPr>
          <w:rFonts w:asciiTheme="majorHAnsi" w:hAnsiTheme="majorHAnsi" w:cstheme="majorHAnsi"/>
          <w:bCs/>
          <w:iCs/>
          <w:color w:val="00000A"/>
        </w:rPr>
        <w:t xml:space="preserve">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reliably sex fish at all stages of their life</w:t>
      </w:r>
      <w:ins w:id="60" w:author="Andrea Schreier" w:date="2023-10-28T10:44:00Z">
        <w:r w:rsidR="007215B8">
          <w:rPr>
            <w:rFonts w:asciiTheme="majorHAnsi" w:hAnsiTheme="majorHAnsi" w:cstheme="majorHAnsi"/>
            <w:bCs/>
            <w:iCs/>
            <w:color w:val="00000A"/>
          </w:rPr>
          <w:t xml:space="preserve"> </w:t>
        </w:r>
      </w:ins>
      <w:r w:rsidR="00317E6F">
        <w:rPr>
          <w:rFonts w:asciiTheme="majorHAnsi" w:hAnsiTheme="majorHAnsi" w:cstheme="majorHAnsi"/>
          <w:bCs/>
          <w:iCs/>
          <w:color w:val="00000A"/>
        </w:rPr>
        <w:t>cycle without take.</w:t>
      </w:r>
      <w:commentRangeEnd w:id="58"/>
      <w:r w:rsidR="007215B8">
        <w:rPr>
          <w:rStyle w:val="CommentReference"/>
        </w:rPr>
        <w:commentReference w:id="58"/>
      </w:r>
      <w:r w:rsidR="00317E6F">
        <w:rPr>
          <w:rFonts w:asciiTheme="majorHAnsi" w:hAnsiTheme="majorHAnsi" w:cstheme="majorHAnsi"/>
          <w:bCs/>
          <w:iCs/>
          <w:color w:val="00000A"/>
        </w:rPr>
        <w:t xml:space="preserv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w:t>
      </w:r>
      <w:commentRangeStart w:id="61"/>
      <w:r w:rsidR="00EA7339">
        <w:rPr>
          <w:rFonts w:asciiTheme="majorHAnsi" w:hAnsiTheme="majorHAnsi" w:cstheme="majorHAnsi"/>
          <w:bCs/>
          <w:iCs/>
          <w:color w:val="00000A"/>
        </w:rPr>
        <w:t xml:space="preserve">fewer resources contributing to controlling sex ratios </w:t>
      </w:r>
      <w:commentRangeEnd w:id="61"/>
      <w:r w:rsidR="007215B8">
        <w:rPr>
          <w:rStyle w:val="CommentReference"/>
        </w:rPr>
        <w:commentReference w:id="61"/>
      </w:r>
      <w:r w:rsidR="00EA7339">
        <w:rPr>
          <w:rFonts w:asciiTheme="majorHAnsi" w:hAnsiTheme="majorHAnsi" w:cstheme="majorHAnsi"/>
          <w:bCs/>
          <w:iCs/>
          <w:color w:val="00000A"/>
        </w:rPr>
        <w:t xml:space="preserve">as fish will not have to be reared until adulthood to know the composition of the population. While state and federal agencies conduct </w:t>
      </w:r>
      <w:r w:rsidR="00984759">
        <w:rPr>
          <w:rFonts w:asciiTheme="majorHAnsi" w:hAnsiTheme="majorHAnsi" w:cstheme="majorHAnsi"/>
          <w:bCs/>
          <w:iCs/>
          <w:color w:val="00000A"/>
        </w:rPr>
        <w:t xml:space="preserve">annual abundance and distribution </w:t>
      </w:r>
      <w:ins w:id="62" w:author="Andrea Schreier" w:date="2023-10-28T10:54:00Z">
        <w:r w:rsidR="00401A7D">
          <w:rPr>
            <w:rFonts w:asciiTheme="majorHAnsi" w:hAnsiTheme="majorHAnsi" w:cstheme="majorHAnsi"/>
            <w:bCs/>
            <w:iCs/>
            <w:color w:val="00000A"/>
          </w:rPr>
          <w:t>monitoring</w:t>
        </w:r>
      </w:ins>
      <w:del w:id="63" w:author="Andrea Schreier" w:date="2023-10-28T10:54:00Z">
        <w:r w:rsidR="00984759" w:rsidDel="00401A7D">
          <w:rPr>
            <w:rFonts w:asciiTheme="majorHAnsi" w:hAnsiTheme="majorHAnsi" w:cstheme="majorHAnsi"/>
            <w:bCs/>
            <w:iCs/>
            <w:color w:val="00000A"/>
          </w:rPr>
          <w:delText>sampling</w:delText>
        </w:r>
      </w:del>
      <w:r w:rsidR="00984759">
        <w:rPr>
          <w:rFonts w:asciiTheme="majorHAnsi" w:hAnsiTheme="majorHAnsi" w:cstheme="majorHAnsi"/>
          <w:bCs/>
          <w:iCs/>
          <w:color w:val="00000A"/>
        </w:rPr>
        <w:t xml:space="preserve">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w:t>
      </w:r>
      <w:del w:id="64" w:author="Andrea Schreier" w:date="2023-10-28T10:51:00Z">
        <w:r w:rsidR="00317E6F" w:rsidDel="007215B8">
          <w:rPr>
            <w:rFonts w:asciiTheme="majorHAnsi" w:hAnsiTheme="majorHAnsi" w:cstheme="majorHAnsi"/>
            <w:bCs/>
            <w:iCs/>
            <w:color w:val="00000A"/>
          </w:rPr>
          <w:delText>a gap in a basic piece of population demography</w:delText>
        </w:r>
      </w:del>
      <w:ins w:id="65" w:author="Andrea Schreier" w:date="2023-10-28T10:51:00Z">
        <w:r w:rsidR="007215B8">
          <w:rPr>
            <w:rFonts w:asciiTheme="majorHAnsi" w:hAnsiTheme="majorHAnsi" w:cstheme="majorHAnsi"/>
            <w:bCs/>
            <w:iCs/>
            <w:color w:val="00000A"/>
          </w:rPr>
          <w:t>unknown</w:t>
        </w:r>
      </w:ins>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ins w:id="66" w:author="Andrea Schreier" w:date="2023-10-28T10:54:00Z">
        <w:r w:rsidR="00401A7D">
          <w:rPr>
            <w:rFonts w:asciiTheme="majorHAnsi" w:hAnsiTheme="majorHAnsi" w:cstheme="majorHAnsi"/>
            <w:bCs/>
            <w:iCs/>
            <w:color w:val="00000A"/>
          </w:rPr>
          <w:t>,</w:t>
        </w:r>
      </w:ins>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w:t>
      </w:r>
      <w:ins w:id="67" w:author="Andrea Schreier" w:date="2023-10-28T10:55:00Z">
        <w:r w:rsidR="00401A7D">
          <w:rPr>
            <w:rFonts w:asciiTheme="majorHAnsi" w:hAnsiTheme="majorHAnsi" w:cstheme="majorHAnsi"/>
            <w:bCs/>
            <w:iCs/>
          </w:rPr>
          <w:t xml:space="preserve">and developing a genetic sex marker </w:t>
        </w:r>
      </w:ins>
      <w:del w:id="68" w:author="Andrea Schreier" w:date="2023-10-28T10:55:00Z">
        <w:r w:rsidR="00120DAA" w:rsidRPr="002F3C85" w:rsidDel="00401A7D">
          <w:rPr>
            <w:rFonts w:asciiTheme="majorHAnsi" w:hAnsiTheme="majorHAnsi" w:cstheme="majorHAnsi"/>
            <w:bCs/>
            <w:iCs/>
          </w:rPr>
          <w:delText xml:space="preserve">is a </w:delText>
        </w:r>
        <w:r w:rsidR="005A2758" w:rsidDel="00401A7D">
          <w:rPr>
            <w:rFonts w:asciiTheme="majorHAnsi" w:hAnsiTheme="majorHAnsi" w:cstheme="majorHAnsi"/>
            <w:bCs/>
            <w:iCs/>
          </w:rPr>
          <w:delText>necessary</w:delText>
        </w:r>
        <w:r w:rsidR="00120DAA" w:rsidRPr="002F3C85" w:rsidDel="00401A7D">
          <w:rPr>
            <w:rFonts w:asciiTheme="majorHAnsi" w:hAnsiTheme="majorHAnsi" w:cstheme="majorHAnsi"/>
            <w:bCs/>
            <w:iCs/>
          </w:rPr>
          <w:delText xml:space="preserve"> asset to </w:delText>
        </w:r>
        <w:r w:rsidR="00E97898" w:rsidDel="00401A7D">
          <w:rPr>
            <w:rFonts w:asciiTheme="majorHAnsi" w:hAnsiTheme="majorHAnsi" w:cstheme="majorHAnsi"/>
            <w:bCs/>
            <w:iCs/>
          </w:rPr>
          <w:delText xml:space="preserve">better </w:delText>
        </w:r>
      </w:del>
      <w:ins w:id="69" w:author="Andrea Schreier" w:date="2023-10-28T10:55:00Z">
        <w:r w:rsidR="00401A7D">
          <w:rPr>
            <w:rFonts w:asciiTheme="majorHAnsi" w:hAnsiTheme="majorHAnsi" w:cstheme="majorHAnsi"/>
            <w:bCs/>
            <w:iCs/>
          </w:rPr>
          <w:t xml:space="preserve">would allow </w:t>
        </w:r>
      </w:ins>
      <w:r w:rsidR="00120DAA" w:rsidRPr="002F3C85">
        <w:rPr>
          <w:rFonts w:asciiTheme="majorHAnsi" w:hAnsiTheme="majorHAnsi" w:cstheme="majorHAnsi"/>
          <w:bCs/>
          <w:iCs/>
        </w:rPr>
        <w:t>manage</w:t>
      </w:r>
      <w:ins w:id="70" w:author="Andrea Schreier" w:date="2023-10-28T10:55:00Z">
        <w:r w:rsidR="00401A7D">
          <w:rPr>
            <w:rFonts w:asciiTheme="majorHAnsi" w:hAnsiTheme="majorHAnsi" w:cstheme="majorHAnsi"/>
            <w:bCs/>
            <w:iCs/>
          </w:rPr>
          <w:t xml:space="preserve">rs to </w:t>
        </w:r>
      </w:ins>
      <w:del w:id="71" w:author="Andrea Schreier" w:date="2023-10-28T10:55:00Z">
        <w:r w:rsidR="00120DAA" w:rsidRPr="002F3C85" w:rsidDel="00401A7D">
          <w:rPr>
            <w:rFonts w:asciiTheme="majorHAnsi" w:hAnsiTheme="majorHAnsi" w:cstheme="majorHAnsi"/>
            <w:bCs/>
            <w:iCs/>
          </w:rPr>
          <w:delText xml:space="preserve">ment of </w:delText>
        </w:r>
        <w:r w:rsidR="00E97898" w:rsidDel="00401A7D">
          <w:rPr>
            <w:rFonts w:asciiTheme="majorHAnsi" w:hAnsiTheme="majorHAnsi" w:cstheme="majorHAnsi"/>
            <w:bCs/>
            <w:iCs/>
          </w:rPr>
          <w:delText>the refuge population</w:delText>
        </w:r>
        <w:r w:rsidR="00120DAA" w:rsidRPr="002F3C85" w:rsidDel="00401A7D">
          <w:rPr>
            <w:rFonts w:asciiTheme="majorHAnsi" w:hAnsiTheme="majorHAnsi" w:cstheme="majorHAnsi"/>
            <w:bCs/>
            <w:iCs/>
          </w:rPr>
          <w:delText xml:space="preserve">, </w:delText>
        </w:r>
      </w:del>
      <w:r w:rsidR="00E97898">
        <w:rPr>
          <w:rFonts w:asciiTheme="majorHAnsi" w:hAnsiTheme="majorHAnsi" w:cstheme="majorHAnsi"/>
          <w:bCs/>
          <w:iCs/>
        </w:rPr>
        <w:t xml:space="preserve">acquire </w:t>
      </w:r>
      <w:r w:rsidR="00120DAA" w:rsidRPr="002F3C85">
        <w:rPr>
          <w:rFonts w:asciiTheme="majorHAnsi" w:hAnsiTheme="majorHAnsi" w:cstheme="majorHAnsi"/>
          <w:bCs/>
          <w:iCs/>
        </w:rPr>
        <w:t xml:space="preserve">basic knowledge of </w:t>
      </w:r>
      <w:ins w:id="72" w:author="Andrea Schreier" w:date="2023-10-28T10:55:00Z">
        <w:r w:rsidR="00401A7D">
          <w:rPr>
            <w:rFonts w:asciiTheme="majorHAnsi" w:hAnsiTheme="majorHAnsi" w:cstheme="majorHAnsi"/>
            <w:bCs/>
            <w:iCs/>
          </w:rPr>
          <w:t xml:space="preserve">species </w:t>
        </w:r>
      </w:ins>
      <w:r w:rsidR="00120DAA" w:rsidRPr="002F3C85">
        <w:rPr>
          <w:rFonts w:asciiTheme="majorHAnsi" w:hAnsiTheme="majorHAnsi" w:cstheme="majorHAnsi"/>
          <w:bCs/>
          <w:iCs/>
        </w:rPr>
        <w:t>life history characteristics</w:t>
      </w:r>
      <w:del w:id="73" w:author="Andrea Schreier" w:date="2023-10-28T10:55:00Z">
        <w:r w:rsidR="00120DAA" w:rsidRPr="002F3C85" w:rsidDel="00401A7D">
          <w:rPr>
            <w:rFonts w:asciiTheme="majorHAnsi" w:hAnsiTheme="majorHAnsi" w:cstheme="majorHAnsi"/>
            <w:bCs/>
            <w:iCs/>
          </w:rPr>
          <w:delText xml:space="preserve"> of the species</w:delText>
        </w:r>
      </w:del>
      <w:r w:rsidR="00120DAA" w:rsidRPr="002F3C85">
        <w:rPr>
          <w:rFonts w:asciiTheme="majorHAnsi" w:hAnsiTheme="majorHAnsi" w:cstheme="majorHAnsi"/>
          <w:bCs/>
          <w:iCs/>
        </w:rPr>
        <w:t xml:space="preserve">, </w:t>
      </w:r>
      <w:commentRangeStart w:id="74"/>
      <w:r w:rsidR="00E97898">
        <w:rPr>
          <w:rFonts w:asciiTheme="majorHAnsi" w:hAnsiTheme="majorHAnsi" w:cstheme="majorHAnsi"/>
          <w:bCs/>
          <w:iCs/>
        </w:rPr>
        <w:t xml:space="preserve">conduct </w:t>
      </w:r>
      <w:r w:rsidR="00120DAA" w:rsidRPr="002F3C85">
        <w:rPr>
          <w:rFonts w:asciiTheme="majorHAnsi" w:hAnsiTheme="majorHAnsi" w:cstheme="majorHAnsi"/>
          <w:bCs/>
          <w:iCs/>
        </w:rPr>
        <w:t>ecological surveys</w:t>
      </w:r>
      <w:r w:rsidR="00E97898">
        <w:rPr>
          <w:rFonts w:asciiTheme="majorHAnsi" w:hAnsiTheme="majorHAnsi" w:cstheme="majorHAnsi"/>
          <w:bCs/>
          <w:iCs/>
        </w:rPr>
        <w:t>,</w:t>
      </w:r>
      <w:r w:rsidR="00120DAA"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00120DAA"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00120DAA"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00120DAA" w:rsidRPr="002F3C85">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{"citationID":"hi9xMhX1","properties":{"formattedCitation":"(Mart\\uc0\\u237{}nez et al., 2014)","plainCitation":"(Martínez et al., 2014)","noteIndex":0},"citationItems":[{"id":"5C7ZOkZq/V8hFjID0","uris":["http://www.mendeley.com/documents/?uuid=3af4d83b-2c36-4da1-8342-03a91ca7e55d"],"itemData":{"DOI":"10.3389/fgene.2014.00340","ISSN":"16648021","abstract":"Controlling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00120DAA" w:rsidRPr="002F3C85">
        <w:rPr>
          <w:rFonts w:asciiTheme="majorHAnsi" w:hAnsiTheme="majorHAnsi" w:cstheme="majorHAnsi"/>
        </w:rPr>
        <w:fldChar w:fldCharType="end"/>
      </w:r>
      <w:commentRangeEnd w:id="74"/>
      <w:r w:rsidR="00401A7D">
        <w:rPr>
          <w:rStyle w:val="CommentReference"/>
        </w:rPr>
        <w:commentReference w:id="74"/>
      </w:r>
      <w:r w:rsidR="00120DAA" w:rsidRPr="002F3C85">
        <w:rPr>
          <w:rFonts w:asciiTheme="majorHAnsi" w:hAnsiTheme="majorHAnsi" w:cstheme="majorHAnsi"/>
          <w:bCs/>
          <w:iCs/>
        </w:rPr>
        <w:t>.</w:t>
      </w:r>
    </w:p>
    <w:p w14:paraId="38026976" w14:textId="77777777" w:rsidR="00E53ED6" w:rsidRPr="002F3C85" w:rsidRDefault="00E53ED6" w:rsidP="00120DAA">
      <w:pPr>
        <w:rPr>
          <w:rFonts w:asciiTheme="majorHAnsi" w:hAnsiTheme="majorHAnsi" w:cstheme="majorHAnsi"/>
          <w:bCs/>
          <w:iCs/>
        </w:rPr>
      </w:pPr>
    </w:p>
    <w:p w14:paraId="618FC620" w14:textId="5BCD5CDC"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w:t>
      </w:r>
      <w:del w:id="75" w:author="Andrea Schreier" w:date="2023-10-28T10:53:00Z">
        <w:r w:rsidR="00120DAA" w:rsidRPr="002F3C85" w:rsidDel="00401A7D">
          <w:rPr>
            <w:rFonts w:asciiTheme="majorHAnsi" w:hAnsiTheme="majorHAnsi" w:cstheme="majorHAnsi"/>
          </w:rPr>
          <w:delText xml:space="preserve">non-invasively </w:delText>
        </w:r>
      </w:del>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w:t>
      </w:r>
      <w:ins w:id="76" w:author="Andrea Schreier" w:date="2023-10-28T10:53:00Z">
        <w:r w:rsidR="00401A7D">
          <w:rPr>
            <w:rFonts w:asciiTheme="majorHAnsi" w:hAnsiTheme="majorHAnsi" w:cstheme="majorHAnsi"/>
          </w:rPr>
          <w:t xml:space="preserve">relatively non-invasively </w:t>
        </w:r>
      </w:ins>
      <w:r>
        <w:rPr>
          <w:rFonts w:asciiTheme="majorHAnsi" w:hAnsiTheme="majorHAnsi" w:cstheme="majorHAnsi"/>
        </w:rPr>
        <w:t xml:space="preserve">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e sought to identify</w:t>
      </w:r>
      <w:del w:id="77" w:author="Andrea Schreier" w:date="2023-10-28T10:53:00Z">
        <w:r w:rsidR="00120DAA" w:rsidRPr="002F3C85" w:rsidDel="00401A7D">
          <w:rPr>
            <w:rFonts w:asciiTheme="majorHAnsi" w:hAnsiTheme="majorHAnsi" w:cstheme="majorHAnsi"/>
          </w:rPr>
          <w:delText xml:space="preserve"> potential</w:delText>
        </w:r>
      </w:del>
      <w:r w:rsidR="00120DAA" w:rsidRPr="002F3C85">
        <w:rPr>
          <w:rFonts w:asciiTheme="majorHAnsi" w:hAnsiTheme="majorHAnsi" w:cstheme="majorHAnsi"/>
        </w:rPr>
        <w:t xml:space="preserve"> candidate </w:t>
      </w:r>
      <w:r w:rsidR="00450E89">
        <w:rPr>
          <w:rFonts w:asciiTheme="majorHAnsi" w:hAnsiTheme="majorHAnsi" w:cstheme="majorHAnsi"/>
        </w:rPr>
        <w:t>loci</w:t>
      </w:r>
      <w:r w:rsidR="00120DAA" w:rsidRPr="002F3C85">
        <w:rPr>
          <w:rFonts w:asciiTheme="majorHAnsi" w:hAnsiTheme="majorHAnsi" w:cstheme="majorHAnsi"/>
        </w:rPr>
        <w:t xml:space="preserve"> </w:t>
      </w:r>
      <w:del w:id="78" w:author="Andrea Schreier" w:date="2023-10-28T10:53:00Z">
        <w:r w:rsidR="00120DAA" w:rsidRPr="002F3C85" w:rsidDel="00401A7D">
          <w:rPr>
            <w:rFonts w:asciiTheme="majorHAnsi" w:hAnsiTheme="majorHAnsi" w:cstheme="majorHAnsi"/>
          </w:rPr>
          <w:delText>which could be used as genetic diagnostics for classifications o</w:delText>
        </w:r>
      </w:del>
      <w:ins w:id="79" w:author="Andrea Schreier" w:date="2023-10-28T10:53:00Z">
        <w:r w:rsidR="00401A7D">
          <w:rPr>
            <w:rFonts w:asciiTheme="majorHAnsi" w:hAnsiTheme="majorHAnsi" w:cstheme="majorHAnsi"/>
          </w:rPr>
          <w:t>associated with</w:t>
        </w:r>
      </w:ins>
      <w:del w:id="80" w:author="Andrea Schreier" w:date="2023-10-28T10:53:00Z">
        <w:r w:rsidR="00120DAA" w:rsidRPr="002F3C85" w:rsidDel="00401A7D">
          <w:rPr>
            <w:rFonts w:asciiTheme="majorHAnsi" w:hAnsiTheme="majorHAnsi" w:cstheme="majorHAnsi"/>
          </w:rPr>
          <w:delText>f</w:delText>
        </w:r>
      </w:del>
      <w:r w:rsidR="00120DAA" w:rsidRPr="002F3C85">
        <w:rPr>
          <w:rFonts w:asciiTheme="majorHAnsi" w:hAnsiTheme="majorHAnsi" w:cstheme="majorHAnsi"/>
        </w:rPr>
        <w:t xml:space="preserve">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w:t>
      </w:r>
      <w:proofErr w:type="spellStart"/>
      <w:r w:rsidR="00956297">
        <w:rPr>
          <w:rFonts w:asciiTheme="majorHAnsi" w:hAnsiTheme="majorHAnsi" w:cstheme="majorHAnsi"/>
        </w:rPr>
        <w:t>mer</w:t>
      </w:r>
      <w:proofErr w:type="spellEnd"/>
      <w:r w:rsidR="00956297">
        <w:rPr>
          <w:rFonts w:asciiTheme="majorHAnsi" w:hAnsiTheme="majorHAnsi" w:cstheme="majorHAnsi"/>
        </w:rPr>
        <w:t xml:space="preserve"> </w:t>
      </w:r>
      <w:commentRangeStart w:id="81"/>
      <w:r w:rsidR="00956297">
        <w:rPr>
          <w:rFonts w:asciiTheme="majorHAnsi" w:hAnsiTheme="majorHAnsi" w:cstheme="majorHAnsi"/>
        </w:rPr>
        <w:t>analysis.</w:t>
      </w:r>
      <w:commentRangeEnd w:id="81"/>
      <w:r w:rsidR="00600EE0">
        <w:rPr>
          <w:rStyle w:val="CommentReference"/>
        </w:rPr>
        <w:commentReference w:id="81"/>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82" w:name="_Toc113123184"/>
      <w:bookmarkStart w:id="83" w:name="_Toc113273223"/>
      <w:bookmarkStart w:id="84" w:name="_Toc113440560"/>
      <w:r w:rsidRPr="00FD21E9">
        <w:rPr>
          <w:rFonts w:asciiTheme="majorHAnsi" w:hAnsiTheme="majorHAnsi" w:cstheme="majorHAnsi"/>
          <w:szCs w:val="24"/>
        </w:rPr>
        <w:lastRenderedPageBreak/>
        <w:t>Methods</w:t>
      </w:r>
      <w:bookmarkEnd w:id="82"/>
      <w:bookmarkEnd w:id="83"/>
      <w:bookmarkEnd w:id="84"/>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85" w:name="_Toc113123185"/>
      <w:bookmarkStart w:id="86" w:name="_Toc113273224"/>
      <w:bookmarkStart w:id="87"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85"/>
      <w:bookmarkEnd w:id="86"/>
      <w:bookmarkEnd w:id="87"/>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7DBF9CBF" w:rsidR="00924AE8" w:rsidRDefault="00C40930" w:rsidP="00423B01">
      <w:pPr>
        <w:rPr>
          <w:rFonts w:asciiTheme="majorHAnsi" w:hAnsiTheme="majorHAnsi" w:cstheme="majorHAnsi"/>
        </w:rPr>
      </w:pPr>
      <w:r>
        <w:rPr>
          <w:rFonts w:asciiTheme="majorHAnsi" w:hAnsiTheme="majorHAnsi" w:cstheme="majorHAnsi"/>
        </w:rPr>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 xml:space="preserve">with </w:t>
      </w:r>
      <w:ins w:id="88" w:author="Andrea Schreier" w:date="2023-10-28T11:38:00Z">
        <w:r w:rsidR="00600EE0">
          <w:rPr>
            <w:rFonts w:asciiTheme="majorHAnsi" w:hAnsiTheme="majorHAnsi" w:cstheme="majorHAnsi"/>
          </w:rPr>
          <w:t>one</w:t>
        </w:r>
      </w:ins>
      <w:del w:id="89" w:author="Andrea Schreier" w:date="2023-10-28T11:38:00Z">
        <w:r w:rsidR="00120DAA" w:rsidRPr="00120DAA" w:rsidDel="00600EE0">
          <w:rPr>
            <w:rFonts w:asciiTheme="majorHAnsi" w:hAnsiTheme="majorHAnsi" w:cstheme="majorHAnsi"/>
          </w:rPr>
          <w:delText>a</w:delText>
        </w:r>
      </w:del>
      <w:r w:rsidR="00120DAA" w:rsidRPr="00120DAA">
        <w:rPr>
          <w:rFonts w:asciiTheme="majorHAnsi" w:hAnsiTheme="majorHAnsi" w:cstheme="majorHAnsi"/>
        </w:rPr>
        <w:t xml:space="preserve"> modification</w:t>
      </w:r>
      <w:ins w:id="90" w:author="Andrea Schreier" w:date="2023-10-28T11:38:00Z">
        <w:r w:rsidR="00600EE0">
          <w:rPr>
            <w:rFonts w:asciiTheme="majorHAnsi" w:hAnsiTheme="majorHAnsi" w:cstheme="majorHAnsi"/>
          </w:rPr>
          <w:t xml:space="preserve">, </w:t>
        </w:r>
      </w:ins>
      <w:del w:id="91" w:author="Andrea Schreier" w:date="2023-10-28T11:38:00Z">
        <w:r w:rsidR="00120DAA" w:rsidRPr="00120DAA" w:rsidDel="00600EE0">
          <w:rPr>
            <w:rFonts w:asciiTheme="majorHAnsi" w:hAnsiTheme="majorHAnsi" w:cstheme="majorHAnsi"/>
          </w:rPr>
          <w:delText xml:space="preserve"> of </w:delText>
        </w:r>
      </w:del>
      <w:r w:rsidR="00120DAA" w:rsidRPr="00120DAA">
        <w:rPr>
          <w:rFonts w:asciiTheme="majorHAnsi" w:hAnsiTheme="majorHAnsi" w:cstheme="majorHAnsi"/>
        </w:rPr>
        <w:t>eluti</w:t>
      </w:r>
      <w:ins w:id="92" w:author="Andrea Schreier" w:date="2023-10-28T11:38:00Z">
        <w:r w:rsidR="00600EE0">
          <w:rPr>
            <w:rFonts w:asciiTheme="majorHAnsi" w:hAnsiTheme="majorHAnsi" w:cstheme="majorHAnsi"/>
          </w:rPr>
          <w:t>ng</w:t>
        </w:r>
      </w:ins>
      <w:del w:id="93" w:author="Andrea Schreier" w:date="2023-10-28T11:38:00Z">
        <w:r w:rsidR="00120DAA" w:rsidRPr="00120DAA" w:rsidDel="00600EE0">
          <w:rPr>
            <w:rFonts w:asciiTheme="majorHAnsi" w:hAnsiTheme="majorHAnsi" w:cstheme="majorHAnsi"/>
          </w:rPr>
          <w:delText>on</w:delText>
        </w:r>
      </w:del>
      <w:r w:rsidR="00120DAA" w:rsidRPr="00120DAA">
        <w:rPr>
          <w:rFonts w:asciiTheme="majorHAnsi" w:hAnsiTheme="majorHAnsi" w:cstheme="majorHAnsi"/>
        </w:rPr>
        <w:t xml:space="preserve"> in 100uL of </w:t>
      </w:r>
      <w:commentRangeStart w:id="94"/>
      <w:r w:rsidR="00120DAA" w:rsidRPr="00120DAA">
        <w:rPr>
          <w:rFonts w:asciiTheme="majorHAnsi" w:hAnsiTheme="majorHAnsi" w:cstheme="majorHAnsi"/>
        </w:rPr>
        <w:t>H</w:t>
      </w:r>
      <w:r w:rsidR="00120DAA" w:rsidRPr="00120DAA">
        <w:rPr>
          <w:rFonts w:asciiTheme="majorHAnsi" w:hAnsiTheme="majorHAnsi" w:cstheme="majorHAnsi"/>
          <w:vertAlign w:val="subscript"/>
        </w:rPr>
        <w:t>2</w:t>
      </w:r>
      <w:r w:rsidR="00120DAA" w:rsidRPr="00120DAA">
        <w:rPr>
          <w:rFonts w:asciiTheme="majorHAnsi" w:hAnsiTheme="majorHAnsi" w:cstheme="majorHAnsi"/>
        </w:rPr>
        <w:t>O</w:t>
      </w:r>
      <w:commentRangeEnd w:id="94"/>
      <w:r w:rsidR="00600EE0">
        <w:rPr>
          <w:rStyle w:val="CommentReference"/>
        </w:rPr>
        <w:commentReference w:id="94"/>
      </w:r>
      <w:r w:rsidR="00120DAA" w:rsidRPr="00120DAA">
        <w:rPr>
          <w:rFonts w:asciiTheme="majorHAnsi" w:hAnsiTheme="majorHAnsi" w:cstheme="majorHAnsi"/>
        </w:rPr>
        <w:t xml:space="preserve"> rather than the proprietary AE Buffer included with the kit. </w:t>
      </w:r>
      <w:r w:rsidR="00423B01">
        <w:rPr>
          <w:rFonts w:asciiTheme="majorHAnsi" w:hAnsiTheme="majorHAnsi" w:cstheme="majorHAnsi"/>
        </w:rPr>
        <w:t>Be</w:t>
      </w:r>
      <w:r w:rsidR="00ED6E2E">
        <w:rPr>
          <w:rFonts w:asciiTheme="majorHAnsi" w:hAnsiTheme="majorHAnsi" w:cstheme="majorHAnsi"/>
        </w:rPr>
        <w:t>c</w:t>
      </w:r>
      <w:r w:rsidR="00423B01">
        <w:rPr>
          <w:rFonts w:asciiTheme="majorHAnsi" w:hAnsiTheme="majorHAnsi" w:cstheme="majorHAnsi"/>
        </w:rPr>
        <w:t>ause prior analyses attempt</w:t>
      </w:r>
      <w:r w:rsidR="00B75763">
        <w:rPr>
          <w:rFonts w:asciiTheme="majorHAnsi" w:hAnsiTheme="majorHAnsi" w:cstheme="majorHAnsi"/>
        </w:rPr>
        <w:t>ing</w:t>
      </w:r>
      <w:r w:rsidR="00423B01">
        <w:rPr>
          <w:rFonts w:asciiTheme="majorHAnsi" w:hAnsiTheme="majorHAnsi" w:cstheme="majorHAnsi"/>
        </w:rPr>
        <w:t xml:space="preserve"> to identify sex markers </w:t>
      </w:r>
      <w:ins w:id="95" w:author="Andrea Schreier" w:date="2023-10-28T11:38:00Z">
        <w:r w:rsidR="00600EE0">
          <w:rPr>
            <w:rFonts w:asciiTheme="majorHAnsi" w:hAnsiTheme="majorHAnsi" w:cstheme="majorHAnsi"/>
          </w:rPr>
          <w:t>with RAD s</w:t>
        </w:r>
      </w:ins>
      <w:ins w:id="96" w:author="Andrea Schreier" w:date="2023-10-28T11:39:00Z">
        <w:r w:rsidR="00600EE0">
          <w:rPr>
            <w:rFonts w:asciiTheme="majorHAnsi" w:hAnsiTheme="majorHAnsi" w:cstheme="majorHAnsi"/>
          </w:rPr>
          <w:t xml:space="preserve">equencing </w:t>
        </w:r>
      </w:ins>
      <w:r w:rsidR="00423B01">
        <w:rPr>
          <w:rFonts w:asciiTheme="majorHAnsi" w:hAnsiTheme="majorHAnsi" w:cstheme="majorHAnsi"/>
        </w:rPr>
        <w:t xml:space="preserve">using </w:t>
      </w:r>
      <w:r w:rsidR="009D01E2">
        <w:rPr>
          <w:rFonts w:asciiTheme="majorHAnsi" w:hAnsiTheme="majorHAnsi" w:cstheme="majorHAnsi"/>
        </w:rPr>
        <w:t xml:space="preserve">the </w:t>
      </w:r>
      <w:commentRangeStart w:id="97"/>
      <w:r w:rsidR="00423B01">
        <w:rPr>
          <w:rFonts w:asciiTheme="majorHAnsi" w:hAnsiTheme="majorHAnsi" w:cstheme="majorHAnsi"/>
          <w:i/>
          <w:iCs/>
        </w:rPr>
        <w:t>Sbf1</w:t>
      </w:r>
      <w:r w:rsidR="00423B01">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sidR="00423B01">
        <w:rPr>
          <w:rFonts w:asciiTheme="majorHAnsi" w:hAnsiTheme="majorHAnsi" w:cstheme="majorHAnsi"/>
        </w:rPr>
        <w:t xml:space="preserve">, we used the </w:t>
      </w:r>
      <w:r w:rsidR="00423B01">
        <w:rPr>
          <w:rFonts w:asciiTheme="majorHAnsi" w:hAnsiTheme="majorHAnsi" w:cstheme="majorHAnsi"/>
          <w:i/>
          <w:iCs/>
        </w:rPr>
        <w:t>Pst1</w:t>
      </w:r>
      <w:r w:rsidR="00423B01">
        <w:rPr>
          <w:rFonts w:asciiTheme="majorHAnsi" w:hAnsiTheme="majorHAnsi" w:cstheme="majorHAnsi"/>
        </w:rPr>
        <w:t xml:space="preserve"> </w:t>
      </w:r>
      <w:commentRangeEnd w:id="97"/>
      <w:r w:rsidR="00600EE0">
        <w:rPr>
          <w:rStyle w:val="CommentReference"/>
        </w:rPr>
        <w:commentReference w:id="97"/>
      </w:r>
      <w:r w:rsidR="00423B01">
        <w:rPr>
          <w:rFonts w:asciiTheme="majorHAnsi" w:hAnsiTheme="majorHAnsi" w:cstheme="majorHAnsi"/>
        </w:rPr>
        <w:t>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{"citationID":"2SW9t8I5","properties":{"formattedCitation":"(Ali et al., 2016)","plainCitation":"(Ali et al., 2016)","noteIndex":0},"citationItems":[{"id":"5C7ZOkZq/M31S4i2M","uris":["http://www.mendeley.com/documents/?uuid=108c1601-9e2f-4f7b-81a8-b381c49c5d30"],"itemData":{"DOI":"10.1534/genetics.115.183665","ISBN":"8013186628","ISSN":"19432631","PMID":"26715661","abstract":"Massively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w:t>
      </w:r>
      <w:del w:id="98" w:author="Andrea Schreier" w:date="2023-10-28T11:39:00Z">
        <w:r w:rsidR="00BD47C9" w:rsidDel="00600EE0">
          <w:rPr>
            <w:rFonts w:asciiTheme="majorHAnsi" w:hAnsiTheme="majorHAnsi" w:cstheme="majorHAnsi"/>
          </w:rPr>
          <w:delText xml:space="preserve">Ali et al., </w:delText>
        </w:r>
      </w:del>
      <w:r w:rsidR="00BD47C9">
        <w:rPr>
          <w:rFonts w:asciiTheme="majorHAnsi" w:hAnsiTheme="majorHAnsi" w:cstheme="majorHAnsi"/>
        </w:rPr>
        <w:t>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57E3A7E"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ins w:id="99" w:author="Andrea Schreier" w:date="2023-10-28T11:39:00Z">
        <w:r w:rsidR="00600EE0">
          <w:rPr>
            <w:rFonts w:asciiTheme="majorHAnsi" w:hAnsiTheme="majorHAnsi" w:cstheme="majorHAnsi"/>
          </w:rPr>
          <w:t>e</w:t>
        </w:r>
      </w:ins>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10"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100" w:name="_Toc113440562"/>
      <w:r>
        <w:rPr>
          <w:rFonts w:asciiTheme="majorHAnsi" w:hAnsiTheme="majorHAnsi" w:cstheme="majorHAnsi"/>
          <w:sz w:val="24"/>
          <w:szCs w:val="24"/>
        </w:rPr>
        <w:t>Genome-wide association study</w:t>
      </w:r>
      <w:bookmarkEnd w:id="100"/>
    </w:p>
    <w:p w14:paraId="04016840" w14:textId="305952B3"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{"citationID":"BASK10z8","properties":{"formattedCitation":"(Korneliussen et al., 2014)","plainCitation":"(Korneliussen et al., 2014)","noteIndex":0},"citationItems":[{"id":"5C7ZOkZq/80Qkxfw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w:t>
      </w:r>
      <w:commentRangeStart w:id="101"/>
      <w:r w:rsidRPr="00120DAA">
        <w:rPr>
          <w:rFonts w:asciiTheme="majorHAnsi" w:hAnsiTheme="majorHAnsi" w:cstheme="majorHAnsi"/>
        </w:rPr>
        <w:t xml:space="preserve">Bonferroni corrected p-value of 0.05 </w:t>
      </w:r>
      <w:commentRangeEnd w:id="101"/>
      <w:r w:rsidR="00600EE0">
        <w:rPr>
          <w:rStyle w:val="CommentReference"/>
        </w:rPr>
        <w:commentReference w:id="101"/>
      </w:r>
      <w:r w:rsidRPr="00120DAA">
        <w:rPr>
          <w:rFonts w:asciiTheme="majorHAnsi" w:hAnsiTheme="majorHAnsi" w:cstheme="majorHAnsi"/>
        </w:rPr>
        <w:t xml:space="preserve">using the formula </w:t>
      </w:r>
      <m:oMath>
        <m:r>
          <w:rPr>
            <w:rFonts w:ascii="Cambria Math" w:hAnsi="Cambria Math" w:cstheme="majorHAnsi"/>
          </w:rPr>
          <m:t>p=</m:t>
        </m:r>
        <m:f>
          <m:fPr>
            <m:ctrlPr>
              <w:ins w:id="102" w:author="Andrea Schreier" w:date="2023-10-28T10:07:00Z">
                <w:rPr>
                  <w:rFonts w:ascii="Cambria Math" w:hAnsi="Cambria Math" w:cstheme="majorHAnsi"/>
                </w:rPr>
              </w:ins>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312E4C17" w14:textId="727DACC3" w:rsidR="00A86E61" w:rsidRPr="00A86E61" w:rsidRDefault="00924AE8" w:rsidP="00120DAA">
      <w:pPr>
        <w:rPr>
          <w:rFonts w:asciiTheme="majorHAnsi" w:hAnsiTheme="majorHAnsi" w:cstheme="majorHAnsi"/>
        </w:rPr>
      </w:pPr>
      <w:r>
        <w:rPr>
          <w:rFonts w:asciiTheme="majorHAnsi" w:hAnsiTheme="majorHAnsi" w:cstheme="majorHAnsi"/>
        </w:rPr>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commentRangeStart w:id="103"/>
      <w:r w:rsidR="002571B8">
        <w:rPr>
          <w:rFonts w:asciiTheme="majorHAnsi" w:hAnsiTheme="majorHAnsi" w:cstheme="majorHAnsi"/>
        </w:rPr>
        <w:t>RAD-sequencing data</w:t>
      </w:r>
      <w:commentRangeEnd w:id="103"/>
      <w:r w:rsidR="00600EE0">
        <w:rPr>
          <w:rStyle w:val="CommentReference"/>
        </w:rPr>
        <w:commentReference w:id="103"/>
      </w:r>
      <w:r w:rsidR="002571B8">
        <w:rPr>
          <w:rFonts w:asciiTheme="majorHAnsi" w:hAnsiTheme="majorHAnsi" w:cstheme="majorHAnsi"/>
        </w:rPr>
        <w:t>.</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lastRenderedPageBreak/>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Pr>
          <w:rFonts w:asciiTheme="majorHAnsi" w:hAnsiTheme="majorHAnsi" w:cstheme="majorHAnsi"/>
        </w:rPr>
        <w:t>assembly</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either sex </w:t>
      </w:r>
      <w:proofErr w:type="gramStart"/>
      <w:r w:rsidR="00A86E61">
        <w:rPr>
          <w:rFonts w:asciiTheme="majorHAnsi" w:hAnsiTheme="majorHAnsi" w:cstheme="majorHAnsi"/>
        </w:rPr>
        <w:t>and</w:t>
      </w:r>
      <w:proofErr w:type="gramEnd"/>
      <w:r w:rsidR="00A86E61">
        <w:rPr>
          <w:rFonts w:asciiTheme="majorHAnsi" w:hAnsiTheme="majorHAnsi" w:cstheme="majorHAnsi"/>
        </w:rPr>
        <w:t xml:space="preserve"> compared the ratio of the mean depth for both sexes at each loc</w:t>
      </w:r>
      <w:ins w:id="104" w:author="Andrea Schreier" w:date="2023-10-28T11:45:00Z">
        <w:r w:rsidR="00600EE0">
          <w:rPr>
            <w:rFonts w:asciiTheme="majorHAnsi" w:hAnsiTheme="majorHAnsi" w:cstheme="majorHAnsi"/>
          </w:rPr>
          <w:t>us</w:t>
        </w:r>
      </w:ins>
      <w:del w:id="105" w:author="Andrea Schreier" w:date="2023-10-28T11:45:00Z">
        <w:r w:rsidR="00A86E61" w:rsidDel="00600EE0">
          <w:rPr>
            <w:rFonts w:asciiTheme="majorHAnsi" w:hAnsiTheme="majorHAnsi" w:cstheme="majorHAnsi"/>
          </w:rPr>
          <w:delText>i</w:delText>
        </w:r>
      </w:del>
      <w:r w:rsidR="00A86E61">
        <w:rPr>
          <w:rFonts w:asciiTheme="majorHAnsi" w:hAnsiTheme="majorHAnsi" w:cstheme="majorHAnsi"/>
        </w:rPr>
        <w:t>.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del w:id="106" w:author="Andrea Schreier" w:date="2023-10-28T11:45:00Z">
        <w:r w:rsidR="00A86E61" w:rsidDel="00600EE0">
          <w:rPr>
            <w:rFonts w:asciiTheme="majorHAnsi" w:hAnsiTheme="majorHAnsi" w:cstheme="majorHAnsi"/>
          </w:rPr>
          <w:delText xml:space="preserve">may </w:delText>
        </w:r>
      </w:del>
      <w:r w:rsidR="00A86E61">
        <w:rPr>
          <w:rFonts w:asciiTheme="majorHAnsi" w:hAnsiTheme="majorHAnsi" w:cstheme="majorHAnsi"/>
        </w:rPr>
        <w:t>exhibit</w:t>
      </w:r>
      <w:ins w:id="107" w:author="Andrea Schreier" w:date="2023-10-28T11:45:00Z">
        <w:r w:rsidR="00600EE0">
          <w:rPr>
            <w:rFonts w:asciiTheme="majorHAnsi" w:hAnsiTheme="majorHAnsi" w:cstheme="majorHAnsi"/>
          </w:rPr>
          <w:t>ed</w:t>
        </w:r>
      </w:ins>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ins w:id="108" w:author="Andrea Schreier" w:date="2023-10-28T11:45:00Z">
        <w:r w:rsidR="00600EE0">
          <w:rPr>
            <w:rFonts w:asciiTheme="majorHAnsi" w:hAnsiTheme="majorHAnsi" w:cstheme="majorHAnsi"/>
          </w:rPr>
          <w:t>exhibited</w:t>
        </w:r>
      </w:ins>
      <w:del w:id="109" w:author="Andrea Schreier" w:date="2023-10-28T11:45:00Z">
        <w:r w:rsidR="00A86E61" w:rsidDel="00600EE0">
          <w:rPr>
            <w:rFonts w:asciiTheme="majorHAnsi" w:hAnsiTheme="majorHAnsi" w:cstheme="majorHAnsi"/>
          </w:rPr>
          <w:delText>contained</w:delText>
        </w:r>
      </w:del>
      <w:r w:rsidR="00A86E61">
        <w:rPr>
          <w:rFonts w:asciiTheme="majorHAnsi" w:hAnsiTheme="majorHAnsi" w:cstheme="majorHAnsi"/>
        </w:rPr>
        <w:t xml:space="preserve"> less than or equal to half of the opposite sex’s depth, we sorted and looked for high-fidelity regions greater than 5,000 bp exhibiting a sex coverage ratio greater than or equal to two.</w:t>
      </w: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10" w:name="_Toc113440564"/>
      <w:r>
        <w:rPr>
          <w:rFonts w:asciiTheme="majorHAnsi" w:hAnsiTheme="majorHAnsi" w:cstheme="majorHAnsi"/>
          <w:sz w:val="24"/>
          <w:szCs w:val="24"/>
        </w:rPr>
        <w:t>K-mer analysis</w:t>
      </w:r>
      <w:bookmarkEnd w:id="110"/>
    </w:p>
    <w:p w14:paraId="6F4C4D99" w14:textId="47694215" w:rsidR="00C370BB" w:rsidRDefault="004A7DA1" w:rsidP="00A675F4">
      <w:pPr>
        <w:rPr>
          <w:rFonts w:asciiTheme="majorHAnsi" w:hAnsiTheme="majorHAnsi" w:cstheme="majorHAnsi"/>
        </w:rPr>
      </w:pPr>
      <w:r>
        <w:rPr>
          <w:rFonts w:asciiTheme="majorHAnsi" w:hAnsiTheme="majorHAnsi" w:cstheme="majorHAnsi"/>
        </w:rPr>
        <w:t>We looked for</w:t>
      </w:r>
      <w:r w:rsidR="00A675F4" w:rsidRPr="00A675F4">
        <w:rPr>
          <w:rFonts w:asciiTheme="majorHAnsi" w:hAnsiTheme="majorHAnsi" w:cstheme="majorHAnsi"/>
        </w:rPr>
        <w:t xml:space="preserve">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xml:space="preserve">. </w:t>
      </w:r>
      <w:del w:id="111" w:author="Andrea Schreier" w:date="2023-10-28T11:47:00Z">
        <w:r w:rsidR="00A675F4" w:rsidRPr="00A675F4" w:rsidDel="00600EE0">
          <w:rPr>
            <w:rFonts w:asciiTheme="majorHAnsi" w:hAnsiTheme="majorHAnsi" w:cstheme="majorHAnsi"/>
          </w:rPr>
          <w:delText xml:space="preserve">To do this, </w:delText>
        </w:r>
      </w:del>
      <w:ins w:id="112" w:author="Andrea Schreier" w:date="2023-10-28T11:47:00Z">
        <w:r w:rsidR="00600EE0">
          <w:rPr>
            <w:rFonts w:asciiTheme="majorHAnsi" w:hAnsiTheme="majorHAnsi" w:cstheme="majorHAnsi"/>
          </w:rPr>
          <w:t>W</w:t>
        </w:r>
      </w:ins>
      <w:del w:id="113" w:author="Andrea Schreier" w:date="2023-10-28T11:47:00Z">
        <w:r w:rsidR="00A675F4" w:rsidRPr="00A675F4" w:rsidDel="00600EE0">
          <w:rPr>
            <w:rFonts w:asciiTheme="majorHAnsi" w:hAnsiTheme="majorHAnsi" w:cstheme="majorHAnsi"/>
          </w:rPr>
          <w:delText>w</w:delText>
        </w:r>
      </w:del>
      <w:r w:rsidR="00A675F4" w:rsidRPr="00A675F4">
        <w:rPr>
          <w:rFonts w:asciiTheme="majorHAnsi" w:hAnsiTheme="majorHAnsi" w:cstheme="majorHAnsi"/>
        </w:rPr>
        <w:t>e</w:t>
      </w:r>
      <w:r w:rsidR="007C1D20">
        <w:rPr>
          <w:rFonts w:asciiTheme="majorHAnsi" w:hAnsiTheme="majorHAnsi" w:cstheme="majorHAnsi"/>
        </w:rPr>
        <w:t xml:space="preserv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male individual</w:t>
      </w:r>
      <w:del w:id="114" w:author="Andrea Schreier" w:date="2023-10-28T11:47:00Z">
        <w:r w:rsidR="004A14ED" w:rsidDel="00600EE0">
          <w:rPr>
            <w:rFonts w:asciiTheme="majorHAnsi" w:hAnsiTheme="majorHAnsi" w:cstheme="majorHAnsi"/>
          </w:rPr>
          <w:delText>’</w:delText>
        </w:r>
      </w:del>
      <w:r w:rsidR="007C1D20">
        <w:rPr>
          <w:rFonts w:asciiTheme="majorHAnsi" w:hAnsiTheme="majorHAnsi" w:cstheme="majorHAnsi"/>
        </w:rPr>
        <w:t>s</w:t>
      </w:r>
      <w:ins w:id="115" w:author="Andrea Schreier" w:date="2023-10-28T11:47:00Z">
        <w:r w:rsidR="00600EE0">
          <w:rPr>
            <w:rFonts w:asciiTheme="majorHAnsi" w:hAnsiTheme="majorHAnsi" w:cstheme="majorHAnsi"/>
          </w:rPr>
          <w:t>’</w:t>
        </w:r>
      </w:ins>
      <w:r w:rsidR="007C1D20">
        <w:rPr>
          <w:rFonts w:asciiTheme="majorHAnsi" w:hAnsiTheme="majorHAnsi" w:cstheme="majorHAnsi"/>
        </w:rPr>
        <w:t xml:space="preserve">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First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(Brown &amp; Irber, 2016)</w:t>
      </w:r>
      <w:r w:rsidR="00FC4471" w:rsidRPr="00A675F4">
        <w:rPr>
          <w:rFonts w:asciiTheme="majorHAnsi" w:hAnsiTheme="majorHAnsi" w:cstheme="majorHAnsi"/>
        </w:rPr>
        <w:fldChar w:fldCharType="end"/>
      </w:r>
      <w:r w:rsidR="00C370BB">
        <w:rPr>
          <w:rFonts w:asciiTheme="majorHAnsi" w:hAnsiTheme="majorHAnsi" w:cstheme="majorHAnsi"/>
        </w:rPr>
        <w:t>. Next,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B2511B">
        <w:rPr>
          <w:rFonts w:asciiTheme="majorHAnsi" w:hAnsiTheme="majorHAnsi" w:cstheme="majorHAnsi"/>
        </w:rPr>
        <w:t>After</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4A30AF2D"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assembly </w:t>
      </w:r>
      <w:ins w:id="116" w:author="Andrea Schreier" w:date="2023-10-28T11:48:00Z">
        <w:r w:rsidR="00114E1F">
          <w:rPr>
            <w:rFonts w:asciiTheme="majorHAnsi" w:hAnsiTheme="majorHAnsi" w:cstheme="majorHAnsi"/>
          </w:rPr>
          <w:t>(J</w:t>
        </w:r>
        <w:commentRangeStart w:id="117"/>
        <w:r w:rsidR="00114E1F">
          <w:rPr>
            <w:rFonts w:asciiTheme="majorHAnsi" w:hAnsiTheme="majorHAnsi" w:cstheme="majorHAnsi"/>
          </w:rPr>
          <w:t>oslin</w:t>
        </w:r>
      </w:ins>
      <w:commentRangeEnd w:id="117"/>
      <w:ins w:id="118" w:author="Andrea Schreier" w:date="2023-10-28T11:49:00Z">
        <w:r w:rsidR="00114E1F">
          <w:rPr>
            <w:rStyle w:val="CommentReference"/>
          </w:rPr>
          <w:commentReference w:id="117"/>
        </w:r>
      </w:ins>
      <w:ins w:id="119" w:author="Andrea Schreier" w:date="2023-10-28T11:48:00Z">
        <w:r w:rsidR="00114E1F">
          <w:rPr>
            <w:rFonts w:asciiTheme="majorHAnsi" w:hAnsiTheme="majorHAnsi" w:cstheme="majorHAnsi"/>
          </w:rPr>
          <w:t xml:space="preserve"> et al., in prep) </w:t>
        </w:r>
      </w:ins>
      <w:r w:rsidR="001D0313">
        <w:rPr>
          <w:rFonts w:asciiTheme="majorHAnsi" w:hAnsiTheme="majorHAnsi" w:cstheme="majorHAnsi"/>
        </w:rPr>
        <w:t>containing</w:t>
      </w:r>
      <w:r w:rsidR="009F3A99" w:rsidRPr="00A675F4">
        <w:rPr>
          <w:rFonts w:asciiTheme="majorHAnsi" w:hAnsiTheme="majorHAnsi" w:cstheme="majorHAnsi"/>
        </w:rPr>
        <w:t xml:space="preserve"> five or more k-mers</w:t>
      </w:r>
      <w:r w:rsidR="001D0313">
        <w:rPr>
          <w:rFonts w:asciiTheme="majorHAnsi" w:hAnsiTheme="majorHAnsi" w:cstheme="majorHAnsi"/>
        </w:rPr>
        <w:t>.</w:t>
      </w:r>
      <w:r w:rsidR="00A86E61">
        <w:rPr>
          <w:rFonts w:asciiTheme="majorHAnsi" w:hAnsiTheme="majorHAnsi" w:cstheme="majorHAnsi"/>
        </w:rPr>
        <w:t xml:space="preserve"> </w:t>
      </w:r>
      <w:r>
        <w:rPr>
          <w:rFonts w:asciiTheme="majorHAnsi" w:hAnsiTheme="majorHAnsi" w:cstheme="majorHAnsi"/>
        </w:rPr>
        <w:t xml:space="preserve">The </w:t>
      </w:r>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r>
        <w:rPr>
          <w:rFonts w:asciiTheme="majorHAnsi" w:hAnsiTheme="majorHAnsi" w:cstheme="majorHAnsi"/>
        </w:rPr>
        <w:t>was used 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1D0313">
        <w:rPr>
          <w:rFonts w:asciiTheme="majorHAnsi" w:hAnsiTheme="majorHAnsi" w:cstheme="majorHAnsi"/>
        </w:rPr>
        <w:t>Finally, 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7B129A7C" w:rsidR="00A86E61" w:rsidRDefault="00A675F4" w:rsidP="00A86E61">
      <w:pPr>
        <w:rPr>
          <w:rFonts w:asciiTheme="majorHAnsi" w:hAnsiTheme="majorHAnsi" w:cstheme="majorHAnsi"/>
        </w:rPr>
      </w:pPr>
      <w:r w:rsidRPr="00A675F4">
        <w:rPr>
          <w:rFonts w:asciiTheme="majorHAnsi" w:hAnsiTheme="majorHAnsi" w:cstheme="majorHAnsi"/>
        </w:rPr>
        <w:t xml:space="preserve">To </w:t>
      </w:r>
      <w:r w:rsidR="00BD6D6C">
        <w:rPr>
          <w:rFonts w:asciiTheme="majorHAnsi" w:hAnsiTheme="majorHAnsi" w:cstheme="majorHAnsi"/>
        </w:rPr>
        <w:t>test</w:t>
      </w:r>
      <w:r w:rsidRPr="00A675F4">
        <w:rPr>
          <w:rFonts w:asciiTheme="majorHAnsi" w:hAnsiTheme="majorHAnsi" w:cstheme="majorHAnsi"/>
        </w:rPr>
        <w:t xml:space="preserve"> our results, </w:t>
      </w:r>
      <w:r w:rsidR="00A86E61">
        <w:rPr>
          <w:rFonts w:asciiTheme="majorHAnsi" w:hAnsiTheme="majorHAnsi" w:cstheme="majorHAnsi"/>
        </w:rPr>
        <w:t xml:space="preserve">we ran a depth analysis on reads contained within </w:t>
      </w:r>
      <w:r w:rsidR="00BD6D6C">
        <w:rPr>
          <w:rFonts w:asciiTheme="majorHAnsi" w:hAnsiTheme="majorHAnsi" w:cstheme="majorHAnsi"/>
        </w:rPr>
        <w:t>the</w:t>
      </w:r>
      <w:r w:rsidR="00A86E61">
        <w:rPr>
          <w:rFonts w:asciiTheme="majorHAnsi" w:hAnsiTheme="majorHAnsi" w:cstheme="majorHAnsi"/>
        </w:rPr>
        <w:t xml:space="preserve"> putative Y reads.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w:t>
      </w:r>
      <w:ins w:id="120" w:author="Andrea Schreier" w:date="2023-10-28T11:50:00Z">
        <w:r w:rsidR="00114E1F">
          <w:rPr>
            <w:rFonts w:asciiTheme="majorHAnsi" w:hAnsiTheme="majorHAnsi" w:cstheme="majorHAnsi"/>
          </w:rPr>
          <w:t>described</w:t>
        </w:r>
      </w:ins>
      <w:del w:id="121" w:author="Andrea Schreier" w:date="2023-10-28T11:50:00Z">
        <w:r w:rsidR="00A86E61" w:rsidRPr="00A675F4" w:rsidDel="00114E1F">
          <w:rPr>
            <w:rFonts w:asciiTheme="majorHAnsi" w:hAnsiTheme="majorHAnsi" w:cstheme="majorHAnsi"/>
          </w:rPr>
          <w:delText>as</w:delText>
        </w:r>
      </w:del>
      <w:r w:rsidR="00A86E61" w:rsidRPr="00A675F4">
        <w:rPr>
          <w:rFonts w:asciiTheme="majorHAnsi" w:hAnsiTheme="majorHAnsi" w:cstheme="majorHAnsi"/>
        </w:rPr>
        <w:t xml:space="preserve"> above.</w:t>
      </w:r>
    </w:p>
    <w:p w14:paraId="21BD750C" w14:textId="4AE583EC" w:rsidR="00A86E61" w:rsidRDefault="00A86E61" w:rsidP="00A675F4">
      <w:pPr>
        <w:rPr>
          <w:rFonts w:asciiTheme="majorHAnsi" w:hAnsiTheme="majorHAnsi" w:cstheme="majorHAnsi"/>
        </w:rPr>
      </w:pPr>
    </w:p>
    <w:p w14:paraId="1FAA9B5D" w14:textId="44AC5DCD" w:rsidR="003D178C" w:rsidRPr="00FD21E9" w:rsidRDefault="003D178C" w:rsidP="003D178C">
      <w:pPr>
        <w:pStyle w:val="HTMLAddress"/>
        <w:spacing w:line="240" w:lineRule="auto"/>
        <w:outlineLvl w:val="2"/>
        <w:rPr>
          <w:rFonts w:asciiTheme="majorHAnsi" w:hAnsiTheme="majorHAnsi" w:cstheme="majorHAnsi"/>
          <w:sz w:val="24"/>
          <w:szCs w:val="24"/>
        </w:rPr>
      </w:pPr>
      <w:commentRangeStart w:id="122"/>
      <w:commentRangeStart w:id="123"/>
      <w:r>
        <w:rPr>
          <w:rFonts w:asciiTheme="majorHAnsi" w:hAnsiTheme="majorHAnsi" w:cstheme="majorHAnsi"/>
          <w:sz w:val="24"/>
          <w:szCs w:val="24"/>
        </w:rPr>
        <w:t xml:space="preserve">SexFindR </w:t>
      </w:r>
      <w:r w:rsidR="00807957">
        <w:rPr>
          <w:rFonts w:asciiTheme="majorHAnsi" w:hAnsiTheme="majorHAnsi" w:cstheme="majorHAnsi"/>
          <w:sz w:val="24"/>
          <w:szCs w:val="24"/>
        </w:rPr>
        <w:t>Workflow</w:t>
      </w:r>
      <w:commentRangeEnd w:id="122"/>
      <w:r w:rsidR="00360C3C">
        <w:rPr>
          <w:rStyle w:val="CommentReference"/>
          <w:rFonts w:eastAsiaTheme="minorHAnsi"/>
          <w:i w:val="0"/>
          <w:iCs w:val="0"/>
        </w:rPr>
        <w:commentReference w:id="122"/>
      </w:r>
      <w:commentRangeEnd w:id="123"/>
      <w:r w:rsidR="00114E1F">
        <w:rPr>
          <w:rStyle w:val="CommentReference"/>
          <w:rFonts w:eastAsia="Times New Roman"/>
          <w:i w:val="0"/>
          <w:iCs w:val="0"/>
        </w:rPr>
        <w:commentReference w:id="123"/>
      </w:r>
    </w:p>
    <w:p w14:paraId="52397755" w14:textId="790D7445" w:rsidR="00A50791" w:rsidRDefault="00A519AC" w:rsidP="003D178C">
      <w:pPr>
        <w:rPr>
          <w:rFonts w:asciiTheme="majorHAnsi" w:hAnsiTheme="majorHAnsi" w:cstheme="majorHAnsi"/>
        </w:rPr>
      </w:pPr>
      <w:r>
        <w:rPr>
          <w:rFonts w:asciiTheme="majorHAnsi" w:hAnsiTheme="majorHAnsi" w:cstheme="majorHAnsi"/>
        </w:rPr>
        <w:lastRenderedPageBreak/>
        <w:t>We followed</w:t>
      </w:r>
      <w:r w:rsidR="00E20912">
        <w:rPr>
          <w:rFonts w:asciiTheme="majorHAnsi" w:hAnsiTheme="majorHAnsi" w:cstheme="majorHAnsi"/>
        </w:rPr>
        <w:t xml:space="preserve"> the</w:t>
      </w:r>
      <w:r>
        <w:rPr>
          <w:rFonts w:asciiTheme="majorHAnsi" w:hAnsiTheme="majorHAnsi" w:cstheme="majorHAnsi"/>
        </w:rPr>
        <w:t xml:space="preserve"> </w:t>
      </w:r>
      <w:r w:rsidR="00204900">
        <w:rPr>
          <w:rFonts w:asciiTheme="majorHAnsi" w:hAnsiTheme="majorHAnsi" w:cstheme="majorHAnsi"/>
        </w:rPr>
        <w:t>SexFindR</w:t>
      </w:r>
      <w:r>
        <w:rPr>
          <w:rFonts w:asciiTheme="majorHAnsi" w:hAnsiTheme="majorHAnsi" w:cstheme="majorHAnsi"/>
        </w:rPr>
        <w:t xml:space="preserve"> workflow</w:t>
      </w:r>
      <w:r w:rsidR="00E20912">
        <w:rPr>
          <w:rFonts w:asciiTheme="majorHAnsi" w:hAnsiTheme="majorHAnsi" w:cstheme="majorHAnsi"/>
        </w:rPr>
        <w:t>,</w:t>
      </w:r>
      <w:r w:rsidR="00E20912" w:rsidRPr="00E20912">
        <w:rPr>
          <w:rFonts w:asciiTheme="majorHAnsi" w:hAnsiTheme="majorHAnsi" w:cstheme="majorHAnsi"/>
        </w:rPr>
        <w:t xml:space="preserve"> </w:t>
      </w:r>
      <w:r w:rsidR="00E20912">
        <w:rPr>
          <w:rFonts w:asciiTheme="majorHAnsi" w:hAnsiTheme="majorHAnsi" w:cstheme="majorHAnsi"/>
        </w:rPr>
        <w:t>developed and presented by Grayson et al. (preprint 2022 TK),</w:t>
      </w:r>
      <w:r>
        <w:rPr>
          <w:rFonts w:asciiTheme="majorHAnsi" w:hAnsiTheme="majorHAnsi" w:cstheme="majorHAnsi"/>
        </w:rPr>
        <w:t xml:space="preserve"> </w:t>
      </w:r>
      <w:r w:rsidR="00E20912">
        <w:rPr>
          <w:rFonts w:asciiTheme="majorHAnsi" w:hAnsiTheme="majorHAnsi" w:cstheme="majorHAnsi"/>
        </w:rPr>
        <w:t>created</w:t>
      </w:r>
      <w:r>
        <w:rPr>
          <w:rFonts w:asciiTheme="majorHAnsi" w:hAnsiTheme="majorHAnsi" w:cstheme="majorHAnsi"/>
        </w:rPr>
        <w:t xml:space="preserve"> </w:t>
      </w:r>
      <w:r w:rsidR="00E20912">
        <w:rPr>
          <w:rFonts w:asciiTheme="majorHAnsi" w:hAnsiTheme="majorHAnsi" w:cstheme="majorHAnsi"/>
        </w:rPr>
        <w:t>for</w:t>
      </w:r>
      <w:r>
        <w:rPr>
          <w:rFonts w:asciiTheme="majorHAnsi" w:hAnsiTheme="majorHAnsi" w:cstheme="majorHAnsi"/>
        </w:rPr>
        <w:t xml:space="preserve"> </w:t>
      </w:r>
      <w:r w:rsidR="00E20912">
        <w:rPr>
          <w:rFonts w:asciiTheme="majorHAnsi" w:hAnsiTheme="majorHAnsi" w:cstheme="majorHAnsi"/>
        </w:rPr>
        <w:t>identifying</w:t>
      </w:r>
      <w:r>
        <w:rPr>
          <w:rFonts w:asciiTheme="majorHAnsi" w:hAnsiTheme="majorHAnsi" w:cstheme="majorHAnsi"/>
        </w:rPr>
        <w:t xml:space="preserve"> sex-linked sequences </w:t>
      </w:r>
      <w:r w:rsidR="006B0438">
        <w:rPr>
          <w:rFonts w:asciiTheme="majorHAnsi" w:hAnsiTheme="majorHAnsi" w:cstheme="majorHAnsi"/>
        </w:rPr>
        <w:t xml:space="preserve">along </w:t>
      </w:r>
      <w:r w:rsidR="00645ED4">
        <w:rPr>
          <w:rFonts w:asciiTheme="majorHAnsi" w:hAnsiTheme="majorHAnsi" w:cstheme="majorHAnsi"/>
        </w:rPr>
        <w:t>the evolutionary</w:t>
      </w:r>
      <w:r w:rsidR="006B0438">
        <w:rPr>
          <w:rFonts w:asciiTheme="majorHAnsi" w:hAnsiTheme="majorHAnsi" w:cstheme="majorHAnsi"/>
        </w:rPr>
        <w:t xml:space="preserve"> </w:t>
      </w:r>
      <w:r w:rsidR="00645ED4">
        <w:rPr>
          <w:rFonts w:asciiTheme="majorHAnsi" w:hAnsiTheme="majorHAnsi" w:cstheme="majorHAnsi"/>
        </w:rPr>
        <w:t>gradient</w:t>
      </w:r>
      <w:r w:rsidR="006B0438">
        <w:rPr>
          <w:rFonts w:asciiTheme="majorHAnsi" w:hAnsiTheme="majorHAnsi" w:cstheme="majorHAnsi"/>
        </w:rPr>
        <w:t xml:space="preserve"> of sex chromosome divergence</w:t>
      </w:r>
      <w:r w:rsidR="00E20912">
        <w:rPr>
          <w:rFonts w:asciiTheme="majorHAnsi" w:hAnsiTheme="majorHAnsi" w:cstheme="majorHAnsi"/>
        </w:rPr>
        <w:t xml:space="preserve"> times</w:t>
      </w:r>
      <w:r>
        <w:rPr>
          <w:rFonts w:asciiTheme="majorHAnsi" w:hAnsiTheme="majorHAnsi" w:cstheme="majorHAnsi"/>
        </w:rPr>
        <w:t xml:space="preserve">. </w:t>
      </w:r>
      <w:r w:rsidR="00645ED4">
        <w:rPr>
          <w:rFonts w:asciiTheme="majorHAnsi" w:hAnsiTheme="majorHAnsi" w:cstheme="majorHAnsi"/>
        </w:rPr>
        <w:t>The</w:t>
      </w:r>
      <w:r w:rsidR="00E20912">
        <w:rPr>
          <w:rFonts w:asciiTheme="majorHAnsi" w:hAnsiTheme="majorHAnsi" w:cstheme="majorHAnsi"/>
        </w:rPr>
        <w:t xml:space="preserve"> </w:t>
      </w:r>
      <w:r w:rsidR="006B0438">
        <w:rPr>
          <w:rFonts w:asciiTheme="majorHAnsi" w:hAnsiTheme="majorHAnsi" w:cstheme="majorHAnsi"/>
        </w:rPr>
        <w:t xml:space="preserve">SexFindR </w:t>
      </w:r>
      <w:r w:rsidR="00E20912">
        <w:rPr>
          <w:rFonts w:asciiTheme="majorHAnsi" w:hAnsiTheme="majorHAnsi" w:cstheme="majorHAnsi"/>
        </w:rPr>
        <w:t>workflow goes through</w:t>
      </w:r>
      <w:r w:rsidR="00204900">
        <w:rPr>
          <w:rFonts w:asciiTheme="majorHAnsi" w:hAnsiTheme="majorHAnsi" w:cstheme="majorHAnsi"/>
        </w:rPr>
        <w:t xml:space="preserve"> a 3-step protocol </w:t>
      </w:r>
      <w:r w:rsidR="00E20912">
        <w:rPr>
          <w:rFonts w:asciiTheme="majorHAnsi" w:hAnsiTheme="majorHAnsi" w:cstheme="majorHAnsi"/>
        </w:rPr>
        <w:t>carrying out</w:t>
      </w:r>
      <w:r w:rsidR="00204900">
        <w:rPr>
          <w:rFonts w:asciiTheme="majorHAnsi" w:hAnsiTheme="majorHAnsi" w:cstheme="majorHAnsi"/>
        </w:rPr>
        <w:t xml:space="preserve"> coverage-based, variant-based, and combined </w:t>
      </w:r>
      <w:r w:rsidR="00E20912">
        <w:rPr>
          <w:rFonts w:asciiTheme="majorHAnsi" w:hAnsiTheme="majorHAnsi" w:cstheme="majorHAnsi"/>
        </w:rPr>
        <w:t>analyses</w:t>
      </w:r>
      <w:r w:rsidR="00204900">
        <w:rPr>
          <w:rFonts w:asciiTheme="majorHAnsi" w:hAnsiTheme="majorHAnsi" w:cstheme="majorHAnsi"/>
        </w:rPr>
        <w:t xml:space="preserve">. </w:t>
      </w:r>
      <w:r w:rsidR="0063461F">
        <w:rPr>
          <w:rFonts w:asciiTheme="majorHAnsi" w:hAnsiTheme="majorHAnsi" w:cstheme="majorHAnsi"/>
        </w:rPr>
        <w:t xml:space="preserve">Prior to </w:t>
      </w:r>
      <w:r w:rsidR="00807957">
        <w:rPr>
          <w:rFonts w:asciiTheme="majorHAnsi" w:hAnsiTheme="majorHAnsi" w:cstheme="majorHAnsi"/>
        </w:rPr>
        <w:t>probing sequencing data for sex-linked sequences, we mapped linked and RAD-sequencing reads to the female and male reference genomes using bwa v</w:t>
      </w:r>
      <w:r w:rsidR="00807957" w:rsidRPr="00807957">
        <w:rPr>
          <w:rFonts w:asciiTheme="majorHAnsi" w:hAnsiTheme="majorHAnsi" w:cstheme="majorHAnsi"/>
        </w:rPr>
        <w:t>0.7.17-r1188</w:t>
      </w:r>
      <w:r w:rsidR="00807957">
        <w:rPr>
          <w:rFonts w:asciiTheme="majorHAnsi" w:hAnsiTheme="majorHAnsi" w:cstheme="majorHAnsi"/>
        </w:rPr>
        <w:t xml:space="preserve"> </w:t>
      </w:r>
      <w:r w:rsidR="00807957">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{"citationID":"tksibzRv","properties":{"formattedCitation":"(Li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807957">
        <w:rPr>
          <w:rFonts w:asciiTheme="majorHAnsi" w:hAnsiTheme="majorHAnsi" w:cstheme="majorHAnsi"/>
        </w:rPr>
        <w:fldChar w:fldCharType="separate"/>
      </w:r>
      <w:r w:rsidR="00807957">
        <w:rPr>
          <w:rFonts w:asciiTheme="majorHAnsi" w:hAnsiTheme="majorHAnsi" w:cstheme="majorHAnsi"/>
          <w:noProof/>
        </w:rPr>
        <w:t>(Li &amp; Durbin, 2009)</w:t>
      </w:r>
      <w:r w:rsidR="00807957">
        <w:rPr>
          <w:rFonts w:asciiTheme="majorHAnsi" w:hAnsiTheme="majorHAnsi" w:cstheme="majorHAnsi"/>
        </w:rPr>
        <w:fldChar w:fldCharType="end"/>
      </w:r>
      <w:r w:rsidR="00807957">
        <w:rPr>
          <w:rFonts w:asciiTheme="majorHAnsi" w:hAnsiTheme="majorHAnsi" w:cstheme="majorHAnsi"/>
        </w:rPr>
        <w:t xml:space="preserve"> and </w:t>
      </w:r>
      <w:proofErr w:type="spellStart"/>
      <w:r w:rsidR="00807957">
        <w:rPr>
          <w:rFonts w:asciiTheme="majorHAnsi" w:hAnsiTheme="majorHAnsi" w:cstheme="majorHAnsi"/>
        </w:rPr>
        <w:t>samtools</w:t>
      </w:r>
      <w:proofErr w:type="spellEnd"/>
      <w:r w:rsidR="00807957">
        <w:rPr>
          <w:rFonts w:asciiTheme="majorHAnsi" w:hAnsiTheme="majorHAnsi" w:cstheme="majorHAnsi"/>
        </w:rPr>
        <w:t xml:space="preserve"> v1.10 </w:t>
      </w:r>
      <w:r w:rsidR="00807957">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{"citationID":"RtvwL9d2","properties":{"formattedCitation":"(Li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807957">
        <w:rPr>
          <w:rFonts w:asciiTheme="majorHAnsi" w:hAnsiTheme="majorHAnsi" w:cstheme="majorHAnsi"/>
        </w:rPr>
        <w:fldChar w:fldCharType="separate"/>
      </w:r>
      <w:r w:rsidR="00807957">
        <w:rPr>
          <w:rFonts w:asciiTheme="majorHAnsi" w:hAnsiTheme="majorHAnsi" w:cstheme="majorHAnsi"/>
          <w:noProof/>
        </w:rPr>
        <w:t>(Li et al., 2009)</w:t>
      </w:r>
      <w:r w:rsidR="00807957">
        <w:rPr>
          <w:rFonts w:asciiTheme="majorHAnsi" w:hAnsiTheme="majorHAnsi" w:cstheme="majorHAnsi"/>
        </w:rPr>
        <w:fldChar w:fldCharType="end"/>
      </w:r>
      <w:r w:rsidR="00807957">
        <w:rPr>
          <w:rFonts w:asciiTheme="majorHAnsi" w:hAnsiTheme="majorHAnsi" w:cstheme="majorHAnsi"/>
        </w:rPr>
        <w:t xml:space="preserve">, called variants </w:t>
      </w:r>
      <w:r w:rsidR="0083566A">
        <w:rPr>
          <w:rFonts w:asciiTheme="majorHAnsi" w:hAnsiTheme="majorHAnsi" w:cstheme="majorHAnsi"/>
        </w:rPr>
        <w:t>using Platypus</w:t>
      </w:r>
      <w:r w:rsidR="00A16182">
        <w:rPr>
          <w:rFonts w:asciiTheme="majorHAnsi" w:hAnsiTheme="majorHAnsi" w:cstheme="majorHAnsi"/>
        </w:rPr>
        <w:t xml:space="preserve"> </w:t>
      </w:r>
      <w:r w:rsidR="00A16182">
        <w:rPr>
          <w:rFonts w:asciiTheme="majorHAnsi" w:hAnsiTheme="majorHAnsi" w:cstheme="majorHAnsi"/>
        </w:rPr>
        <w:fldChar w:fldCharType="begin"/>
      </w:r>
      <w:r w:rsidR="00C20E8E">
        <w:rPr>
          <w:rFonts w:asciiTheme="majorHAnsi" w:hAnsiTheme="majorHAnsi" w:cstheme="majorHAnsi"/>
        </w:rPr>
        <w:instrText xml:space="preserve"> ADDIN ZOTERO_ITEM CSL_CITATION {"citationID":"oru1MiJs","properties":{"formattedCitation":"(Rimmer et al., 2014)","plainCitation":"(Rimmer et al., 2014)","noteIndex":0},"citationItems":[{"id":738,"uris":["http://zotero.org/users/local/3tku6QP0/items/SPVTAT2B"],"itemData":{"id":738,"type":"article-journal","container-title":"Nature Genetics","DOI":"10.1038/ng.3036","ISSN":"1061-4036, 1546-1718","issue":"8","journalAbbreviation":"Nature Genet","language":"en","page":"912-918","source":"DOI.org (Crossref)","title":"Integrating mapping-, assembly- and haplotype-based approaches for calling variants in clinical sequencing applications","volume":"46","author":[{"family":"Rimmer","given":"Andy"},{"family":"Phan","given":"Hang"},{"family":"Mathieson","given":"Iain"},{"family":"Iqbal","given":"Zamin"},{"family":"Twigg","given":"Stephen R F"},{"family":"WGS500 Consortium","given":""},{"family":"Wilkie","given":"Andrew O M"},{"family":"McVean","given":"Gil"},{"family":"Lunter","given":"Gerton"}],"issued":{"date-parts":[["2014",7]]}}}],"schema":"https://github.com/citation-style-language/schema/raw/master/csl-citation.json"} </w:instrText>
      </w:r>
      <w:r w:rsidR="00A16182">
        <w:rPr>
          <w:rFonts w:asciiTheme="majorHAnsi" w:hAnsiTheme="majorHAnsi" w:cstheme="majorHAnsi"/>
        </w:rPr>
        <w:fldChar w:fldCharType="separate"/>
      </w:r>
      <w:r w:rsidR="00C20E8E">
        <w:rPr>
          <w:rFonts w:asciiTheme="majorHAnsi" w:hAnsiTheme="majorHAnsi" w:cstheme="majorHAnsi"/>
          <w:noProof/>
        </w:rPr>
        <w:t>(Rimmer et al., 2014)</w:t>
      </w:r>
      <w:r w:rsidR="00A16182">
        <w:rPr>
          <w:rFonts w:asciiTheme="majorHAnsi" w:hAnsiTheme="majorHAnsi" w:cstheme="majorHAnsi"/>
        </w:rPr>
        <w:fldChar w:fldCharType="end"/>
      </w:r>
      <w:r w:rsidR="00C20E8E">
        <w:rPr>
          <w:rFonts w:asciiTheme="majorHAnsi" w:hAnsiTheme="majorHAnsi" w:cstheme="majorHAnsi"/>
        </w:rPr>
        <w:t xml:space="preserve">, </w:t>
      </w:r>
      <w:r w:rsidR="003E1581">
        <w:rPr>
          <w:rFonts w:asciiTheme="majorHAnsi" w:hAnsiTheme="majorHAnsi" w:cstheme="majorHAnsi"/>
        </w:rPr>
        <w:t>and removed low quality calls and selected</w:t>
      </w:r>
      <w:r w:rsidR="00C20E8E">
        <w:rPr>
          <w:rFonts w:asciiTheme="majorHAnsi" w:hAnsiTheme="majorHAnsi" w:cstheme="majorHAnsi"/>
        </w:rPr>
        <w:t xml:space="preserve"> for biallelic sites using</w:t>
      </w:r>
      <w:r w:rsidR="003E1581">
        <w:rPr>
          <w:rFonts w:asciiTheme="majorHAnsi" w:hAnsiTheme="majorHAnsi" w:cstheme="majorHAnsi"/>
        </w:rPr>
        <w:t xml:space="preserve"> </w:t>
      </w:r>
      <w:proofErr w:type="spellStart"/>
      <w:r w:rsidR="003E1581">
        <w:rPr>
          <w:rFonts w:asciiTheme="majorHAnsi" w:hAnsiTheme="majorHAnsi" w:cstheme="majorHAnsi"/>
        </w:rPr>
        <w:t>bcftools</w:t>
      </w:r>
      <w:proofErr w:type="spellEnd"/>
      <w:r w:rsidR="000218FB">
        <w:rPr>
          <w:rFonts w:asciiTheme="majorHAnsi" w:hAnsiTheme="majorHAnsi" w:cstheme="majorHAnsi"/>
        </w:rPr>
        <w:t xml:space="preserve"> v1.9</w:t>
      </w:r>
      <w:r w:rsidR="003E1581">
        <w:rPr>
          <w:rFonts w:asciiTheme="majorHAnsi" w:hAnsiTheme="majorHAnsi" w:cstheme="majorHAnsi"/>
        </w:rPr>
        <w:t xml:space="preserve"> and</w:t>
      </w:r>
      <w:r w:rsidR="00C20E8E">
        <w:rPr>
          <w:rFonts w:asciiTheme="majorHAnsi" w:hAnsiTheme="majorHAnsi" w:cstheme="majorHAnsi"/>
        </w:rPr>
        <w:t xml:space="preserve"> </w:t>
      </w:r>
      <w:proofErr w:type="spellStart"/>
      <w:r w:rsidR="00C20E8E">
        <w:rPr>
          <w:rFonts w:asciiTheme="majorHAnsi" w:hAnsiTheme="majorHAnsi" w:cstheme="majorHAnsi"/>
        </w:rPr>
        <w:t>vcftools</w:t>
      </w:r>
      <w:proofErr w:type="spellEnd"/>
      <w:r w:rsidR="000218FB">
        <w:rPr>
          <w:rFonts w:asciiTheme="majorHAnsi" w:hAnsiTheme="majorHAnsi" w:cstheme="majorHAnsi"/>
        </w:rPr>
        <w:t xml:space="preserve"> v</w:t>
      </w:r>
      <w:r w:rsidR="000218FB" w:rsidRPr="000218FB">
        <w:rPr>
          <w:rFonts w:asciiTheme="majorHAnsi" w:hAnsiTheme="majorHAnsi" w:cstheme="majorHAnsi"/>
        </w:rPr>
        <w:t>0.1.14</w:t>
      </w:r>
      <w:r w:rsidR="003E1581">
        <w:rPr>
          <w:rFonts w:asciiTheme="majorHAnsi" w:hAnsiTheme="majorHAnsi" w:cstheme="majorHAnsi"/>
        </w:rPr>
        <w:t>, respectively</w:t>
      </w:r>
      <w:r w:rsidR="00C20E8E">
        <w:rPr>
          <w:rFonts w:asciiTheme="majorHAnsi" w:hAnsiTheme="majorHAnsi" w:cstheme="majorHAnsi"/>
        </w:rPr>
        <w:t xml:space="preserve"> </w:t>
      </w:r>
      <w:r w:rsidR="007328C2">
        <w:rPr>
          <w:rFonts w:asciiTheme="majorHAnsi" w:hAnsiTheme="majorHAnsi" w:cstheme="majorHAnsi"/>
        </w:rPr>
        <w:fldChar w:fldCharType="begin"/>
      </w:r>
      <w:r w:rsidR="003E1581">
        <w:rPr>
          <w:rFonts w:asciiTheme="majorHAnsi" w:hAnsiTheme="majorHAnsi" w:cstheme="majorHAnsi"/>
        </w:rPr>
        <w:instrText xml:space="preserve"> ADDIN ZOTERO_ITEM CSL_CITATION {"citationID":"LTcHZp3z","properties":{"formattedCitation":"(Danecek et al., 2011, 2021)","plainCitation":"(Danecek et al., 2011, 2021)","noteIndex":0},"citationItems":[{"id":740,"uris":["http://zotero.org/users/local/3tku6QP0/items/GT8M549Z"],"itemData":{"id":740,"type":"article-journal","abstract":"Abstract\n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Group"}],"issued":{"date-parts":[["2011",8,1]]}}},{"id":746,"uris":["http://zotero.org/users/local/3tku6QP0/items/XU873H69"],"itemData":{"id":746,"type":"article-journal","abstract":"Background: SAMtools and BCFtools are widely used programs for processing and analysing high-throughput sequencing data. They include tools for file format conversion and manipulation, sorting, querying, statistics, variant calling, and effect analysis amongst other methods. Findings: 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 Conclusion: 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https://www.htslib.org.","container-title":"GigaScience","DOI":"10.1093/gigascience/giab008","ISSN":"2047-217X","issue":"2","language":"en","page":"giab008","source":"DOI.org (Crossref)","title":"Twelve years of SAMtools and BCFtools","volume":"10","author":[{"family":"Danecek","given":"Petr"},{"family":"Bonfield","given":"James K"},{"family":"Liddle","given":"Jennifer"},{"family":"Marshall","given":"John"},{"family":"Ohan","given":"Valeriu"},{"family":"Pollard","given":"Martin O"},{"family":"Whitwham","given":"Andrew"},{"family":"Keane","given":"Thomas"},{"family":"McCarthy","given":"Shane A"},{"family":"Davies","given":"Robert M"},{"family":"Li","given":"Heng"}],"issued":{"date-parts":[["2021",1,29]]}}}],"schema":"https://github.com/citation-style-language/schema/raw/master/csl-citation.json"} </w:instrText>
      </w:r>
      <w:r w:rsidR="007328C2">
        <w:rPr>
          <w:rFonts w:asciiTheme="majorHAnsi" w:hAnsiTheme="majorHAnsi" w:cstheme="majorHAnsi"/>
        </w:rPr>
        <w:fldChar w:fldCharType="separate"/>
      </w:r>
      <w:r w:rsidR="003E1581">
        <w:rPr>
          <w:rFonts w:asciiTheme="majorHAnsi" w:hAnsiTheme="majorHAnsi" w:cstheme="majorHAnsi"/>
          <w:noProof/>
        </w:rPr>
        <w:t>(Danecek et al., 2011, 2021)</w:t>
      </w:r>
      <w:r w:rsidR="007328C2">
        <w:rPr>
          <w:rFonts w:asciiTheme="majorHAnsi" w:hAnsiTheme="majorHAnsi" w:cstheme="majorHAnsi"/>
        </w:rPr>
        <w:fldChar w:fldCharType="end"/>
      </w:r>
      <w:r w:rsidR="007328C2">
        <w:rPr>
          <w:rFonts w:asciiTheme="majorHAnsi" w:hAnsiTheme="majorHAnsi" w:cstheme="majorHAnsi"/>
        </w:rPr>
        <w:t>.</w:t>
      </w:r>
    </w:p>
    <w:p w14:paraId="03BA1CA4" w14:textId="77777777" w:rsidR="00A50791" w:rsidRDefault="00A50791" w:rsidP="003D178C">
      <w:pPr>
        <w:rPr>
          <w:rFonts w:asciiTheme="majorHAnsi" w:hAnsiTheme="majorHAnsi" w:cstheme="majorHAnsi"/>
        </w:rPr>
      </w:pPr>
    </w:p>
    <w:p w14:paraId="628FDAB5" w14:textId="0A9FE7D4" w:rsidR="00EA26D4" w:rsidRDefault="00204900" w:rsidP="003D178C">
      <w:pPr>
        <w:rPr>
          <w:rFonts w:asciiTheme="majorHAnsi" w:hAnsiTheme="majorHAnsi" w:cstheme="majorHAnsi"/>
        </w:rPr>
      </w:pPr>
      <w:r>
        <w:rPr>
          <w:rFonts w:asciiTheme="majorHAnsi" w:hAnsiTheme="majorHAnsi" w:cstheme="majorHAnsi"/>
        </w:rPr>
        <w:t xml:space="preserve">In the </w:t>
      </w:r>
      <w:r w:rsidR="00A50791">
        <w:rPr>
          <w:rFonts w:asciiTheme="majorHAnsi" w:hAnsiTheme="majorHAnsi" w:cstheme="majorHAnsi"/>
        </w:rPr>
        <w:t>first step</w:t>
      </w:r>
      <w:r w:rsidR="007D514A">
        <w:rPr>
          <w:rFonts w:asciiTheme="majorHAnsi" w:hAnsiTheme="majorHAnsi" w:cstheme="majorHAnsi"/>
        </w:rPr>
        <w:t xml:space="preserve"> of </w:t>
      </w:r>
      <w:r w:rsidR="003E1581">
        <w:rPr>
          <w:rFonts w:asciiTheme="majorHAnsi" w:hAnsiTheme="majorHAnsi" w:cstheme="majorHAnsi"/>
        </w:rPr>
        <w:t xml:space="preserve">the </w:t>
      </w:r>
      <w:r w:rsidR="007D514A">
        <w:rPr>
          <w:rFonts w:asciiTheme="majorHAnsi" w:hAnsiTheme="majorHAnsi" w:cstheme="majorHAnsi"/>
        </w:rPr>
        <w:t>SexFindR</w:t>
      </w:r>
      <w:r w:rsidR="003E1581">
        <w:rPr>
          <w:rFonts w:asciiTheme="majorHAnsi" w:hAnsiTheme="majorHAnsi" w:cstheme="majorHAnsi"/>
        </w:rPr>
        <w:t xml:space="preserve"> workflow</w:t>
      </w:r>
      <w:r w:rsidR="007D514A">
        <w:rPr>
          <w:rFonts w:asciiTheme="majorHAnsi" w:hAnsiTheme="majorHAnsi" w:cstheme="majorHAnsi"/>
        </w:rPr>
        <w:t xml:space="preserve"> </w:t>
      </w:r>
      <w:r w:rsidR="00EF74B2">
        <w:rPr>
          <w:rFonts w:asciiTheme="majorHAnsi" w:hAnsiTheme="majorHAnsi" w:cstheme="majorHAnsi"/>
        </w:rPr>
        <w:t xml:space="preserve">(Step 1) </w:t>
      </w:r>
      <w:r w:rsidR="007D514A">
        <w:rPr>
          <w:rFonts w:asciiTheme="majorHAnsi" w:hAnsiTheme="majorHAnsi" w:cstheme="majorHAnsi"/>
        </w:rPr>
        <w:t xml:space="preserve">we </w:t>
      </w:r>
      <w:r w:rsidR="00E20912">
        <w:rPr>
          <w:rFonts w:asciiTheme="majorHAnsi" w:hAnsiTheme="majorHAnsi" w:cstheme="majorHAnsi"/>
        </w:rPr>
        <w:t>us</w:t>
      </w:r>
      <w:r w:rsidR="00645ED4">
        <w:rPr>
          <w:rFonts w:asciiTheme="majorHAnsi" w:hAnsiTheme="majorHAnsi" w:cstheme="majorHAnsi"/>
        </w:rPr>
        <w:t>ed</w:t>
      </w:r>
      <w:r w:rsidR="00B26DDC">
        <w:rPr>
          <w:rFonts w:asciiTheme="majorHAnsi" w:hAnsiTheme="majorHAnsi" w:cstheme="majorHAnsi"/>
        </w:rPr>
        <w:t xml:space="preserve"> DifCover</w:t>
      </w:r>
      <w:r w:rsidR="00EA2082">
        <w:rPr>
          <w:rFonts w:asciiTheme="majorHAnsi" w:hAnsiTheme="majorHAnsi" w:cstheme="majorHAnsi"/>
        </w:rPr>
        <w:t xml:space="preserve"> </w:t>
      </w:r>
      <w:r w:rsidR="00A9057E">
        <w:rPr>
          <w:rFonts w:asciiTheme="majorHAnsi" w:hAnsiTheme="majorHAnsi" w:cstheme="majorHAnsi"/>
        </w:rPr>
        <w:fldChar w:fldCharType="begin"/>
      </w:r>
      <w:r w:rsidR="00A9057E">
        <w:rPr>
          <w:rFonts w:asciiTheme="majorHAnsi" w:hAnsiTheme="majorHAnsi" w:cstheme="majorHAnsi"/>
        </w:rPr>
        <w:instrText xml:space="preserve"> ADDIN ZOTERO_ITEM CSL_CITATION {"citationID":"OBDnkY76","properties":{"formattedCitation":"(Smith et al., 2018; Timoshevskaya et al., 2023)","plainCitation":"(Smith et al., 2018; Timoshevskaya et al., 2023)","noteIndex":0},"citationItems":[{"id":742,"uris":["http://zotero.org/users/local/3tku6QP0/items/NXRV3AY2"],"itemData":{"id":742,"type":"article-journal","abstract":"Abstract\n            \n              The sea lamprey (\n              Petromyzon marinus\n              ) serves as a comparative model for reconstructing vertebrate evolution. To enable more informed analyses, we developed a new assembly of the lamprey germline genome that integrates several complementary data sets. Analysis of this highly contiguous (chromosome-scale) assembly shows that both chromosomal and whole-genome duplications have played significant roles in the evolution of ancestral vertebrate and lamprey genomes, including chromosomes that carry the six lamprey HOX clusters. The assembly also contains several hundred genes that are reproducibly eliminated from somatic cells during early development in lamprey. Comparative analyses show that gnathostome (mouse) homologs of these genes are frequently marked by polycomb repressive complexes (PRCs) in embryonic stem cells, suggesting overlaps in the regulatory logic of somatic DNA elimination and bivalent states that are regulated by early embryonic PRCs. This new assembly will enhance diverse studies that are informed by lampreys’ unique biology and evolutionary/comparative perspective.","container-title":"Nature Genetics","DOI":"10.1038/s41588-017-0036-1","ISSN":"1061-4036, 1546-1718","issue":"2","journalAbbreviation":"Nat Genet","language":"en","page":"270-277","source":"DOI.org (Crossref)","title":"The sea lamprey germline genome provides insights into programmed genome rearrangement and vertebrate evolution","volume":"50","author":[{"family":"Smith","given":"Jeramiah J."},{"family":"Timoshevskaya","given":"Nataliya"},{"family":"Ye","given":"Chengxi"},{"family":"Holt","given":"Carson"},{"family":"Keinath","given":"Melissa C."},{"family":"Parker","given":"Hugo J."},{"family":"Cook","given":"Malcolm E."},{"family":"Hess","given":"Jon E."},{"family":"Narum","given":"Shawn R."},{"family":"Lamanna","given":"Francesco"},{"family":"Kaessmann","given":"Henrik"},{"family":"Timoshevskiy","given":"Vladimir A."},{"family":"Waterbury","given":"Courtney K. M."},{"family":"Saraceno","given":"Cody"},{"family":"Wiedemann","given":"Leanne M."},{"family":"Robb","given":"Sofia M. C."},{"family":"Baker","given":"Carl"},{"family":"Eichler","given":"Evan E."},{"family":"Hockman","given":"Dorit"},{"family":"Sauka-Spengler","given":"Tatjana"},{"family":"Yandell","given":"Mark"},{"family":"Krumlauf","given":"Robb"},{"family":"Elgar","given":"Greg"},{"family":"Amemiya","given":"Chris T."}],"issued":{"date-parts":[["2018",2]]}}},{"id":744,"uris":["http://zotero.org/users/local/3tku6QP0/items/XRG53SCY"],"itemData":{"id":744,"type":"article-journal","abstract":"Programmed DNA loss is a gene silencing mechanism that is employed by several vertebrate and nonvertebrate lineages, including all living jawless vertebrates and songbirds. Reconstructing the evolution of somatically eliminated (germline-speciﬁc) sequences in these species has proven challenging due to a high content of repeats and gene duplications in eliminated sequences and a corresponding lack of highly accurate and contiguous assemblies for these regions. Here, we present an improved assembly of the sea lamprey (Petromyzon marinus) genome that was generated using recently standardized methods that increase the contiguity and accuracy of vertebrate genome assemblies. This assembly resolves highly contiguous, somatically retained chromosomes and at least one germline-speciﬁc chromosome, permitting new analyses that reconstruct the timing, mode, and repercussions of recruitment of genes to the germline-speciﬁc fraction. These analyses reveal major roles of interchromosomal segmental duplication, intrachromosomal duplication, and positive selection for germline functions in the long-term evolution of germline-speciﬁc chromosomes.","container-title":"Cell Reports","DOI":"10.1016/j.celrep.2023.112263","ISSN":"22111247","issue":"3","journalAbbreviation":"Cell Reports","language":"en","page":"112263","source":"DOI.org (Crossref)","title":"An improved germline genome assembly for the sea lamprey Petromyzon marinus illuminates the evolution of germline-specific chromosomes","volume":"42","author":[{"family":"Timoshevskaya","given":"Nataliya"},{"family":"Eşkut","given":"Kaan İ."},{"family":"Timoshevskiy","given":"Vladimir A."},{"family":"Robb","given":"Sofia M.C."},{"family":"Holt","given":"Carson"},{"family":"Hess","given":"Jon E."},{"family":"Parker","given":"Hugo J."},{"family":"Baker","given":"Cindy F."},{"family":"Miller","given":"Allison K."},{"family":"Saraceno","given":"Cody"},{"family":"Yandell","given":"Mark"},{"family":"Krumlauf","given":"Robb"},{"family":"Narum","given":"Shawn R."},{"family":"Lampman","given":"Ralph T."},{"family":"Gemmell","given":"Neil J."},{"family":"Mountcastle","given":"Jacquelyn"},{"family":"Haase","given":"Bettina"},{"family":"Balacco","given":"Jennifer R."},{"family":"Formenti","given":"Giulio"},{"family":"Pelan","given":"Sarah"},{"family":"Sims","given":"Ying"},{"family":"Howe","given":"Kerstin"},{"family":"Fedrigo","given":"Olivier"},{"family":"Jarvis","given":"Erich D."},{"family":"Smith","given":"Jeramiah J."}],"issued":{"date-parts":[["2023",3]]}}}],"schema":"https://github.com/citation-style-language/schema/raw/master/csl-citation.json"} </w:instrText>
      </w:r>
      <w:r w:rsidR="00A9057E">
        <w:rPr>
          <w:rFonts w:asciiTheme="majorHAnsi" w:hAnsiTheme="majorHAnsi" w:cstheme="majorHAnsi"/>
        </w:rPr>
        <w:fldChar w:fldCharType="separate"/>
      </w:r>
      <w:r w:rsidR="00A9057E">
        <w:rPr>
          <w:rFonts w:asciiTheme="majorHAnsi" w:hAnsiTheme="majorHAnsi" w:cstheme="majorHAnsi"/>
          <w:noProof/>
        </w:rPr>
        <w:t>(Smith et al., 2018; Timoshevskaya et al., 2023)</w:t>
      </w:r>
      <w:r w:rsidR="00A9057E">
        <w:rPr>
          <w:rFonts w:asciiTheme="majorHAnsi" w:hAnsiTheme="majorHAnsi" w:cstheme="majorHAnsi"/>
        </w:rPr>
        <w:fldChar w:fldCharType="end"/>
      </w:r>
      <w:r w:rsidR="00645ED4" w:rsidRPr="00645ED4">
        <w:rPr>
          <w:rFonts w:asciiTheme="majorHAnsi" w:hAnsiTheme="majorHAnsi" w:cstheme="majorHAnsi"/>
        </w:rPr>
        <w:t xml:space="preserve"> </w:t>
      </w:r>
      <w:r w:rsidR="00645ED4">
        <w:rPr>
          <w:rFonts w:asciiTheme="majorHAnsi" w:hAnsiTheme="majorHAnsi" w:cstheme="majorHAnsi"/>
        </w:rPr>
        <w:t>to run coverage-based analyses</w:t>
      </w:r>
      <w:r w:rsidR="008C180C">
        <w:rPr>
          <w:rFonts w:asciiTheme="majorHAnsi" w:hAnsiTheme="majorHAnsi" w:cstheme="majorHAnsi"/>
        </w:rPr>
        <w:t xml:space="preserve"> looking for large regions differentiated between sexes</w:t>
      </w:r>
      <w:r w:rsidR="00EF74B2">
        <w:rPr>
          <w:rFonts w:asciiTheme="majorHAnsi" w:hAnsiTheme="majorHAnsi" w:cstheme="majorHAnsi"/>
        </w:rPr>
        <w:t xml:space="preserve"> </w:t>
      </w:r>
      <w:r w:rsidR="008C180C">
        <w:rPr>
          <w:rFonts w:asciiTheme="majorHAnsi" w:hAnsiTheme="majorHAnsi" w:cstheme="majorHAnsi"/>
        </w:rPr>
        <w:t>within</w:t>
      </w:r>
      <w:r w:rsidR="00EF74B2">
        <w:rPr>
          <w:rFonts w:asciiTheme="majorHAnsi" w:hAnsiTheme="majorHAnsi" w:cstheme="majorHAnsi"/>
        </w:rPr>
        <w:t xml:space="preserve"> our </w:t>
      </w:r>
      <w:r w:rsidR="00EA26D4">
        <w:rPr>
          <w:rFonts w:asciiTheme="majorHAnsi" w:hAnsiTheme="majorHAnsi" w:cstheme="majorHAnsi"/>
        </w:rPr>
        <w:t>female and male</w:t>
      </w:r>
      <w:r w:rsidR="00EF74B2">
        <w:rPr>
          <w:rFonts w:asciiTheme="majorHAnsi" w:hAnsiTheme="majorHAnsi" w:cstheme="majorHAnsi"/>
        </w:rPr>
        <w:t xml:space="preserve"> reference genomes</w:t>
      </w:r>
      <w:r w:rsidR="00645ED4">
        <w:rPr>
          <w:rFonts w:asciiTheme="majorHAnsi" w:hAnsiTheme="majorHAnsi" w:cstheme="majorHAnsi"/>
        </w:rPr>
        <w:t>. W</w:t>
      </w:r>
      <w:r w:rsidR="00EF74B2">
        <w:rPr>
          <w:rFonts w:asciiTheme="majorHAnsi" w:hAnsiTheme="majorHAnsi" w:cstheme="majorHAnsi"/>
        </w:rPr>
        <w:t xml:space="preserve">e performed a total of </w:t>
      </w:r>
      <w:r w:rsidR="00813A5A">
        <w:rPr>
          <w:rFonts w:asciiTheme="majorHAnsi" w:hAnsiTheme="majorHAnsi" w:cstheme="majorHAnsi"/>
        </w:rPr>
        <w:t>four</w:t>
      </w:r>
      <w:r w:rsidR="00EF74B2">
        <w:rPr>
          <w:rFonts w:asciiTheme="majorHAnsi" w:hAnsiTheme="majorHAnsi" w:cstheme="majorHAnsi"/>
        </w:rPr>
        <w:t xml:space="preserve"> analyses</w:t>
      </w:r>
      <w:r w:rsidR="00645ED4">
        <w:rPr>
          <w:rFonts w:asciiTheme="majorHAnsi" w:hAnsiTheme="majorHAnsi" w:cstheme="majorHAnsi"/>
        </w:rPr>
        <w:t xml:space="preserve"> since Step 1 uses sequence data from a single female and single male individual</w:t>
      </w:r>
      <w:r w:rsidR="00EF74B2">
        <w:rPr>
          <w:rFonts w:asciiTheme="majorHAnsi" w:hAnsiTheme="majorHAnsi" w:cstheme="majorHAnsi"/>
        </w:rPr>
        <w:t xml:space="preserve"> – </w:t>
      </w:r>
      <w:r w:rsidR="00EA26D4">
        <w:rPr>
          <w:rFonts w:asciiTheme="majorHAnsi" w:hAnsiTheme="majorHAnsi" w:cstheme="majorHAnsi"/>
        </w:rPr>
        <w:t>one round</w:t>
      </w:r>
      <w:r w:rsidR="00244850">
        <w:rPr>
          <w:rFonts w:asciiTheme="majorHAnsi" w:hAnsiTheme="majorHAnsi" w:cstheme="majorHAnsi"/>
        </w:rPr>
        <w:t xml:space="preserve"> of analyses</w:t>
      </w:r>
      <w:r w:rsidR="00EA26D4">
        <w:rPr>
          <w:rFonts w:asciiTheme="majorHAnsi" w:hAnsiTheme="majorHAnsi" w:cstheme="majorHAnsi"/>
        </w:rPr>
        <w:t xml:space="preserve"> </w:t>
      </w:r>
      <w:r w:rsidR="00527768">
        <w:rPr>
          <w:rFonts w:asciiTheme="majorHAnsi" w:hAnsiTheme="majorHAnsi" w:cstheme="majorHAnsi"/>
        </w:rPr>
        <w:t>RAD-sequencing</w:t>
      </w:r>
      <w:r w:rsidR="00EA26D4">
        <w:rPr>
          <w:rFonts w:asciiTheme="majorHAnsi" w:hAnsiTheme="majorHAnsi" w:cstheme="majorHAnsi"/>
        </w:rPr>
        <w:t xml:space="preserve"> data </w:t>
      </w:r>
      <w:r w:rsidR="00813A5A">
        <w:rPr>
          <w:rFonts w:asciiTheme="majorHAnsi" w:hAnsiTheme="majorHAnsi" w:cstheme="majorHAnsi"/>
        </w:rPr>
        <w:t xml:space="preserve">from individuals of both </w:t>
      </w:r>
      <w:r w:rsidR="00196F2D">
        <w:rPr>
          <w:rFonts w:asciiTheme="majorHAnsi" w:hAnsiTheme="majorHAnsi" w:cstheme="majorHAnsi"/>
        </w:rPr>
        <w:t>sexes</w:t>
      </w:r>
      <w:r w:rsidR="00813A5A">
        <w:rPr>
          <w:rFonts w:asciiTheme="majorHAnsi" w:hAnsiTheme="majorHAnsi" w:cstheme="majorHAnsi"/>
        </w:rPr>
        <w:t xml:space="preserve"> with most alignments </w:t>
      </w:r>
      <w:r w:rsidR="00EA26D4">
        <w:rPr>
          <w:rFonts w:asciiTheme="majorHAnsi" w:hAnsiTheme="majorHAnsi" w:cstheme="majorHAnsi"/>
        </w:rPr>
        <w:t xml:space="preserve">either the female and male reference genome and </w:t>
      </w:r>
      <w:r w:rsidR="00527768">
        <w:rPr>
          <w:rFonts w:asciiTheme="majorHAnsi" w:hAnsiTheme="majorHAnsi" w:cstheme="majorHAnsi"/>
        </w:rPr>
        <w:t>a</w:t>
      </w:r>
      <w:r w:rsidR="00EA26D4">
        <w:rPr>
          <w:rFonts w:asciiTheme="majorHAnsi" w:hAnsiTheme="majorHAnsi" w:cstheme="majorHAnsi"/>
        </w:rPr>
        <w:t xml:space="preserve"> second</w:t>
      </w:r>
      <w:r w:rsidR="00527768">
        <w:rPr>
          <w:rFonts w:asciiTheme="majorHAnsi" w:hAnsiTheme="majorHAnsi" w:cstheme="majorHAnsi"/>
        </w:rPr>
        <w:t xml:space="preserve"> </w:t>
      </w:r>
      <w:r w:rsidR="00EA26D4">
        <w:rPr>
          <w:rFonts w:asciiTheme="majorHAnsi" w:hAnsiTheme="majorHAnsi" w:cstheme="majorHAnsi"/>
        </w:rPr>
        <w:t xml:space="preserve">set of analyses using </w:t>
      </w:r>
      <w:r w:rsidR="00196F2D">
        <w:rPr>
          <w:rFonts w:asciiTheme="majorHAnsi" w:hAnsiTheme="majorHAnsi" w:cstheme="majorHAnsi"/>
        </w:rPr>
        <w:t xml:space="preserve">female and male individual </w:t>
      </w:r>
      <w:r w:rsidR="00527768">
        <w:rPr>
          <w:rFonts w:asciiTheme="majorHAnsi" w:hAnsiTheme="majorHAnsi" w:cstheme="majorHAnsi"/>
        </w:rPr>
        <w:t xml:space="preserve">linked-read sequencing data </w:t>
      </w:r>
      <w:r w:rsidR="00EA26D4">
        <w:rPr>
          <w:rFonts w:asciiTheme="majorHAnsi" w:hAnsiTheme="majorHAnsi" w:cstheme="majorHAnsi"/>
        </w:rPr>
        <w:t>aligned to</w:t>
      </w:r>
      <w:r w:rsidR="00527768">
        <w:rPr>
          <w:rFonts w:asciiTheme="majorHAnsi" w:hAnsiTheme="majorHAnsi" w:cstheme="majorHAnsi"/>
        </w:rPr>
        <w:t xml:space="preserve"> </w:t>
      </w:r>
      <w:r w:rsidR="00EA26D4">
        <w:rPr>
          <w:rFonts w:asciiTheme="majorHAnsi" w:hAnsiTheme="majorHAnsi" w:cstheme="majorHAnsi"/>
        </w:rPr>
        <w:t>each of the</w:t>
      </w:r>
      <w:r w:rsidR="00527768">
        <w:rPr>
          <w:rFonts w:asciiTheme="majorHAnsi" w:hAnsiTheme="majorHAnsi" w:cstheme="majorHAnsi"/>
        </w:rPr>
        <w:t xml:space="preserve"> reference genomes.</w:t>
      </w:r>
      <w:r w:rsidR="00B26DDC">
        <w:rPr>
          <w:rFonts w:asciiTheme="majorHAnsi" w:hAnsiTheme="majorHAnsi" w:cstheme="majorHAnsi"/>
        </w:rPr>
        <w:t xml:space="preserve"> </w:t>
      </w:r>
      <w:r w:rsidR="00973D64">
        <w:rPr>
          <w:rFonts w:asciiTheme="majorHAnsi" w:hAnsiTheme="majorHAnsi" w:cstheme="majorHAnsi"/>
        </w:rPr>
        <w:t>For each experiment, we</w:t>
      </w:r>
      <w:r w:rsidR="008725AE">
        <w:rPr>
          <w:rFonts w:asciiTheme="majorHAnsi" w:hAnsiTheme="majorHAnsi" w:cstheme="majorHAnsi"/>
        </w:rPr>
        <w:t xml:space="preserve"> initially calculated</w:t>
      </w:r>
      <w:r w:rsidR="00973D64">
        <w:rPr>
          <w:rFonts w:asciiTheme="majorHAnsi" w:hAnsiTheme="majorHAnsi" w:cstheme="majorHAnsi"/>
        </w:rPr>
        <w:t xml:space="preserve"> library-specific </w:t>
      </w:r>
      <w:r w:rsidR="00B802EA">
        <w:rPr>
          <w:rFonts w:asciiTheme="majorHAnsi" w:hAnsiTheme="majorHAnsi" w:cstheme="majorHAnsi"/>
        </w:rPr>
        <w:t>adjustment coefficients</w:t>
      </w:r>
      <w:r w:rsidR="008725AE">
        <w:rPr>
          <w:rFonts w:asciiTheme="majorHAnsi" w:hAnsiTheme="majorHAnsi" w:cstheme="majorHAnsi"/>
        </w:rPr>
        <w:t xml:space="preserve"> (AC)</w:t>
      </w:r>
      <w:r w:rsidR="00B802EA">
        <w:rPr>
          <w:rFonts w:asciiTheme="majorHAnsi" w:hAnsiTheme="majorHAnsi" w:cstheme="majorHAnsi"/>
        </w:rPr>
        <w:t xml:space="preserve"> by using </w:t>
      </w:r>
      <w:proofErr w:type="spellStart"/>
      <w:r w:rsidR="00B802EA">
        <w:rPr>
          <w:rFonts w:asciiTheme="majorHAnsi" w:hAnsiTheme="majorHAnsi" w:cstheme="majorHAnsi"/>
        </w:rPr>
        <w:t>samtools</w:t>
      </w:r>
      <w:proofErr w:type="spellEnd"/>
      <w:r w:rsidR="00B802EA">
        <w:rPr>
          <w:rFonts w:asciiTheme="majorHAnsi" w:hAnsiTheme="majorHAnsi" w:cstheme="majorHAnsi"/>
        </w:rPr>
        <w:t xml:space="preserve"> </w:t>
      </w:r>
      <w:r w:rsidR="00434292">
        <w:rPr>
          <w:rFonts w:asciiTheme="majorHAnsi" w:hAnsiTheme="majorHAnsi" w:cstheme="majorHAnsi"/>
        </w:rPr>
        <w:t xml:space="preserve">v1.10 </w:t>
      </w:r>
      <w:r w:rsidR="00B802EA">
        <w:rPr>
          <w:rFonts w:asciiTheme="majorHAnsi" w:hAnsiTheme="majorHAnsi" w:cstheme="majorHAnsi"/>
        </w:rPr>
        <w:t xml:space="preserve">to calculate modal depths </w:t>
      </w:r>
      <w:r w:rsidR="008D0A19">
        <w:rPr>
          <w:rFonts w:asciiTheme="majorHAnsi" w:hAnsiTheme="majorHAnsi" w:cstheme="majorHAnsi"/>
        </w:rPr>
        <w:t>followed by</w:t>
      </w:r>
      <w:r w:rsidR="00B802EA">
        <w:rPr>
          <w:rFonts w:asciiTheme="majorHAnsi" w:hAnsiTheme="majorHAnsi" w:cstheme="majorHAnsi"/>
        </w:rPr>
        <w:t xml:space="preserve"> taking the ratio of modal depths between the samples used in each analysis.</w:t>
      </w:r>
      <w:r w:rsidR="008725AE">
        <w:rPr>
          <w:rFonts w:asciiTheme="majorHAnsi" w:hAnsiTheme="majorHAnsi" w:cstheme="majorHAnsi"/>
        </w:rPr>
        <w:t xml:space="preserve"> However, the AC for the RAD-sequencing data samples used for analysis were equal, so we took the ratio of bam file size</w:t>
      </w:r>
      <w:r w:rsidR="002F7C48">
        <w:rPr>
          <w:rFonts w:asciiTheme="majorHAnsi" w:hAnsiTheme="majorHAnsi" w:cstheme="majorHAnsi"/>
        </w:rPr>
        <w:t>s</w:t>
      </w:r>
      <w:r w:rsidR="008725AE">
        <w:rPr>
          <w:rFonts w:asciiTheme="majorHAnsi" w:hAnsiTheme="majorHAnsi" w:cstheme="majorHAnsi"/>
        </w:rPr>
        <w:t>, at the recommendation of the DifCover author (Table 3.</w:t>
      </w:r>
      <w:r w:rsidR="00CC251C">
        <w:rPr>
          <w:rFonts w:asciiTheme="majorHAnsi" w:hAnsiTheme="majorHAnsi" w:cstheme="majorHAnsi"/>
        </w:rPr>
        <w:t>1</w:t>
      </w:r>
      <w:r w:rsidR="008725AE">
        <w:rPr>
          <w:rFonts w:asciiTheme="majorHAnsi" w:hAnsiTheme="majorHAnsi" w:cstheme="majorHAnsi"/>
        </w:rPr>
        <w:t>).</w:t>
      </w:r>
      <w:r w:rsidR="00CC251C">
        <w:rPr>
          <w:rFonts w:asciiTheme="majorHAnsi" w:hAnsiTheme="majorHAnsi" w:cstheme="majorHAnsi"/>
        </w:rPr>
        <w:t xml:space="preserve"> </w:t>
      </w:r>
      <w:r w:rsidR="003D6F34">
        <w:rPr>
          <w:rFonts w:asciiTheme="majorHAnsi" w:hAnsiTheme="majorHAnsi" w:cstheme="majorHAnsi"/>
        </w:rPr>
        <w:t xml:space="preserve">Once we calculated </w:t>
      </w:r>
      <w:proofErr w:type="gramStart"/>
      <w:r w:rsidR="003D6F34">
        <w:rPr>
          <w:rFonts w:asciiTheme="majorHAnsi" w:hAnsiTheme="majorHAnsi" w:cstheme="majorHAnsi"/>
        </w:rPr>
        <w:t>AC’s</w:t>
      </w:r>
      <w:proofErr w:type="gramEnd"/>
      <w:r w:rsidR="003D6F34">
        <w:rPr>
          <w:rFonts w:asciiTheme="majorHAnsi" w:hAnsiTheme="majorHAnsi" w:cstheme="majorHAnsi"/>
        </w:rPr>
        <w:t xml:space="preserve"> for the respective analysis, we ran DifCover using default input parameters</w:t>
      </w:r>
      <w:r w:rsidR="000400DD">
        <w:rPr>
          <w:rFonts w:asciiTheme="majorHAnsi" w:hAnsiTheme="majorHAnsi" w:cstheme="majorHAnsi"/>
        </w:rPr>
        <w:t>.</w:t>
      </w:r>
    </w:p>
    <w:p w14:paraId="29AD7C67" w14:textId="77777777" w:rsidR="00EA26D4" w:rsidRDefault="00EA26D4" w:rsidP="003D178C">
      <w:pPr>
        <w:rPr>
          <w:rFonts w:asciiTheme="majorHAnsi" w:hAnsiTheme="majorHAnsi" w:cstheme="majorHAnsi"/>
        </w:rPr>
      </w:pPr>
    </w:p>
    <w:p w14:paraId="2E188475" w14:textId="45CF7C2F" w:rsidR="000C07A2" w:rsidRDefault="00B26DDC" w:rsidP="003D178C">
      <w:pPr>
        <w:rPr>
          <w:rFonts w:asciiTheme="majorHAnsi" w:hAnsiTheme="majorHAnsi" w:cstheme="majorHAnsi"/>
        </w:rPr>
      </w:pPr>
      <w:r>
        <w:rPr>
          <w:rFonts w:asciiTheme="majorHAnsi" w:hAnsiTheme="majorHAnsi" w:cstheme="majorHAnsi"/>
        </w:rPr>
        <w:t xml:space="preserve">In </w:t>
      </w:r>
      <w:r w:rsidR="000400DD">
        <w:rPr>
          <w:rFonts w:asciiTheme="majorHAnsi" w:hAnsiTheme="majorHAnsi" w:cstheme="majorHAnsi"/>
        </w:rPr>
        <w:t xml:space="preserve">the sequence-based analyses of </w:t>
      </w:r>
      <w:r>
        <w:rPr>
          <w:rFonts w:asciiTheme="majorHAnsi" w:hAnsiTheme="majorHAnsi" w:cstheme="majorHAnsi"/>
        </w:rPr>
        <w:t>Step 2</w:t>
      </w:r>
      <w:r w:rsidR="0079069B">
        <w:rPr>
          <w:rFonts w:asciiTheme="majorHAnsi" w:hAnsiTheme="majorHAnsi" w:cstheme="majorHAnsi"/>
        </w:rPr>
        <w:t xml:space="preserve"> </w:t>
      </w:r>
      <w:r w:rsidR="000400DD">
        <w:rPr>
          <w:rFonts w:asciiTheme="majorHAnsi" w:hAnsiTheme="majorHAnsi" w:cstheme="majorHAnsi"/>
        </w:rPr>
        <w:t>in</w:t>
      </w:r>
      <w:r w:rsidR="00CC251C">
        <w:rPr>
          <w:rFonts w:asciiTheme="majorHAnsi" w:hAnsiTheme="majorHAnsi" w:cstheme="majorHAnsi"/>
        </w:rPr>
        <w:t xml:space="preserve"> </w:t>
      </w:r>
      <w:r w:rsidR="000400DD">
        <w:rPr>
          <w:rFonts w:asciiTheme="majorHAnsi" w:hAnsiTheme="majorHAnsi" w:cstheme="majorHAnsi"/>
        </w:rPr>
        <w:t>the</w:t>
      </w:r>
      <w:r w:rsidR="0079069B">
        <w:rPr>
          <w:rFonts w:asciiTheme="majorHAnsi" w:hAnsiTheme="majorHAnsi" w:cstheme="majorHAnsi"/>
        </w:rPr>
        <w:t xml:space="preserve"> SexFindR workflow</w:t>
      </w:r>
      <w:r w:rsidR="00645ED4">
        <w:rPr>
          <w:rFonts w:asciiTheme="majorHAnsi" w:hAnsiTheme="majorHAnsi" w:cstheme="majorHAnsi"/>
        </w:rPr>
        <w:t>,</w:t>
      </w:r>
      <w:r w:rsidR="0079069B">
        <w:rPr>
          <w:rFonts w:asciiTheme="majorHAnsi" w:hAnsiTheme="majorHAnsi" w:cstheme="majorHAnsi"/>
        </w:rPr>
        <w:t xml:space="preserve"> </w:t>
      </w:r>
      <w:r w:rsidR="00E01D22">
        <w:rPr>
          <w:rFonts w:asciiTheme="majorHAnsi" w:hAnsiTheme="majorHAnsi" w:cstheme="majorHAnsi"/>
        </w:rPr>
        <w:t>we investigated RAD-sequencing data to look for candidate regions</w:t>
      </w:r>
      <w:r w:rsidR="0079069B">
        <w:rPr>
          <w:rFonts w:asciiTheme="majorHAnsi" w:hAnsiTheme="majorHAnsi" w:cstheme="majorHAnsi"/>
        </w:rPr>
        <w:t xml:space="preserve"> </w:t>
      </w:r>
      <w:r w:rsidR="00E01D22">
        <w:rPr>
          <w:rFonts w:asciiTheme="majorHAnsi" w:hAnsiTheme="majorHAnsi" w:cstheme="majorHAnsi"/>
        </w:rPr>
        <w:t>correlated with sex using</w:t>
      </w:r>
      <w:r w:rsidR="00EA26D4">
        <w:rPr>
          <w:rFonts w:asciiTheme="majorHAnsi" w:hAnsiTheme="majorHAnsi" w:cstheme="majorHAnsi"/>
        </w:rPr>
        <w:t xml:space="preserve"> </w:t>
      </w:r>
      <w:r w:rsidR="00E01D22">
        <w:rPr>
          <w:rFonts w:asciiTheme="majorHAnsi" w:hAnsiTheme="majorHAnsi" w:cstheme="majorHAnsi"/>
        </w:rPr>
        <w:t>four</w:t>
      </w:r>
      <w:r w:rsidR="00EA26D4">
        <w:rPr>
          <w:rFonts w:asciiTheme="majorHAnsi" w:hAnsiTheme="majorHAnsi" w:cstheme="majorHAnsi"/>
        </w:rPr>
        <w:t xml:space="preserve"> population genetic analyses</w:t>
      </w:r>
      <w:r w:rsidR="00E01D22">
        <w:rPr>
          <w:rFonts w:asciiTheme="majorHAnsi" w:hAnsiTheme="majorHAnsi" w:cstheme="majorHAnsi"/>
        </w:rPr>
        <w:t>, 1) SNP density correlat</w:t>
      </w:r>
      <w:r w:rsidR="00CC251C">
        <w:rPr>
          <w:rFonts w:asciiTheme="majorHAnsi" w:hAnsiTheme="majorHAnsi" w:cstheme="majorHAnsi"/>
        </w:rPr>
        <w:t>ion</w:t>
      </w:r>
      <w:r w:rsidR="00E01D22">
        <w:rPr>
          <w:rFonts w:asciiTheme="majorHAnsi" w:hAnsiTheme="majorHAnsi" w:cstheme="majorHAnsi"/>
        </w:rPr>
        <w:t>; 2) allelic fixation differences</w:t>
      </w:r>
      <w:r w:rsidR="00CC251C">
        <w:rPr>
          <w:rFonts w:asciiTheme="majorHAnsi" w:hAnsiTheme="majorHAnsi" w:cstheme="majorHAnsi"/>
        </w:rPr>
        <w:t xml:space="preserve"> </w:t>
      </w:r>
      <w:r w:rsidR="00E01D22">
        <w:rPr>
          <w:rFonts w:asciiTheme="majorHAnsi" w:hAnsiTheme="majorHAnsi" w:cstheme="majorHAnsi"/>
        </w:rPr>
        <w:t>(</w:t>
      </w:r>
      <w:proofErr w:type="spellStart"/>
      <w:r w:rsidR="00E01D22">
        <w:rPr>
          <w:rFonts w:asciiTheme="majorHAnsi" w:hAnsiTheme="majorHAnsi" w:cstheme="majorHAnsi"/>
        </w:rPr>
        <w:t>Fst</w:t>
      </w:r>
      <w:proofErr w:type="spellEnd"/>
      <w:r w:rsidR="00E01D22">
        <w:rPr>
          <w:rFonts w:asciiTheme="majorHAnsi" w:hAnsiTheme="majorHAnsi" w:cstheme="majorHAnsi"/>
        </w:rPr>
        <w:t>)</w:t>
      </w:r>
      <w:r w:rsidR="00297033">
        <w:rPr>
          <w:rFonts w:asciiTheme="majorHAnsi" w:hAnsiTheme="majorHAnsi" w:cstheme="majorHAnsi"/>
        </w:rPr>
        <w:t xml:space="preserve">; 3) </w:t>
      </w:r>
      <w:r w:rsidR="00CC251C">
        <w:rPr>
          <w:rFonts w:asciiTheme="majorHAnsi" w:hAnsiTheme="majorHAnsi" w:cstheme="majorHAnsi"/>
        </w:rPr>
        <w:t xml:space="preserve">a reference genome-based </w:t>
      </w:r>
      <w:r w:rsidR="0079069B">
        <w:rPr>
          <w:rFonts w:asciiTheme="majorHAnsi" w:hAnsiTheme="majorHAnsi" w:cstheme="majorHAnsi"/>
        </w:rPr>
        <w:t>genome-wide association study</w:t>
      </w:r>
      <w:r w:rsidR="00297033">
        <w:rPr>
          <w:rFonts w:asciiTheme="majorHAnsi" w:hAnsiTheme="majorHAnsi" w:cstheme="majorHAnsi"/>
        </w:rPr>
        <w:t xml:space="preserve"> using SNPs; and 4) a reference free association study using k</w:t>
      </w:r>
      <w:r w:rsidR="00EB56D4">
        <w:rPr>
          <w:rFonts w:asciiTheme="majorHAnsi" w:hAnsiTheme="majorHAnsi" w:cstheme="majorHAnsi"/>
        </w:rPr>
        <w:t>-</w:t>
      </w:r>
      <w:r w:rsidR="00297033">
        <w:rPr>
          <w:rFonts w:asciiTheme="majorHAnsi" w:hAnsiTheme="majorHAnsi" w:cstheme="majorHAnsi"/>
        </w:rPr>
        <w:t xml:space="preserve">mers. </w:t>
      </w:r>
      <w:r w:rsidR="00012E3E">
        <w:rPr>
          <w:rFonts w:asciiTheme="majorHAnsi" w:hAnsiTheme="majorHAnsi" w:cstheme="majorHAnsi"/>
        </w:rPr>
        <w:t xml:space="preserve">To investigate if there were SNP density differences between male and female sequencing data, we </w:t>
      </w:r>
      <w:r w:rsidR="00D703CD">
        <w:rPr>
          <w:rFonts w:asciiTheme="majorHAnsi" w:hAnsiTheme="majorHAnsi" w:cstheme="majorHAnsi"/>
        </w:rPr>
        <w:t>obtained</w:t>
      </w:r>
      <w:r w:rsidR="000218FB">
        <w:rPr>
          <w:rFonts w:asciiTheme="majorHAnsi" w:hAnsiTheme="majorHAnsi" w:cstheme="majorHAnsi"/>
        </w:rPr>
        <w:t xml:space="preserve"> the density of SNPs </w:t>
      </w:r>
      <w:r w:rsidR="00D703CD">
        <w:rPr>
          <w:rFonts w:asciiTheme="majorHAnsi" w:hAnsiTheme="majorHAnsi" w:cstheme="majorHAnsi"/>
        </w:rPr>
        <w:t xml:space="preserve">for </w:t>
      </w:r>
      <w:proofErr w:type="gramStart"/>
      <w:r w:rsidR="00D703CD">
        <w:rPr>
          <w:rFonts w:asciiTheme="majorHAnsi" w:hAnsiTheme="majorHAnsi" w:cstheme="majorHAnsi"/>
        </w:rPr>
        <w:t>each individual</w:t>
      </w:r>
      <w:proofErr w:type="gramEnd"/>
      <w:r w:rsidR="00D703CD">
        <w:rPr>
          <w:rFonts w:asciiTheme="majorHAnsi" w:hAnsiTheme="majorHAnsi" w:cstheme="majorHAnsi"/>
        </w:rPr>
        <w:t xml:space="preserve"> </w:t>
      </w:r>
      <w:r w:rsidR="000218FB">
        <w:rPr>
          <w:rFonts w:asciiTheme="majorHAnsi" w:hAnsiTheme="majorHAnsi" w:cstheme="majorHAnsi"/>
        </w:rPr>
        <w:t xml:space="preserve">using </w:t>
      </w:r>
      <w:proofErr w:type="spellStart"/>
      <w:r w:rsidR="000218FB">
        <w:rPr>
          <w:rFonts w:asciiTheme="majorHAnsi" w:hAnsiTheme="majorHAnsi" w:cstheme="majorHAnsi"/>
        </w:rPr>
        <w:t>vcftools</w:t>
      </w:r>
      <w:proofErr w:type="spellEnd"/>
      <w:r w:rsidR="000218FB">
        <w:rPr>
          <w:rFonts w:asciiTheme="majorHAnsi" w:hAnsiTheme="majorHAnsi" w:cstheme="majorHAnsi"/>
        </w:rPr>
        <w:t xml:space="preserve"> </w:t>
      </w:r>
      <w:r w:rsidR="00D703CD">
        <w:rPr>
          <w:rFonts w:asciiTheme="majorHAnsi" w:hAnsiTheme="majorHAnsi" w:cstheme="majorHAnsi"/>
        </w:rPr>
        <w:t>v</w:t>
      </w:r>
      <w:r w:rsidR="00D703CD" w:rsidRPr="000218FB">
        <w:rPr>
          <w:rFonts w:asciiTheme="majorHAnsi" w:hAnsiTheme="majorHAnsi" w:cstheme="majorHAnsi"/>
        </w:rPr>
        <w:t>0.1.14</w:t>
      </w:r>
      <w:r w:rsidR="000C07A2">
        <w:rPr>
          <w:rFonts w:asciiTheme="majorHAnsi" w:hAnsiTheme="majorHAnsi" w:cstheme="majorHAnsi"/>
        </w:rPr>
        <w:t xml:space="preserve"> and obtained results by processing our individual’s density metrics through </w:t>
      </w:r>
      <w:proofErr w:type="spellStart"/>
      <w:r w:rsidR="000C07A2">
        <w:rPr>
          <w:rFonts w:asciiTheme="majorHAnsi" w:hAnsiTheme="majorHAnsi" w:cstheme="majorHAnsi"/>
        </w:rPr>
        <w:t>SexFindR’s</w:t>
      </w:r>
      <w:proofErr w:type="spellEnd"/>
      <w:r w:rsidR="000C07A2">
        <w:rPr>
          <w:rFonts w:asciiTheme="majorHAnsi" w:hAnsiTheme="majorHAnsi" w:cstheme="majorHAnsi"/>
        </w:rPr>
        <w:t xml:space="preserve"> R script which uses a 10 kb sliding window to calculate means and differences to carry out a permutation test to generate p-values</w:t>
      </w:r>
      <w:r w:rsidR="002B77A4">
        <w:rPr>
          <w:rFonts w:asciiTheme="majorHAnsi" w:hAnsiTheme="majorHAnsi" w:cstheme="majorHAnsi"/>
        </w:rPr>
        <w:t>.</w:t>
      </w:r>
      <w:r w:rsidR="000C07A2">
        <w:rPr>
          <w:rFonts w:asciiTheme="majorHAnsi" w:hAnsiTheme="majorHAnsi" w:cstheme="majorHAnsi"/>
        </w:rPr>
        <w:t xml:space="preserve"> </w:t>
      </w:r>
      <w:r w:rsidR="002B77A4">
        <w:rPr>
          <w:rFonts w:asciiTheme="majorHAnsi" w:hAnsiTheme="majorHAnsi" w:cstheme="majorHAnsi"/>
        </w:rPr>
        <w:t xml:space="preserve">Next, we used </w:t>
      </w:r>
      <w:proofErr w:type="spellStart"/>
      <w:r w:rsidR="002B77A4">
        <w:rPr>
          <w:rFonts w:asciiTheme="majorHAnsi" w:hAnsiTheme="majorHAnsi" w:cstheme="majorHAnsi"/>
        </w:rPr>
        <w:t>vcftools</w:t>
      </w:r>
      <w:proofErr w:type="spellEnd"/>
      <w:r w:rsidR="002B77A4">
        <w:rPr>
          <w:rFonts w:asciiTheme="majorHAnsi" w:hAnsiTheme="majorHAnsi" w:cstheme="majorHAnsi"/>
        </w:rPr>
        <w:t xml:space="preserve"> v0.1.14 (--weir-</w:t>
      </w:r>
      <w:proofErr w:type="spellStart"/>
      <w:r w:rsidR="002B77A4">
        <w:rPr>
          <w:rFonts w:asciiTheme="majorHAnsi" w:hAnsiTheme="majorHAnsi" w:cstheme="majorHAnsi"/>
        </w:rPr>
        <w:t>fst</w:t>
      </w:r>
      <w:proofErr w:type="spellEnd"/>
      <w:r w:rsidR="002B77A4">
        <w:rPr>
          <w:rFonts w:asciiTheme="majorHAnsi" w:hAnsiTheme="majorHAnsi" w:cstheme="majorHAnsi"/>
        </w:rPr>
        <w:t xml:space="preserve">-pop) to calculate </w:t>
      </w:r>
      <w:proofErr w:type="spellStart"/>
      <w:r w:rsidR="002B77A4">
        <w:rPr>
          <w:rFonts w:asciiTheme="majorHAnsi" w:hAnsiTheme="majorHAnsi" w:cstheme="majorHAnsi"/>
        </w:rPr>
        <w:t>Fst</w:t>
      </w:r>
      <w:proofErr w:type="spellEnd"/>
      <w:r w:rsidR="002B77A4">
        <w:rPr>
          <w:rFonts w:asciiTheme="majorHAnsi" w:hAnsiTheme="majorHAnsi" w:cstheme="majorHAnsi"/>
        </w:rPr>
        <w:t xml:space="preserve"> between females (population A) and males (population B). </w:t>
      </w:r>
      <w:r w:rsidR="000D5DE9">
        <w:rPr>
          <w:rFonts w:asciiTheme="majorHAnsi" w:hAnsiTheme="majorHAnsi" w:cstheme="majorHAnsi"/>
        </w:rPr>
        <w:t xml:space="preserve">After, we performed a reference genome based GWAS. We </w:t>
      </w:r>
      <w:r w:rsidR="00857AEC">
        <w:rPr>
          <w:rFonts w:asciiTheme="majorHAnsi" w:hAnsiTheme="majorHAnsi" w:cstheme="majorHAnsi"/>
        </w:rPr>
        <w:t xml:space="preserve">used </w:t>
      </w:r>
      <w:proofErr w:type="spellStart"/>
      <w:r w:rsidR="00857AEC">
        <w:rPr>
          <w:rFonts w:asciiTheme="majorHAnsi" w:hAnsiTheme="majorHAnsi" w:cstheme="majorHAnsi"/>
        </w:rPr>
        <w:t>vcftools</w:t>
      </w:r>
      <w:proofErr w:type="spellEnd"/>
      <w:r w:rsidR="00857AEC">
        <w:rPr>
          <w:rFonts w:asciiTheme="majorHAnsi" w:hAnsiTheme="majorHAnsi" w:cstheme="majorHAnsi"/>
        </w:rPr>
        <w:t xml:space="preserve"> v0.1.14 to filter data </w:t>
      </w:r>
      <w:r w:rsidR="000D5DE9">
        <w:rPr>
          <w:rFonts w:asciiTheme="majorHAnsi" w:hAnsiTheme="majorHAnsi" w:cstheme="majorHAnsi"/>
        </w:rPr>
        <w:t xml:space="preserve">to </w:t>
      </w:r>
      <w:r w:rsidR="00857AEC">
        <w:rPr>
          <w:rFonts w:asciiTheme="majorHAnsi" w:hAnsiTheme="majorHAnsi" w:cstheme="majorHAnsi"/>
        </w:rPr>
        <w:t>remove</w:t>
      </w:r>
      <w:r w:rsidR="000D5DE9">
        <w:rPr>
          <w:rFonts w:asciiTheme="majorHAnsi" w:hAnsiTheme="majorHAnsi" w:cstheme="majorHAnsi"/>
        </w:rPr>
        <w:t xml:space="preserve"> </w:t>
      </w:r>
      <w:r w:rsidR="00857AEC">
        <w:rPr>
          <w:rFonts w:asciiTheme="majorHAnsi" w:hAnsiTheme="majorHAnsi" w:cstheme="majorHAnsi"/>
        </w:rPr>
        <w:t>sites</w:t>
      </w:r>
      <w:r w:rsidR="000D5DE9">
        <w:rPr>
          <w:rFonts w:asciiTheme="majorHAnsi" w:hAnsiTheme="majorHAnsi" w:cstheme="majorHAnsi"/>
        </w:rPr>
        <w:t xml:space="preserve"> with </w:t>
      </w:r>
      <w:r w:rsidR="00857AEC">
        <w:rPr>
          <w:rFonts w:asciiTheme="majorHAnsi" w:hAnsiTheme="majorHAnsi" w:cstheme="majorHAnsi"/>
        </w:rPr>
        <w:t>a large proportion of missing data (&gt;</w:t>
      </w:r>
      <w:r w:rsidR="000D5DE9">
        <w:rPr>
          <w:rFonts w:asciiTheme="majorHAnsi" w:hAnsiTheme="majorHAnsi" w:cstheme="majorHAnsi"/>
        </w:rPr>
        <w:t xml:space="preserve"> 50%</w:t>
      </w:r>
      <w:r w:rsidR="00857AEC">
        <w:rPr>
          <w:rFonts w:asciiTheme="majorHAnsi" w:hAnsiTheme="majorHAnsi" w:cstheme="majorHAnsi"/>
        </w:rPr>
        <w:t>)</w:t>
      </w:r>
      <w:r w:rsidR="000D5DE9">
        <w:rPr>
          <w:rFonts w:asciiTheme="majorHAnsi" w:hAnsiTheme="majorHAnsi" w:cstheme="majorHAnsi"/>
        </w:rPr>
        <w:t xml:space="preserve">, </w:t>
      </w:r>
      <w:r w:rsidR="00857AEC">
        <w:rPr>
          <w:rFonts w:asciiTheme="majorHAnsi" w:hAnsiTheme="majorHAnsi" w:cstheme="majorHAnsi"/>
        </w:rPr>
        <w:t xml:space="preserve">sites containing rare alleles (minor allele frequency less than 5% or greater than 95%), and indels. Files were formatted as plink binary files using plink </w:t>
      </w:r>
      <w:r w:rsidR="00A442DD">
        <w:rPr>
          <w:rFonts w:asciiTheme="majorHAnsi" w:hAnsiTheme="majorHAnsi" w:cstheme="majorHAnsi"/>
        </w:rPr>
        <w:t>v</w:t>
      </w:r>
      <w:r w:rsidR="00A442DD" w:rsidRPr="00A442DD">
        <w:rPr>
          <w:rFonts w:asciiTheme="majorHAnsi" w:hAnsiTheme="majorHAnsi" w:cstheme="majorHAnsi"/>
        </w:rPr>
        <w:t>1.90b6.21</w:t>
      </w:r>
      <w:r w:rsidR="00F46B79">
        <w:rPr>
          <w:rFonts w:asciiTheme="majorHAnsi" w:hAnsiTheme="majorHAnsi" w:cstheme="majorHAnsi"/>
        </w:rPr>
        <w:t xml:space="preserve"> </w:t>
      </w:r>
      <w:r w:rsidR="00F46B79">
        <w:rPr>
          <w:rFonts w:asciiTheme="majorHAnsi" w:hAnsiTheme="majorHAnsi" w:cstheme="majorHAnsi"/>
        </w:rPr>
        <w:fldChar w:fldCharType="begin"/>
      </w:r>
      <w:r w:rsidR="00F46B79">
        <w:rPr>
          <w:rFonts w:asciiTheme="majorHAnsi" w:hAnsiTheme="majorHAnsi" w:cstheme="majorHAnsi"/>
        </w:rPr>
        <w:instrText xml:space="preserve"> ADDIN ZOTERO_ITEM CSL_CITATION {"citationID":"OZLMu2Eo","properties":{"formattedCitation":"(Purcell et al., 2007)","plainCitation":"(Purcell et al., 2007)","noteIndex":0},"citationItems":[{"id":177,"uris":["http://zotero.org/users/local/3tku6QP0/items/A6IKFL46"],"itemData":{"id":177,"type":"article-journal","container-title":"The American Journal of Human Genetics","DOI":"10.1086/519795","issue":"September","page":"559-575","title":"PLINK : A Tool Set for Whole-Genome Association and Population-Based Linkage Analyses","volume":"81","author":[{"family":"Purcell","given":"Shaun"},{"family":"Neale","given":"Benjamin"},{"family":"Todd-brown","given":"Kathe"},{"family":"Thomas","given":"Lori"},{"family":"Ferreira","given":"Manuel A R"},{"family":"Bender","given":"David"},{"family":"Maller","given":"Julian"},{"family":"Sklar","given":"Pamela"},{"family":"Bakker","given":"Paul I W De"},{"family":"Daly","given":"Mark J"},{"family":"Sham","given":"Pak C"}],"issued":{"date-parts":[["2007"]]}}}],"schema":"https://github.com/citation-style-language/schema/raw/master/csl-citation.json"} </w:instrText>
      </w:r>
      <w:r w:rsidR="00F46B79">
        <w:rPr>
          <w:rFonts w:asciiTheme="majorHAnsi" w:hAnsiTheme="majorHAnsi" w:cstheme="majorHAnsi"/>
        </w:rPr>
        <w:fldChar w:fldCharType="separate"/>
      </w:r>
      <w:r w:rsidR="00F46B79">
        <w:rPr>
          <w:rFonts w:asciiTheme="majorHAnsi" w:hAnsiTheme="majorHAnsi" w:cstheme="majorHAnsi"/>
          <w:noProof/>
        </w:rPr>
        <w:t>(Purcell et al., 2007)</w:t>
      </w:r>
      <w:r w:rsidR="00F46B79">
        <w:rPr>
          <w:rFonts w:asciiTheme="majorHAnsi" w:hAnsiTheme="majorHAnsi" w:cstheme="majorHAnsi"/>
        </w:rPr>
        <w:fldChar w:fldCharType="end"/>
      </w:r>
      <w:r w:rsidR="00F46B79">
        <w:rPr>
          <w:rFonts w:asciiTheme="majorHAnsi" w:hAnsiTheme="majorHAnsi" w:cstheme="majorHAnsi"/>
        </w:rPr>
        <w:t xml:space="preserve"> and fed into GEMMA v 0.98.3 </w:t>
      </w:r>
      <w:r w:rsidR="00F46B79">
        <w:rPr>
          <w:rFonts w:asciiTheme="majorHAnsi" w:hAnsiTheme="majorHAnsi" w:cstheme="majorHAnsi"/>
        </w:rPr>
        <w:fldChar w:fldCharType="begin"/>
      </w:r>
      <w:r w:rsidR="00F46B79">
        <w:rPr>
          <w:rFonts w:asciiTheme="majorHAnsi" w:hAnsiTheme="majorHAnsi" w:cstheme="majorHAnsi"/>
        </w:rPr>
        <w:instrText xml:space="preserve"> ADDIN ZOTERO_ITEM CSL_CITATION {"citationID":"Bwd7J4Sw","properties":{"formattedCitation":"(Zhou &amp; Stephens, 2012)","plainCitation":"(Zhou &amp; Stephens, 2012)","noteIndex":0},"citationItems":[{"id":748,"uris":["http://zotero.org/users/local/3tku6QP0/items/3DRQD7WC"],"itemData":{"id":748,"type":"article-journal","container-title":"Nature Genetics","DOI":"10.1038/ng.2310","ISSN":"1061-4036, 1546-1718","issue":"7","journalAbbreviation":"Nat Genet","language":"en","page":"821-824","source":"DOI.org (Crossref)","title":"Genome-wide efficient mixed-model analysis for association studies","volume":"44","author":[{"family":"Zhou","given":"Xiang"},{"family":"Stephens","given":"Matthew"}],"issued":{"date-parts":[["2012",7]]}}}],"schema":"https://github.com/citation-style-language/schema/raw/master/csl-citation.json"} </w:instrText>
      </w:r>
      <w:r w:rsidR="00F46B79">
        <w:rPr>
          <w:rFonts w:asciiTheme="majorHAnsi" w:hAnsiTheme="majorHAnsi" w:cstheme="majorHAnsi"/>
        </w:rPr>
        <w:fldChar w:fldCharType="separate"/>
      </w:r>
      <w:r w:rsidR="00F46B79">
        <w:rPr>
          <w:rFonts w:asciiTheme="majorHAnsi" w:hAnsiTheme="majorHAnsi" w:cstheme="majorHAnsi"/>
          <w:noProof/>
        </w:rPr>
        <w:t>(Zhou &amp; Stephens, 2012)</w:t>
      </w:r>
      <w:r w:rsidR="00F46B79">
        <w:rPr>
          <w:rFonts w:asciiTheme="majorHAnsi" w:hAnsiTheme="majorHAnsi" w:cstheme="majorHAnsi"/>
        </w:rPr>
        <w:fldChar w:fldCharType="end"/>
      </w:r>
      <w:r w:rsidR="00F46B79">
        <w:rPr>
          <w:rFonts w:asciiTheme="majorHAnsi" w:hAnsiTheme="majorHAnsi" w:cstheme="majorHAnsi"/>
        </w:rPr>
        <w:t xml:space="preserve"> to perform a GWAS using </w:t>
      </w:r>
      <w:r w:rsidR="005F017B">
        <w:rPr>
          <w:rFonts w:asciiTheme="majorHAnsi" w:hAnsiTheme="majorHAnsi" w:cstheme="majorHAnsi"/>
        </w:rPr>
        <w:t>a likelihood ratio test (</w:t>
      </w:r>
      <w:r w:rsidR="005F017B" w:rsidRPr="005F017B">
        <w:rPr>
          <w:rFonts w:ascii="Courier" w:hAnsi="Courier" w:cstheme="majorHAnsi"/>
        </w:rPr>
        <w:t>-</w:t>
      </w:r>
      <w:proofErr w:type="spellStart"/>
      <w:r w:rsidR="005F017B" w:rsidRPr="005F017B">
        <w:rPr>
          <w:rFonts w:ascii="Courier" w:hAnsi="Courier" w:cstheme="majorHAnsi"/>
        </w:rPr>
        <w:t>lm</w:t>
      </w:r>
      <w:proofErr w:type="spellEnd"/>
      <w:r w:rsidR="005F017B" w:rsidRPr="005F017B">
        <w:rPr>
          <w:rFonts w:ascii="Courier" w:hAnsi="Courier" w:cstheme="majorHAnsi"/>
        </w:rPr>
        <w:t xml:space="preserve"> 2</w:t>
      </w:r>
      <w:r w:rsidR="005F017B">
        <w:rPr>
          <w:rFonts w:asciiTheme="majorHAnsi" w:hAnsiTheme="majorHAnsi" w:cstheme="majorHAnsi"/>
        </w:rPr>
        <w:t>). Finally, we performed a reference-free GWAS using k</w:t>
      </w:r>
      <w:r w:rsidR="00EB56D4">
        <w:rPr>
          <w:rFonts w:asciiTheme="majorHAnsi" w:hAnsiTheme="majorHAnsi" w:cstheme="majorHAnsi"/>
        </w:rPr>
        <w:t>-</w:t>
      </w:r>
      <w:r w:rsidR="005F017B">
        <w:rPr>
          <w:rFonts w:asciiTheme="majorHAnsi" w:hAnsiTheme="majorHAnsi" w:cstheme="majorHAnsi"/>
        </w:rPr>
        <w:t>mers</w:t>
      </w:r>
      <w:r w:rsidR="0023528C">
        <w:rPr>
          <w:rFonts w:asciiTheme="majorHAnsi" w:hAnsiTheme="majorHAnsi" w:cstheme="majorHAnsi"/>
        </w:rPr>
        <w:t>. To do this, we followed the protocol outlined exactly in the SexFindR workflow by counting k</w:t>
      </w:r>
      <w:r w:rsidR="00EB56D4">
        <w:rPr>
          <w:rFonts w:asciiTheme="majorHAnsi" w:hAnsiTheme="majorHAnsi" w:cstheme="majorHAnsi"/>
        </w:rPr>
        <w:t>-</w:t>
      </w:r>
      <w:r w:rsidR="0023528C">
        <w:rPr>
          <w:rFonts w:asciiTheme="majorHAnsi" w:hAnsiTheme="majorHAnsi" w:cstheme="majorHAnsi"/>
        </w:rPr>
        <w:t>mers</w:t>
      </w:r>
      <w:r w:rsidR="00EB56D4">
        <w:rPr>
          <w:rFonts w:asciiTheme="majorHAnsi" w:hAnsiTheme="majorHAnsi" w:cstheme="majorHAnsi"/>
        </w:rPr>
        <w:t xml:space="preserve"> (</w:t>
      </w:r>
      <w:r w:rsidR="00EB56D4">
        <w:rPr>
          <w:rFonts w:ascii="Courier" w:hAnsi="Courier" w:cstheme="majorHAnsi"/>
        </w:rPr>
        <w:t>k=31</w:t>
      </w:r>
      <w:r w:rsidR="00EB56D4">
        <w:rPr>
          <w:rFonts w:asciiTheme="majorHAnsi" w:hAnsiTheme="majorHAnsi" w:cstheme="majorHAnsi"/>
        </w:rPr>
        <w:t xml:space="preserve">) </w:t>
      </w:r>
      <w:r w:rsidR="0023528C">
        <w:rPr>
          <w:rFonts w:asciiTheme="majorHAnsi" w:hAnsiTheme="majorHAnsi" w:cstheme="majorHAnsi"/>
        </w:rPr>
        <w:t xml:space="preserve">using KMC3 </w:t>
      </w:r>
      <w:r w:rsidR="0023528C">
        <w:rPr>
          <w:rFonts w:asciiTheme="majorHAnsi" w:hAnsiTheme="majorHAnsi" w:cstheme="majorHAnsi"/>
        </w:rPr>
        <w:fldChar w:fldCharType="begin"/>
      </w:r>
      <w:r w:rsidR="0023528C">
        <w:rPr>
          <w:rFonts w:asciiTheme="majorHAnsi" w:hAnsiTheme="majorHAnsi" w:cstheme="majorHAnsi"/>
        </w:rPr>
        <w:instrText xml:space="preserve"> ADDIN ZOTERO_ITEM CSL_CITATION {"citationID":"OD31wgJ2","properties":{"formattedCitation":"(Kokot et al., 2017)","plainCitation":"(Kokot et al., 2017)","noteIndex":0},"citationItems":[{"id":750,"uris":["http://zotero.org/users/local/3tku6QP0/items/5HKLTALA"],"itemData":{"id":750,"type":"article-journal","abstract":"Summary: Counting all k-mers in a given dataset is a standard procedure in many bioinformatics applications. We introduce KMC3, a signiﬁcant improvement of the former KMC2 algorithm together with KMC tools for manipulating k-mer databases. Usefulness of the tools is shown on a few real problems.","container-title":"Bioinformatics","DOI":"10.1093/bioinformatics/btx304","ISSN":"1367-4803, 1367-4811","issue":"17","language":"en","page":"2759-2761","source":"DOI.org (Crossref)","title":"KMC 3: counting and manipulating &lt;i&gt;k&lt;/i&gt; -mer statistics","title-short":"KMC 3","volume":"33","author":[{"family":"Kokot","given":"Marek"},{"family":"Długosz","given":"Maciej"},{"family":"Deorowicz","given":"Sebastian"}],"editor":[{"family":"Berger","given":"Bonnie"}],"issued":{"date-parts":[["2017",9,1]]}}}],"schema":"https://github.com/citation-style-language/schema/raw/master/csl-citation.json"} </w:instrText>
      </w:r>
      <w:r w:rsidR="0023528C">
        <w:rPr>
          <w:rFonts w:asciiTheme="majorHAnsi" w:hAnsiTheme="majorHAnsi" w:cstheme="majorHAnsi"/>
        </w:rPr>
        <w:fldChar w:fldCharType="separate"/>
      </w:r>
      <w:r w:rsidR="0023528C">
        <w:rPr>
          <w:rFonts w:asciiTheme="majorHAnsi" w:hAnsiTheme="majorHAnsi" w:cstheme="majorHAnsi"/>
          <w:noProof/>
        </w:rPr>
        <w:t>(Kokot et al., 2017)</w:t>
      </w:r>
      <w:r w:rsidR="0023528C">
        <w:rPr>
          <w:rFonts w:asciiTheme="majorHAnsi" w:hAnsiTheme="majorHAnsi" w:cstheme="majorHAnsi"/>
        </w:rPr>
        <w:fldChar w:fldCharType="end"/>
      </w:r>
      <w:r w:rsidR="00D4259B">
        <w:rPr>
          <w:rFonts w:asciiTheme="majorHAnsi" w:hAnsiTheme="majorHAnsi" w:cstheme="majorHAnsi"/>
        </w:rPr>
        <w:t>;</w:t>
      </w:r>
      <w:r w:rsidR="0023528C">
        <w:rPr>
          <w:rFonts w:asciiTheme="majorHAnsi" w:hAnsiTheme="majorHAnsi" w:cstheme="majorHAnsi"/>
        </w:rPr>
        <w:t xml:space="preserve"> </w:t>
      </w:r>
      <w:r w:rsidR="00250681">
        <w:rPr>
          <w:rFonts w:asciiTheme="majorHAnsi" w:hAnsiTheme="majorHAnsi" w:cstheme="majorHAnsi"/>
        </w:rPr>
        <w:t>adding strand information</w:t>
      </w:r>
      <w:r w:rsidR="00D4259B">
        <w:rPr>
          <w:rFonts w:asciiTheme="majorHAnsi" w:hAnsiTheme="majorHAnsi" w:cstheme="majorHAnsi"/>
        </w:rPr>
        <w:t>, creating a list of k</w:t>
      </w:r>
      <w:r w:rsidR="00EB56D4">
        <w:rPr>
          <w:rFonts w:asciiTheme="majorHAnsi" w:hAnsiTheme="majorHAnsi" w:cstheme="majorHAnsi"/>
        </w:rPr>
        <w:t>-</w:t>
      </w:r>
      <w:r w:rsidR="00D4259B">
        <w:rPr>
          <w:rFonts w:asciiTheme="majorHAnsi" w:hAnsiTheme="majorHAnsi" w:cstheme="majorHAnsi"/>
        </w:rPr>
        <w:t>mers found in multiple samples</w:t>
      </w:r>
      <w:r w:rsidR="00013FCD">
        <w:rPr>
          <w:rFonts w:asciiTheme="majorHAnsi" w:hAnsiTheme="majorHAnsi" w:cstheme="majorHAnsi"/>
        </w:rPr>
        <w:t>,</w:t>
      </w:r>
      <w:r w:rsidR="00D4259B">
        <w:rPr>
          <w:rFonts w:asciiTheme="majorHAnsi" w:hAnsiTheme="majorHAnsi" w:cstheme="majorHAnsi"/>
        </w:rPr>
        <w:t xml:space="preserve"> building a kmer table</w:t>
      </w:r>
      <w:r w:rsidR="00013FCD">
        <w:rPr>
          <w:rFonts w:asciiTheme="majorHAnsi" w:hAnsiTheme="majorHAnsi" w:cstheme="majorHAnsi"/>
        </w:rPr>
        <w:t xml:space="preserve"> and converting to plink binary file format</w:t>
      </w:r>
      <w:r w:rsidR="00250681">
        <w:rPr>
          <w:rFonts w:asciiTheme="majorHAnsi" w:hAnsiTheme="majorHAnsi" w:cstheme="majorHAnsi"/>
        </w:rPr>
        <w:t xml:space="preserve"> with </w:t>
      </w:r>
      <w:proofErr w:type="spellStart"/>
      <w:r w:rsidR="00250681">
        <w:rPr>
          <w:rFonts w:asciiTheme="majorHAnsi" w:hAnsiTheme="majorHAnsi" w:cstheme="majorHAnsi"/>
        </w:rPr>
        <w:t>kmerGWAS</w:t>
      </w:r>
      <w:proofErr w:type="spellEnd"/>
      <w:r w:rsidR="00250681">
        <w:rPr>
          <w:rFonts w:asciiTheme="majorHAnsi" w:hAnsiTheme="majorHAnsi" w:cstheme="majorHAnsi"/>
        </w:rPr>
        <w:t xml:space="preserve"> v0.2 </w:t>
      </w:r>
      <w:r w:rsidR="00663CC9">
        <w:rPr>
          <w:rFonts w:asciiTheme="majorHAnsi" w:hAnsiTheme="majorHAnsi" w:cstheme="majorHAnsi"/>
        </w:rPr>
        <w:fldChar w:fldCharType="begin"/>
      </w:r>
      <w:r w:rsidR="00663CC9">
        <w:rPr>
          <w:rFonts w:asciiTheme="majorHAnsi" w:hAnsiTheme="majorHAnsi" w:cstheme="majorHAnsi"/>
        </w:rPr>
        <w:instrText xml:space="preserve"> ADDIN ZOTERO_ITEM CSL_CITATION {"citationID":"kqwRNwNT","properties":{"formattedCitation":"(Voichek &amp; Weigel, 2020)","plainCitation":"(Voichek &amp; Weigel, 2020)","noteIndex":0},"citationItems":[{"id":752,"uris":["http://zotero.org/users/local/3tku6QP0/items/3XWLXYCH"],"itemData":{"id":752,"type":"article-journal","container-title":"Nature Genetics","DOI":"10.1038/s41588-020-0612-7","ISSN":"1061-4036, 1546-1718","issue":"5","journalAbbreviation":"Nat Genet","language":"en","page":"534-540","source":"DOI.org (Crossref)","title":"Identifying genetic variants underlying phenotypic variation in plants without complete genomes","volume":"52","author":[{"family":"Voichek","given":"Yoav"},{"family":"Weigel","given":"Detlef"}],"issued":{"date-parts":[["2020",5]]}}}],"schema":"https://github.com/citation-style-language/schema/raw/master/csl-citation.json"} </w:instrText>
      </w:r>
      <w:r w:rsidR="00663CC9">
        <w:rPr>
          <w:rFonts w:asciiTheme="majorHAnsi" w:hAnsiTheme="majorHAnsi" w:cstheme="majorHAnsi"/>
        </w:rPr>
        <w:fldChar w:fldCharType="separate"/>
      </w:r>
      <w:r w:rsidR="00663CC9">
        <w:rPr>
          <w:rFonts w:asciiTheme="majorHAnsi" w:hAnsiTheme="majorHAnsi" w:cstheme="majorHAnsi"/>
          <w:noProof/>
        </w:rPr>
        <w:t>(Voichek &amp; Weigel, 2020)</w:t>
      </w:r>
      <w:r w:rsidR="00663CC9">
        <w:rPr>
          <w:rFonts w:asciiTheme="majorHAnsi" w:hAnsiTheme="majorHAnsi" w:cstheme="majorHAnsi"/>
        </w:rPr>
        <w:fldChar w:fldCharType="end"/>
      </w:r>
      <w:r w:rsidR="00D4259B">
        <w:rPr>
          <w:rFonts w:asciiTheme="majorHAnsi" w:hAnsiTheme="majorHAnsi" w:cstheme="majorHAnsi"/>
        </w:rPr>
        <w:t>;</w:t>
      </w:r>
      <w:r w:rsidR="00663CC9">
        <w:rPr>
          <w:rFonts w:asciiTheme="majorHAnsi" w:hAnsiTheme="majorHAnsi" w:cstheme="majorHAnsi"/>
        </w:rPr>
        <w:t xml:space="preserve"> </w:t>
      </w:r>
      <w:r w:rsidR="00EB56D4">
        <w:rPr>
          <w:rFonts w:asciiTheme="majorHAnsi" w:hAnsiTheme="majorHAnsi" w:cstheme="majorHAnsi"/>
        </w:rPr>
        <w:t xml:space="preserve">and </w:t>
      </w:r>
      <w:r w:rsidR="00013FCD">
        <w:rPr>
          <w:rFonts w:asciiTheme="majorHAnsi" w:hAnsiTheme="majorHAnsi" w:cstheme="majorHAnsi"/>
        </w:rPr>
        <w:t>performing an association analysis to obtain p-values</w:t>
      </w:r>
      <w:r w:rsidR="00D4259B">
        <w:rPr>
          <w:rFonts w:asciiTheme="majorHAnsi" w:hAnsiTheme="majorHAnsi" w:cstheme="majorHAnsi"/>
        </w:rPr>
        <w:t xml:space="preserve"> </w:t>
      </w:r>
      <w:r w:rsidR="00013FCD">
        <w:rPr>
          <w:rFonts w:asciiTheme="majorHAnsi" w:hAnsiTheme="majorHAnsi" w:cstheme="majorHAnsi"/>
        </w:rPr>
        <w:t xml:space="preserve">associated with sex </w:t>
      </w:r>
      <w:r w:rsidR="00D4259B">
        <w:rPr>
          <w:rFonts w:asciiTheme="majorHAnsi" w:hAnsiTheme="majorHAnsi" w:cstheme="majorHAnsi"/>
        </w:rPr>
        <w:t>using plink v 1.9</w:t>
      </w:r>
      <w:r w:rsidR="00EB56D4">
        <w:rPr>
          <w:rFonts w:asciiTheme="majorHAnsi" w:hAnsiTheme="majorHAnsi" w:cstheme="majorHAnsi"/>
        </w:rPr>
        <w:t>. We</w:t>
      </w:r>
      <w:r w:rsidR="00B5609E">
        <w:rPr>
          <w:rFonts w:asciiTheme="majorHAnsi" w:hAnsiTheme="majorHAnsi" w:cstheme="majorHAnsi"/>
        </w:rPr>
        <w:t xml:space="preserve"> used a conservative Bonferroni cutoff to</w:t>
      </w:r>
      <w:r w:rsidR="00EB56D4">
        <w:rPr>
          <w:rFonts w:asciiTheme="majorHAnsi" w:hAnsiTheme="majorHAnsi" w:cstheme="majorHAnsi"/>
        </w:rPr>
        <w:t xml:space="preserve"> filter for </w:t>
      </w:r>
      <w:r w:rsidR="00EB56D4">
        <w:rPr>
          <w:rFonts w:asciiTheme="majorHAnsi" w:hAnsiTheme="majorHAnsi" w:cstheme="majorHAnsi"/>
        </w:rPr>
        <w:lastRenderedPageBreak/>
        <w:t xml:space="preserve">highly associated k-mers (p &lt; 1e-9) </w:t>
      </w:r>
      <w:r w:rsidR="00B5609E">
        <w:rPr>
          <w:rFonts w:asciiTheme="majorHAnsi" w:hAnsiTheme="majorHAnsi" w:cstheme="majorHAnsi"/>
        </w:rPr>
        <w:t xml:space="preserve">and assembled k-mers into contigs using </w:t>
      </w:r>
      <w:proofErr w:type="spellStart"/>
      <w:r w:rsidR="00B5609E">
        <w:rPr>
          <w:rFonts w:asciiTheme="majorHAnsi" w:hAnsiTheme="majorHAnsi" w:cstheme="majorHAnsi"/>
        </w:rPr>
        <w:t>ABySS</w:t>
      </w:r>
      <w:proofErr w:type="spellEnd"/>
      <w:r w:rsidR="00B5609E">
        <w:rPr>
          <w:rFonts w:asciiTheme="majorHAnsi" w:hAnsiTheme="majorHAnsi" w:cstheme="majorHAnsi"/>
        </w:rPr>
        <w:t xml:space="preserve"> 2.2.5 </w:t>
      </w:r>
      <w:r w:rsidR="00B5609E">
        <w:rPr>
          <w:rFonts w:asciiTheme="majorHAnsi" w:hAnsiTheme="majorHAnsi" w:cstheme="majorHAnsi"/>
        </w:rPr>
        <w:fldChar w:fldCharType="begin"/>
      </w:r>
      <w:r w:rsidR="00B5609E">
        <w:rPr>
          <w:rFonts w:asciiTheme="majorHAnsi" w:hAnsiTheme="majorHAnsi" w:cstheme="majorHAnsi"/>
        </w:rPr>
        <w:instrText xml:space="preserve"> ADDIN ZOTERO_ITEM CSL_CITATION {"citationID":"sxHWA3y5","properties":{"formattedCitation":"(Jackman et al., 2017)","plainCitation":"(Jackman et al., 2017)","noteIndex":0},"citationItems":[{"id":754,"uris":["http://zotero.org/users/local/3tku6QP0/items/LBVSAACK"],"itemData":{"id":754,"type":"article-journal","abstract":"The assembly of DNA sequences de novo is fundamental to genomics research. It is the first of many steps toward elucidating and characterizing whole genomes. Downstream applications, including analysis of genomic variation between species, between or within individuals critically depend on robustly assembled sequences. In the span of a single decade, the sequence throughput of leading DNA sequencing instruments has increased drastically, and coupled with established and planned large-scale, personalized medicine initiatives to sequence genomes in the thousands and even millions, the development of efficient, scalable and accurate bioinformatics tools for producing high-quality reference draft genomes is timely. With ABySS 1.0, we originally showed that assembling the human genome using short 50-bp sequencing reads was possible by aggregating the half terabyte of compute memory needed over several computers using a standardized message-passing system (MPI). We present here its redesign, which departs from MPI and instead implements algorithms that employ a Bloom filter, a probabilistic data structure, to represent a de Bruijn graph and reduce memory requirements. We benchmarked ABySS 2.0 human genome assembly using a Genome in a Bottle data set of 250-bp Illumina paired-end and 6-kbp mate-pair libraries from a single individual. Our assembly yielded a NG50 (NGA50) scaffold contiguity of 3.5 (3.0) Mbp using &lt;35 GB of RAM. This is a modest memory requirement by today's standards and is often available on a single computer. We also investigate the use of BioNano Genomics and 10x Genomics’ Chromium data to further improve the scaffold NG50 (NGA50) of this assembly to 42 (15) Mbp.","container-title":"Genome Research","DOI":"10.1101/gr.214346.116","ISSN":"1088-9051, 1549-5469","issue":"5","journalAbbreviation":"Genome Res.","language":"en","page":"768-777","source":"DOI.org (Crossref)","title":"ABySS 2.0: resource-efficient assembly of large genomes using a Bloom filter","title-short":"ABySS 2.0","volume":"27","author":[{"family":"Jackman","given":"Shaun D."},{"family":"Vandervalk","given":"Benjamin P."},{"family":"Mohamadi","given":"Hamid"},{"family":"Chu","given":"Justin"},{"family":"Yeo","given":"Sarah"},{"family":"Hammond","given":"S. Austin"},{"family":"Jahesh","given":"Golnaz"},{"family":"Khan","given":"Hamza"},{"family":"Coombe","given":"Lauren"},{"family":"Warren","given":"Rene L."},{"family":"Birol","given":"Inanc"}],"issued":{"date-parts":[["2017",5]]}}}],"schema":"https://github.com/citation-style-language/schema/raw/master/csl-citation.json"} </w:instrText>
      </w:r>
      <w:r w:rsidR="00B5609E">
        <w:rPr>
          <w:rFonts w:asciiTheme="majorHAnsi" w:hAnsiTheme="majorHAnsi" w:cstheme="majorHAnsi"/>
        </w:rPr>
        <w:fldChar w:fldCharType="separate"/>
      </w:r>
      <w:r w:rsidR="00B5609E">
        <w:rPr>
          <w:rFonts w:asciiTheme="majorHAnsi" w:hAnsiTheme="majorHAnsi" w:cstheme="majorHAnsi"/>
          <w:noProof/>
        </w:rPr>
        <w:t>(Jackman et al., 2017)</w:t>
      </w:r>
      <w:r w:rsidR="00B5609E">
        <w:rPr>
          <w:rFonts w:asciiTheme="majorHAnsi" w:hAnsiTheme="majorHAnsi" w:cstheme="majorHAnsi"/>
        </w:rPr>
        <w:fldChar w:fldCharType="end"/>
      </w:r>
      <w:r w:rsidR="00AF6021">
        <w:rPr>
          <w:rFonts w:asciiTheme="majorHAnsi" w:hAnsiTheme="majorHAnsi" w:cstheme="majorHAnsi"/>
        </w:rPr>
        <w:t xml:space="preserve">. Finally, we </w:t>
      </w:r>
      <w:r w:rsidR="00A14525">
        <w:rPr>
          <w:rFonts w:asciiTheme="majorHAnsi" w:hAnsiTheme="majorHAnsi" w:cstheme="majorHAnsi"/>
        </w:rPr>
        <w:t>identified the location of</w:t>
      </w:r>
      <w:r w:rsidR="00AF6021">
        <w:rPr>
          <w:rFonts w:asciiTheme="majorHAnsi" w:hAnsiTheme="majorHAnsi" w:cstheme="majorHAnsi"/>
        </w:rPr>
        <w:t xml:space="preserve"> the associated sequences in the male and female reference assemblies using </w:t>
      </w:r>
      <w:proofErr w:type="spellStart"/>
      <w:r w:rsidR="00AF6021">
        <w:rPr>
          <w:rFonts w:asciiTheme="majorHAnsi" w:hAnsiTheme="majorHAnsi" w:cstheme="majorHAnsi"/>
        </w:rPr>
        <w:t>blastn</w:t>
      </w:r>
      <w:proofErr w:type="spellEnd"/>
      <w:r w:rsidR="00AF6021">
        <w:rPr>
          <w:rFonts w:asciiTheme="majorHAnsi" w:hAnsiTheme="majorHAnsi" w:cstheme="majorHAnsi"/>
        </w:rPr>
        <w:t xml:space="preserve"> </w:t>
      </w:r>
      <w:r w:rsidR="002D631A">
        <w:rPr>
          <w:rFonts w:asciiTheme="majorHAnsi" w:hAnsiTheme="majorHAnsi" w:cstheme="majorHAnsi"/>
        </w:rPr>
        <w:fldChar w:fldCharType="begin"/>
      </w:r>
      <w:r w:rsidR="002D631A">
        <w:rPr>
          <w:rFonts w:asciiTheme="majorHAnsi" w:hAnsiTheme="majorHAnsi" w:cstheme="majorHAnsi"/>
        </w:rPr>
        <w:instrText xml:space="preserve"> ADDIN ZOTERO_ITEM CSL_CITATION {"citationID":"SWvy6mxQ","properties":{"formattedCitation":"(Altschul et al., 1990)","plainCitation":"(Altschul et al., 1990)","noteIndex":0},"citationItems":[{"id":757,"uris":["http://zotero.org/users/local/3tku6QP0/items/PF7I354G"],"itemData":{"id":757,"type":"article-journal","abstract":"A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Biology","DOI":"https://doi.org/10.1016/S0022-2836(05)80360-2","ISSN":"0022-2836","issue":"3","language":"en","page":"403-410","source":"Zotero","title":"Basic Local Alignment Search Tool","volume":"215","author":[{"family":"Altschul","given":"Stephen F"},{"family":"Gish","given":"Warren"},{"family":"Miller","given":"Webb"},{"family":"Myers","given":"Eugene W"},{"family":"Lipman","given":"David J"}],"issued":{"date-parts":[["1990"]]}}}],"schema":"https://github.com/citation-style-language/schema/raw/master/csl-citation.json"} </w:instrText>
      </w:r>
      <w:r w:rsidR="002D631A">
        <w:rPr>
          <w:rFonts w:asciiTheme="majorHAnsi" w:hAnsiTheme="majorHAnsi" w:cstheme="majorHAnsi"/>
        </w:rPr>
        <w:fldChar w:fldCharType="separate"/>
      </w:r>
      <w:r w:rsidR="002D631A">
        <w:rPr>
          <w:rFonts w:asciiTheme="majorHAnsi" w:hAnsiTheme="majorHAnsi" w:cstheme="majorHAnsi"/>
          <w:noProof/>
        </w:rPr>
        <w:t>(Altschul et al., 1990)</w:t>
      </w:r>
      <w:r w:rsidR="002D631A">
        <w:rPr>
          <w:rFonts w:asciiTheme="majorHAnsi" w:hAnsiTheme="majorHAnsi" w:cstheme="majorHAnsi"/>
        </w:rPr>
        <w:fldChar w:fldCharType="end"/>
      </w:r>
      <w:r w:rsidR="00A14525">
        <w:rPr>
          <w:rFonts w:asciiTheme="majorHAnsi" w:hAnsiTheme="majorHAnsi" w:cstheme="majorHAnsi"/>
        </w:rPr>
        <w:t>.</w:t>
      </w:r>
    </w:p>
    <w:p w14:paraId="593E96E8" w14:textId="77777777" w:rsidR="00204900" w:rsidRDefault="00204900" w:rsidP="003D178C">
      <w:pPr>
        <w:rPr>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24" w:name="_Toc113440565"/>
      <w:r>
        <w:rPr>
          <w:rFonts w:asciiTheme="majorHAnsi" w:hAnsiTheme="majorHAnsi" w:cstheme="majorHAnsi"/>
          <w:szCs w:val="24"/>
        </w:rPr>
        <w:t>Results</w:t>
      </w:r>
      <w:bookmarkEnd w:id="124"/>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2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25"/>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07ABA734"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 xml:space="preserve">acquired </w:t>
      </w:r>
      <w:ins w:id="126" w:author="Andrea Schreier" w:date="2023-10-28T11:56:00Z">
        <w:r w:rsidR="00114E1F">
          <w:rPr>
            <w:rFonts w:asciiTheme="majorHAnsi" w:hAnsiTheme="majorHAnsi" w:cstheme="majorHAnsi"/>
          </w:rPr>
          <w:t xml:space="preserve">RAD </w:t>
        </w:r>
      </w:ins>
      <w:r>
        <w:rPr>
          <w:rFonts w:asciiTheme="majorHAnsi" w:hAnsiTheme="majorHAnsi" w:cstheme="majorHAnsi"/>
        </w:rPr>
        <w:t>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w:t>
      </w:r>
      <w:ins w:id="127" w:author="Andrea Schreier" w:date="2023-10-28T11:58:00Z">
        <w:r w:rsidR="000E65DB">
          <w:rPr>
            <w:rFonts w:asciiTheme="majorHAnsi" w:hAnsiTheme="majorHAnsi" w:cstheme="majorHAnsi"/>
          </w:rPr>
          <w:t xml:space="preserve">delta </w:t>
        </w:r>
        <w:proofErr w:type="spellStart"/>
        <w:r w:rsidR="000E65DB">
          <w:rPr>
            <w:rFonts w:asciiTheme="majorHAnsi" w:hAnsiTheme="majorHAnsi" w:cstheme="majorHAnsi"/>
          </w:rPr>
          <w:t>smelt</w:t>
        </w:r>
      </w:ins>
      <w:del w:id="128" w:author="Andrea Schreier" w:date="2023-10-28T11:58:00Z">
        <w:r w:rsidRPr="00120DAA" w:rsidDel="000E65DB">
          <w:rPr>
            <w:rFonts w:asciiTheme="majorHAnsi" w:hAnsiTheme="majorHAnsi" w:cstheme="majorHAnsi"/>
          </w:rPr>
          <w:delText>individuals</w:delText>
        </w:r>
      </w:del>
      <w:proofErr w:type="spellEnd"/>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commentRangeStart w:id="129"/>
      <w:r w:rsidR="007C5F69">
        <w:rPr>
          <w:rFonts w:asciiTheme="majorHAnsi" w:hAnsiTheme="majorHAnsi" w:cstheme="majorHAnsi"/>
        </w:rPr>
        <w:t>number of reads</w:t>
      </w:r>
      <w:commentRangeEnd w:id="129"/>
      <w:r w:rsidR="00114E1F">
        <w:rPr>
          <w:rStyle w:val="CommentReference"/>
        </w:rPr>
        <w:commentReference w:id="129"/>
      </w:r>
      <w:r w:rsidR="007C5F69">
        <w:rPr>
          <w:rFonts w:asciiTheme="majorHAnsi" w:hAnsiTheme="majorHAnsi" w:cstheme="majorHAnsi"/>
        </w:rPr>
        <w:t xml:space="preserve">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30" w:name="_Toc113440567"/>
      <w:r>
        <w:rPr>
          <w:rFonts w:asciiTheme="majorHAnsi" w:hAnsiTheme="majorHAnsi" w:cstheme="majorHAnsi"/>
          <w:sz w:val="24"/>
          <w:szCs w:val="24"/>
        </w:rPr>
        <w:t>Genome-wide association study</w:t>
      </w:r>
      <w:bookmarkEnd w:id="130"/>
    </w:p>
    <w:p w14:paraId="0CBBE3C3" w14:textId="4205F7DB"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t>
      </w:r>
      <w:ins w:id="131" w:author="Andrea Schreier" w:date="2023-10-28T13:00:00Z">
        <w:r w:rsidR="00660295">
          <w:rPr>
            <w:rFonts w:asciiTheme="majorHAnsi" w:hAnsiTheme="majorHAnsi" w:cstheme="majorHAnsi"/>
          </w:rPr>
          <w:t xml:space="preserve">for RAD seq reads </w:t>
        </w:r>
      </w:ins>
      <w:r>
        <w:rPr>
          <w:rFonts w:asciiTheme="majorHAnsi" w:hAnsiTheme="majorHAnsi" w:cstheme="majorHAnsi"/>
        </w:rPr>
        <w:t xml:space="preserve">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 xml:space="preserve">required for significance of </w:t>
      </w:r>
      <w:del w:id="132" w:author="Andrea Schreier" w:date="2023-10-28T11:57:00Z">
        <w:r w:rsidR="00A675F4" w:rsidRPr="00A675F4" w:rsidDel="00114E1F">
          <w:rPr>
            <w:rFonts w:asciiTheme="majorHAnsi" w:hAnsiTheme="majorHAnsi" w:cstheme="majorHAnsi"/>
          </w:rPr>
          <w:delText xml:space="preserve">in </w:delText>
        </w:r>
      </w:del>
      <w:r w:rsidR="00EC4A5A">
        <w:rPr>
          <w:rFonts w:asciiTheme="majorHAnsi" w:hAnsiTheme="majorHAnsi" w:cstheme="majorHAnsi"/>
        </w:rPr>
        <w:t>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w:t>
      </w:r>
      <w:ins w:id="133" w:author="Andrea Schreier" w:date="2023-10-28T11:58:00Z">
        <w:r w:rsidR="000E65DB">
          <w:rPr>
            <w:rFonts w:asciiTheme="majorHAnsi" w:hAnsiTheme="majorHAnsi" w:cstheme="majorHAnsi"/>
          </w:rPr>
          <w:t xml:space="preserve">loci were found to be </w:t>
        </w:r>
      </w:ins>
      <w:r w:rsidR="00A675F4" w:rsidRPr="00A675F4">
        <w:rPr>
          <w:rFonts w:asciiTheme="majorHAnsi" w:hAnsiTheme="majorHAnsi" w:cstheme="majorHAnsi"/>
        </w:rPr>
        <w:t>significant</w:t>
      </w:r>
      <w:ins w:id="134" w:author="Andrea Schreier" w:date="2023-10-28T11:58:00Z">
        <w:r w:rsidR="000E65DB">
          <w:rPr>
            <w:rFonts w:asciiTheme="majorHAnsi" w:hAnsiTheme="majorHAnsi" w:cstheme="majorHAnsi"/>
          </w:rPr>
          <w:t>ly</w:t>
        </w:r>
      </w:ins>
      <w:r w:rsidR="00A675F4" w:rsidRPr="00A675F4">
        <w:rPr>
          <w:rFonts w:asciiTheme="majorHAnsi" w:hAnsiTheme="majorHAnsi" w:cstheme="majorHAnsi"/>
        </w:rPr>
        <w:t xml:space="preserve"> associat</w:t>
      </w:r>
      <w:ins w:id="135" w:author="Andrea Schreier" w:date="2023-10-28T11:58:00Z">
        <w:r w:rsidR="000E65DB">
          <w:rPr>
            <w:rFonts w:asciiTheme="majorHAnsi" w:hAnsiTheme="majorHAnsi" w:cstheme="majorHAnsi"/>
          </w:rPr>
          <w:t>ed</w:t>
        </w:r>
      </w:ins>
      <w:del w:id="136" w:author="Andrea Schreier" w:date="2023-10-28T11:58:00Z">
        <w:r w:rsidR="00A675F4" w:rsidRPr="00A675F4" w:rsidDel="000E65DB">
          <w:rPr>
            <w:rFonts w:asciiTheme="majorHAnsi" w:hAnsiTheme="majorHAnsi" w:cstheme="majorHAnsi"/>
          </w:rPr>
          <w:delText>ion</w:delText>
        </w:r>
      </w:del>
      <w:r w:rsidR="00A675F4" w:rsidRPr="00A675F4">
        <w:rPr>
          <w:rFonts w:asciiTheme="majorHAnsi" w:hAnsiTheme="majorHAnsi" w:cstheme="majorHAnsi"/>
        </w:rPr>
        <w:t xml:space="preserve"> </w:t>
      </w:r>
      <w:ins w:id="137" w:author="Andrea Schreier" w:date="2023-10-28T11:58:00Z">
        <w:r w:rsidR="000E65DB">
          <w:rPr>
            <w:rFonts w:asciiTheme="majorHAnsi" w:hAnsiTheme="majorHAnsi" w:cstheme="majorHAnsi"/>
          </w:rPr>
          <w:t>with</w:t>
        </w:r>
      </w:ins>
      <w:del w:id="138" w:author="Andrea Schreier" w:date="2023-10-28T11:58:00Z">
        <w:r w:rsidR="00A675F4" w:rsidRPr="00A675F4" w:rsidDel="000E65DB">
          <w:rPr>
            <w:rFonts w:asciiTheme="majorHAnsi" w:hAnsiTheme="majorHAnsi" w:cstheme="majorHAnsi"/>
          </w:rPr>
          <w:delText>in</w:delText>
        </w:r>
      </w:del>
      <w:r w:rsidR="00A675F4" w:rsidRPr="00A675F4">
        <w:rPr>
          <w:rFonts w:asciiTheme="majorHAnsi" w:hAnsiTheme="majorHAnsi" w:cstheme="majorHAnsi"/>
        </w:rPr>
        <w:t xml:space="preserve"> sex </w:t>
      </w:r>
      <w:del w:id="139" w:author="Andrea Schreier" w:date="2023-10-28T11:58:00Z">
        <w:r w:rsidR="00A675F4" w:rsidRPr="00A675F4" w:rsidDel="000E65DB">
          <w:rPr>
            <w:rFonts w:asciiTheme="majorHAnsi" w:hAnsiTheme="majorHAnsi" w:cstheme="majorHAnsi"/>
          </w:rPr>
          <w:delText>was found using</w:delText>
        </w:r>
      </w:del>
      <w:ins w:id="140" w:author="Andrea Schreier" w:date="2023-10-28T11:58:00Z">
        <w:r w:rsidR="000E65DB">
          <w:rPr>
            <w:rFonts w:asciiTheme="majorHAnsi" w:hAnsiTheme="majorHAnsi" w:cstheme="majorHAnsi"/>
          </w:rPr>
          <w:t>in</w:t>
        </w:r>
      </w:ins>
      <w:r w:rsidR="00A675F4" w:rsidRPr="00A675F4">
        <w:rPr>
          <w:rFonts w:asciiTheme="majorHAnsi" w:hAnsiTheme="majorHAnsi" w:cstheme="majorHAnsi"/>
        </w:rPr>
        <w:t xml:space="preserve"> the female reference genome. </w:t>
      </w:r>
      <w:commentRangeStart w:id="141"/>
      <w:r w:rsidR="00A675F4" w:rsidRPr="00A675F4">
        <w:rPr>
          <w:rFonts w:asciiTheme="majorHAnsi" w:hAnsiTheme="majorHAnsi" w:cstheme="majorHAnsi"/>
        </w:rPr>
        <w:t xml:space="preserve">Two loci located in the male reference genome on Chromosome 5 were significantly associated with sex in delta smelt (Figure </w:t>
      </w:r>
      <w:r w:rsidR="00C6714D">
        <w:rPr>
          <w:rFonts w:asciiTheme="majorHAnsi" w:hAnsiTheme="majorHAnsi" w:cstheme="majorHAnsi"/>
        </w:rPr>
        <w:t>3.1</w:t>
      </w:r>
      <w:r w:rsidR="00A675F4" w:rsidRPr="00A675F4">
        <w:rPr>
          <w:rFonts w:asciiTheme="majorHAnsi" w:hAnsiTheme="majorHAnsi" w:cstheme="majorHAnsi"/>
        </w:rPr>
        <w:t xml:space="preserve">). </w:t>
      </w:r>
      <w:commentRangeEnd w:id="141"/>
      <w:r w:rsidR="000E65DB">
        <w:rPr>
          <w:rStyle w:val="CommentReference"/>
        </w:rPr>
        <w:commentReference w:id="141"/>
      </w:r>
      <w:r w:rsidR="00A675F4" w:rsidRPr="00A675F4">
        <w:rPr>
          <w:rFonts w:asciiTheme="majorHAnsi" w:hAnsiTheme="majorHAnsi" w:cstheme="majorHAnsi"/>
        </w:rPr>
        <w:t>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r w:rsidR="00A675F4" w:rsidRPr="00A675F4">
        <w:rPr>
          <w:rFonts w:asciiTheme="majorHAnsi" w:hAnsiTheme="majorHAnsi" w:cstheme="majorHAnsi"/>
        </w:rPr>
        <w:t>. Despite being highly associated with sex</w:t>
      </w:r>
      <w:ins w:id="142" w:author="Andrea Schreier" w:date="2023-10-28T12:05:00Z">
        <w:r w:rsidR="000E65DB">
          <w:rPr>
            <w:rFonts w:asciiTheme="majorHAnsi" w:hAnsiTheme="majorHAnsi" w:cstheme="majorHAnsi"/>
          </w:rPr>
          <w:t>,</w:t>
        </w:r>
      </w:ins>
      <w:r w:rsidR="00A675F4" w:rsidRPr="00A675F4">
        <w:rPr>
          <w:rFonts w:asciiTheme="majorHAnsi" w:hAnsiTheme="majorHAnsi" w:cstheme="majorHAnsi"/>
        </w:rPr>
        <w:t xml:space="preserve"> the genotypes at these loci were not diagnostic of sex (Table </w:t>
      </w:r>
      <w:r w:rsidR="00C6714D">
        <w:rPr>
          <w:rFonts w:asciiTheme="majorHAnsi" w:hAnsiTheme="majorHAnsi" w:cstheme="majorHAnsi"/>
        </w:rPr>
        <w:t>3.2</w:t>
      </w:r>
      <w:r w:rsidR="00A675F4" w:rsidRPr="00A675F4">
        <w:rPr>
          <w:rFonts w:asciiTheme="majorHAnsi" w:hAnsiTheme="majorHAnsi" w:cstheme="majorHAnsi"/>
        </w:rPr>
        <w:t>)</w:t>
      </w:r>
      <w:commentRangeStart w:id="143"/>
      <w:r w:rsidR="00A675F4" w:rsidRPr="00A675F4">
        <w:rPr>
          <w:rFonts w:asciiTheme="majorHAnsi" w:hAnsiTheme="majorHAnsi" w:cstheme="majorHAnsi"/>
        </w:rPr>
        <w:t>.</w:t>
      </w:r>
      <w:commentRangeEnd w:id="143"/>
      <w:r w:rsidR="000E65DB">
        <w:rPr>
          <w:rStyle w:val="CommentReference"/>
        </w:rPr>
        <w:commentReference w:id="143"/>
      </w:r>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44" w:name="_Toc113440568"/>
      <w:r>
        <w:rPr>
          <w:rFonts w:asciiTheme="majorHAnsi" w:hAnsiTheme="majorHAnsi" w:cstheme="majorHAnsi"/>
          <w:sz w:val="24"/>
          <w:szCs w:val="24"/>
        </w:rPr>
        <w:t>Depth analysis</w:t>
      </w:r>
      <w:bookmarkEnd w:id="144"/>
    </w:p>
    <w:p w14:paraId="130190A8" w14:textId="05866306"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w:t>
      </w:r>
      <w:ins w:id="145" w:author="Andrea Schreier" w:date="2023-10-28T12:06:00Z">
        <w:r w:rsidR="000E65DB">
          <w:rPr>
            <w:rFonts w:asciiTheme="majorHAnsi" w:hAnsiTheme="majorHAnsi" w:cstheme="majorHAnsi"/>
          </w:rPr>
          <w:t xml:space="preserve">RAD </w:t>
        </w:r>
      </w:ins>
      <w:r>
        <w:rPr>
          <w:rFonts w:asciiTheme="majorHAnsi" w:hAnsiTheme="majorHAnsi" w:cstheme="majorHAnsi"/>
        </w:rPr>
        <w:t xml:space="preserve">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r w:rsidR="00A86E61">
        <w:rPr>
          <w:rFonts w:asciiTheme="majorHAnsi" w:hAnsiTheme="majorHAnsi" w:cstheme="majorHAnsi"/>
        </w:rPr>
        <w:t>greater than 5</w:t>
      </w:r>
      <w:ins w:id="146" w:author="Andrea Schreier" w:date="2023-10-28T12:07:00Z">
        <w:r w:rsidR="000E65DB">
          <w:rPr>
            <w:rFonts w:asciiTheme="majorHAnsi" w:hAnsiTheme="majorHAnsi" w:cstheme="majorHAnsi"/>
          </w:rPr>
          <w:t xml:space="preserve"> </w:t>
        </w:r>
      </w:ins>
      <w:r w:rsidR="00A86E61">
        <w:rPr>
          <w:rFonts w:asciiTheme="majorHAnsi" w:hAnsiTheme="majorHAnsi" w:cstheme="majorHAnsi"/>
        </w:rPr>
        <w:t xml:space="preserve">kb </w:t>
      </w:r>
      <w:commentRangeStart w:id="147"/>
      <w:r w:rsidR="00A675F4" w:rsidRPr="00A675F4">
        <w:rPr>
          <w:rFonts w:asciiTheme="majorHAnsi" w:hAnsiTheme="majorHAnsi" w:cstheme="majorHAnsi"/>
        </w:rPr>
        <w:t>correspond</w:t>
      </w:r>
      <w:r>
        <w:rPr>
          <w:rFonts w:asciiTheme="majorHAnsi" w:hAnsiTheme="majorHAnsi" w:cstheme="majorHAnsi"/>
        </w:rPr>
        <w:t>ing</w:t>
      </w:r>
      <w:r w:rsidR="00A675F4" w:rsidRPr="00A675F4">
        <w:rPr>
          <w:rFonts w:asciiTheme="majorHAnsi" w:hAnsiTheme="majorHAnsi" w:cstheme="majorHAnsi"/>
        </w:rPr>
        <w:t xml:space="preserve"> to </w:t>
      </w:r>
      <w:r w:rsidR="00A86E61">
        <w:rPr>
          <w:rFonts w:asciiTheme="majorHAnsi" w:hAnsiTheme="majorHAnsi" w:cstheme="majorHAnsi"/>
        </w:rPr>
        <w:t>given</w:t>
      </w:r>
      <w:r w:rsidR="00A675F4" w:rsidRPr="00A675F4">
        <w:rPr>
          <w:rFonts w:asciiTheme="majorHAnsi" w:hAnsiTheme="majorHAnsi" w:cstheme="majorHAnsi"/>
        </w:rPr>
        <w:t xml:space="preserve"> </w:t>
      </w:r>
      <w:r w:rsidRPr="00A675F4">
        <w:rPr>
          <w:rFonts w:asciiTheme="majorHAnsi" w:hAnsiTheme="majorHAnsi" w:cstheme="majorHAnsi"/>
        </w:rPr>
        <w:t>sex</w:t>
      </w:r>
      <w:r w:rsidR="00A675F4" w:rsidRPr="00A675F4">
        <w:rPr>
          <w:rFonts w:asciiTheme="majorHAnsi" w:hAnsiTheme="majorHAnsi" w:cstheme="majorHAnsi"/>
        </w:rPr>
        <w:t xml:space="preserve"> </w:t>
      </w:r>
      <w:commentRangeEnd w:id="147"/>
      <w:r w:rsidR="000E65DB">
        <w:rPr>
          <w:rStyle w:val="CommentReference"/>
        </w:rPr>
        <w:commentReference w:id="147"/>
      </w:r>
      <w:ins w:id="148" w:author="Andrea Schreier" w:date="2023-10-28T12:08:00Z">
        <w:r w:rsidR="00F07DB3">
          <w:rPr>
            <w:rFonts w:asciiTheme="majorHAnsi" w:hAnsiTheme="majorHAnsi" w:cstheme="majorHAnsi"/>
          </w:rPr>
          <w:t>that had</w:t>
        </w:r>
      </w:ins>
      <w:del w:id="149" w:author="Andrea Schreier" w:date="2023-10-28T12:08:00Z">
        <w:r w:rsidR="00A675F4" w:rsidRPr="00A675F4" w:rsidDel="00F07DB3">
          <w:rPr>
            <w:rFonts w:asciiTheme="majorHAnsi" w:hAnsiTheme="majorHAnsi" w:cstheme="majorHAnsi"/>
          </w:rPr>
          <w:delText>having</w:delText>
        </w:r>
      </w:del>
      <w:r w:rsidR="00A675F4" w:rsidRPr="00A675F4">
        <w:rPr>
          <w:rFonts w:asciiTheme="majorHAnsi" w:hAnsiTheme="majorHAnsi" w:cstheme="majorHAnsi"/>
        </w:rPr>
        <w:t xml:space="preserve">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50" w:name="_Toc113440569"/>
      <w:r>
        <w:rPr>
          <w:rFonts w:asciiTheme="majorHAnsi" w:hAnsiTheme="majorHAnsi" w:cstheme="majorHAnsi"/>
          <w:sz w:val="24"/>
          <w:szCs w:val="24"/>
        </w:rPr>
        <w:t>K-mer analysis</w:t>
      </w:r>
      <w:bookmarkEnd w:id="150"/>
    </w:p>
    <w:p w14:paraId="261E07FB" w14:textId="7278DE07" w:rsidR="00B2511B" w:rsidRDefault="004A14ED" w:rsidP="00491240">
      <w:pPr>
        <w:rPr>
          <w:rFonts w:asciiTheme="majorHAnsi" w:hAnsiTheme="majorHAnsi" w:cstheme="majorHAnsi"/>
        </w:rPr>
      </w:pPr>
      <w:r>
        <w:rPr>
          <w:rFonts w:asciiTheme="majorHAnsi" w:hAnsiTheme="majorHAnsi" w:cstheme="majorHAnsi"/>
        </w:rPr>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1.284592e+09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w:t>
      </w:r>
      <w:ins w:id="151" w:author="Andrea Schreier" w:date="2023-10-28T12:10:00Z">
        <w:r w:rsidR="00F07DB3">
          <w:rPr>
            <w:rFonts w:asciiTheme="majorHAnsi" w:hAnsiTheme="majorHAnsi" w:cstheme="majorHAnsi"/>
          </w:rPr>
          <w:t>of</w:t>
        </w:r>
      </w:ins>
      <w:del w:id="152" w:author="Andrea Schreier" w:date="2023-10-28T12:10:00Z">
        <w:r w:rsidR="00B2511B" w:rsidDel="00F07DB3">
          <w:rPr>
            <w:rFonts w:asciiTheme="majorHAnsi" w:hAnsiTheme="majorHAnsi" w:cstheme="majorHAnsi"/>
          </w:rPr>
          <w:delText>from</w:delText>
        </w:r>
      </w:del>
      <w:r w:rsidR="00B2511B">
        <w:rPr>
          <w:rFonts w:asciiTheme="majorHAnsi" w:hAnsiTheme="majorHAnsi" w:cstheme="majorHAnsi"/>
        </w:rPr>
        <w:t xml:space="preserve"> 50-100 we found 4,964 hashes corresponding to approximately 4,964,000 high abundance k-mers (Figure 3.3). </w:t>
      </w:r>
    </w:p>
    <w:p w14:paraId="461CF34A" w14:textId="77777777" w:rsidR="00B2511B" w:rsidRDefault="00B2511B" w:rsidP="00491240">
      <w:pPr>
        <w:rPr>
          <w:rFonts w:asciiTheme="majorHAnsi" w:hAnsiTheme="majorHAnsi" w:cstheme="majorHAnsi"/>
        </w:rPr>
      </w:pPr>
    </w:p>
    <w:p w14:paraId="7EF2F25B" w14:textId="3ED6D85D" w:rsidR="00B2511B" w:rsidRPr="00B2511B" w:rsidRDefault="00B2511B" w:rsidP="00491240">
      <w:pPr>
        <w:rPr>
          <w:rFonts w:asciiTheme="majorHAnsi" w:hAnsiTheme="majorHAnsi" w:cstheme="majorHAnsi"/>
          <w:b/>
          <w:bCs/>
          <w:u w:val="single"/>
        </w:rPr>
      </w:pPr>
      <w:r>
        <w:rPr>
          <w:rFonts w:asciiTheme="majorHAnsi" w:hAnsiTheme="majorHAnsi" w:cstheme="majorHAnsi"/>
        </w:rPr>
        <w:lastRenderedPageBreak/>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w:t>
      </w:r>
      <w:proofErr w:type="spellStart"/>
      <w:r w:rsidR="00A86E61">
        <w:rPr>
          <w:rFonts w:asciiTheme="majorHAnsi" w:hAnsiTheme="majorHAnsi" w:cstheme="majorHAnsi"/>
        </w:rPr>
        <w:t>mer</w:t>
      </w:r>
      <w:proofErr w:type="spellEnd"/>
      <w:r w:rsidR="00A86E61">
        <w:rPr>
          <w:rFonts w:asciiTheme="majorHAnsi" w:hAnsiTheme="majorHAnsi" w:cstheme="majorHAnsi"/>
        </w:rPr>
        <w:t xml:space="preserve">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153" w:name="_Toc113440570"/>
      <w:r>
        <w:rPr>
          <w:rFonts w:asciiTheme="majorHAnsi" w:hAnsiTheme="majorHAnsi" w:cstheme="majorHAnsi"/>
          <w:szCs w:val="24"/>
        </w:rPr>
        <w:t>Discussion &amp; Conclusion</w:t>
      </w:r>
      <w:bookmarkEnd w:id="153"/>
    </w:p>
    <w:p w14:paraId="5CC30083" w14:textId="51268234" w:rsidR="00A675F4" w:rsidRDefault="00A675F4" w:rsidP="00A675F4"/>
    <w:p w14:paraId="619AB194" w14:textId="3CAA3C7F" w:rsidR="00E20B86" w:rsidRDefault="00F07DB3" w:rsidP="00A675F4">
      <w:pPr>
        <w:rPr>
          <w:rFonts w:asciiTheme="majorHAnsi" w:hAnsiTheme="majorHAnsi" w:cstheme="majorHAnsi"/>
        </w:rPr>
      </w:pPr>
      <w:ins w:id="154" w:author="Andrea Schreier" w:date="2023-10-28T12:16:00Z">
        <w:r>
          <w:rPr>
            <w:rFonts w:asciiTheme="majorHAnsi" w:hAnsiTheme="majorHAnsi" w:cstheme="majorHAnsi"/>
          </w:rPr>
          <w:t>T</w:t>
        </w:r>
      </w:ins>
      <w:del w:id="155" w:author="Andrea Schreier" w:date="2023-10-28T12:16:00Z">
        <w:r w:rsidR="00A86E61" w:rsidDel="00F07DB3">
          <w:rPr>
            <w:rFonts w:asciiTheme="majorHAnsi" w:hAnsiTheme="majorHAnsi" w:cstheme="majorHAnsi"/>
          </w:rPr>
          <w:delText>In an attempt t</w:delText>
        </w:r>
      </w:del>
      <w:r w:rsidR="00A86E61">
        <w:rPr>
          <w:rFonts w:asciiTheme="majorHAnsi" w:hAnsiTheme="majorHAnsi" w:cstheme="majorHAnsi"/>
        </w:rPr>
        <w:t xml:space="preserve">o </w:t>
      </w:r>
      <w:proofErr w:type="gramStart"/>
      <w:r w:rsidR="00A86E61">
        <w:rPr>
          <w:rFonts w:asciiTheme="majorHAnsi" w:hAnsiTheme="majorHAnsi" w:cstheme="majorHAnsi"/>
        </w:rPr>
        <w:t>identify</w:t>
      </w:r>
      <w:proofErr w:type="gramEnd"/>
      <w:r w:rsidR="00A86E61">
        <w:rPr>
          <w:rFonts w:asciiTheme="majorHAnsi" w:hAnsiTheme="majorHAnsi" w:cstheme="majorHAnsi"/>
        </w:rPr>
        <w:t xml:space="preserve"> sex-specific markers</w:t>
      </w:r>
      <w:r w:rsidR="006F1AC1">
        <w:rPr>
          <w:rFonts w:asciiTheme="majorHAnsi" w:hAnsiTheme="majorHAnsi" w:cstheme="majorHAnsi"/>
        </w:rPr>
        <w:t xml:space="preserve"> within the genome of delta smelt</w:t>
      </w:r>
      <w:r w:rsidR="00A86E61">
        <w:rPr>
          <w:rFonts w:asciiTheme="majorHAnsi" w:hAnsiTheme="majorHAnsi" w:cstheme="majorHAnsi"/>
        </w:rPr>
        <w:t>, our</w:t>
      </w:r>
      <w:r w:rsidR="00A675F4" w:rsidRPr="00A675F4">
        <w:rPr>
          <w:rFonts w:asciiTheme="majorHAnsi" w:hAnsiTheme="majorHAnsi" w:cstheme="majorHAnsi"/>
        </w:rPr>
        <w:t xml:space="preserve"> </w:t>
      </w:r>
      <w:r w:rsidR="00A86E61">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sidR="00A86E61">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5FAD71D3"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w:t>
      </w:r>
      <w:del w:id="156" w:author="Andrea Schreier" w:date="2023-10-28T12:17:00Z">
        <w:r w:rsidDel="00F07DB3">
          <w:rPr>
            <w:rFonts w:asciiTheme="majorHAnsi" w:hAnsiTheme="majorHAnsi" w:cstheme="majorHAnsi"/>
          </w:rPr>
          <w:delText xml:space="preserve">Our association analysis revealed two statistically significant SNPs </w:delText>
        </w:r>
        <w:r w:rsidR="00C70F72" w:rsidDel="00F07DB3">
          <w:rPr>
            <w:rFonts w:asciiTheme="majorHAnsi" w:hAnsiTheme="majorHAnsi" w:cstheme="majorHAnsi"/>
          </w:rPr>
          <w:delText>on Chromosome 5 (chr5:</w:delText>
        </w:r>
        <w:r w:rsidR="00C70F72" w:rsidRPr="00C70F72" w:rsidDel="00F07DB3">
          <w:rPr>
            <w:rFonts w:asciiTheme="majorHAnsi" w:hAnsiTheme="majorHAnsi" w:cstheme="majorHAnsi"/>
          </w:rPr>
          <w:delText>1885249</w:delText>
        </w:r>
        <w:r w:rsidR="00C70F72" w:rsidDel="00F07DB3">
          <w:rPr>
            <w:rFonts w:asciiTheme="majorHAnsi" w:hAnsiTheme="majorHAnsi" w:cstheme="majorHAnsi"/>
          </w:rPr>
          <w:delText xml:space="preserve"> and chr5:</w:delText>
        </w:r>
        <w:r w:rsidR="00C70F72" w:rsidRPr="00C70F72" w:rsidDel="00F07DB3">
          <w:rPr>
            <w:rFonts w:asciiTheme="majorHAnsi" w:hAnsiTheme="majorHAnsi" w:cstheme="majorHAnsi"/>
          </w:rPr>
          <w:delText>1885251</w:delText>
        </w:r>
        <w:r w:rsidR="00C70F72" w:rsidDel="00F07DB3">
          <w:rPr>
            <w:rFonts w:asciiTheme="majorHAnsi" w:hAnsiTheme="majorHAnsi" w:cstheme="majorHAnsi"/>
          </w:rPr>
          <w:delText>)</w:delText>
        </w:r>
        <w:r w:rsidR="00A510C4" w:rsidDel="00F07DB3">
          <w:rPr>
            <w:rFonts w:asciiTheme="majorHAnsi" w:hAnsiTheme="majorHAnsi" w:cstheme="majorHAnsi"/>
          </w:rPr>
          <w:delText xml:space="preserve"> of the male reference assembly</w:delText>
        </w:r>
        <w:r w:rsidDel="00F07DB3">
          <w:rPr>
            <w:rFonts w:asciiTheme="majorHAnsi" w:hAnsiTheme="majorHAnsi" w:cstheme="majorHAnsi"/>
          </w:rPr>
          <w:delText xml:space="preserve">. </w:delText>
        </w:r>
      </w:del>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r w:rsidR="006F1AC1">
        <w:rPr>
          <w:rFonts w:asciiTheme="majorHAnsi" w:hAnsiTheme="majorHAnsi" w:cstheme="majorHAnsi"/>
        </w:rPr>
        <w:t xml:space="preserve">The region containing </w:t>
      </w:r>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 xml:space="preserve">genes </w:t>
      </w:r>
      <w:del w:id="157" w:author="Andrea Schreier" w:date="2023-10-28T12:18:00Z">
        <w:r w:rsidR="00073A51" w:rsidDel="00F15883">
          <w:rPr>
            <w:rFonts w:asciiTheme="majorHAnsi" w:hAnsiTheme="majorHAnsi" w:cstheme="majorHAnsi"/>
          </w:rPr>
          <w:delText>(</w:delText>
        </w:r>
      </w:del>
      <w:r w:rsidR="00073A51">
        <w:rPr>
          <w:rFonts w:asciiTheme="majorHAnsi" w:hAnsiTheme="majorHAnsi" w:cstheme="majorHAnsi"/>
        </w:rPr>
        <w:t>such as TENM1 and smarca1</w:t>
      </w:r>
      <w:del w:id="158" w:author="Andrea Schreier" w:date="2023-10-28T12:18:00Z">
        <w:r w:rsidR="00073A51" w:rsidDel="00F15883">
          <w:rPr>
            <w:rFonts w:asciiTheme="majorHAnsi" w:hAnsiTheme="majorHAnsi" w:cstheme="majorHAnsi"/>
          </w:rPr>
          <w:delText>)</w:delText>
        </w:r>
      </w:del>
      <w:r w:rsidR="00073A51">
        <w:rPr>
          <w:rFonts w:asciiTheme="majorHAnsi" w:hAnsiTheme="majorHAnsi" w:cstheme="majorHAnsi"/>
        </w:rPr>
        <w:t xml:space="preserve">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 xml:space="preserve">only samples at </w:t>
      </w:r>
      <w:commentRangeStart w:id="159"/>
      <w:r>
        <w:rPr>
          <w:rFonts w:asciiTheme="majorHAnsi" w:hAnsiTheme="majorHAnsi" w:cstheme="majorHAnsi"/>
        </w:rPr>
        <w:t xml:space="preserve">specific </w:t>
      </w:r>
      <w:r w:rsidR="00B55BDB">
        <w:rPr>
          <w:rFonts w:asciiTheme="majorHAnsi" w:hAnsiTheme="majorHAnsi" w:cstheme="majorHAnsi"/>
        </w:rPr>
        <w:t>sequence</w:t>
      </w:r>
      <w:r>
        <w:rPr>
          <w:rFonts w:asciiTheme="majorHAnsi" w:hAnsiTheme="majorHAnsi" w:cstheme="majorHAnsi"/>
        </w:rPr>
        <w:t>s</w:t>
      </w:r>
      <w:commentRangeEnd w:id="159"/>
      <w:r w:rsidR="00F15883">
        <w:rPr>
          <w:rStyle w:val="CommentReference"/>
        </w:rPr>
        <w:commentReference w:id="159"/>
      </w:r>
      <w:r>
        <w:rPr>
          <w:rFonts w:asciiTheme="majorHAnsi" w:hAnsiTheme="majorHAnsi" w:cstheme="majorHAnsi"/>
        </w:rPr>
        <w:t>,</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 xml:space="preserve">ack of adequate coverage in the area of interest could easily result in inconclusive results as </w:t>
      </w:r>
      <w:del w:id="160" w:author="Andrea Schreier" w:date="2023-10-28T12:19:00Z">
        <w:r w:rsidR="00293332" w:rsidDel="00F15883">
          <w:rPr>
            <w:rFonts w:asciiTheme="majorHAnsi" w:hAnsiTheme="majorHAnsi" w:cstheme="majorHAnsi"/>
          </w:rPr>
          <w:delText>other fish</w:delText>
        </w:r>
        <w:r w:rsidR="00D829DD" w:rsidDel="00F15883">
          <w:rPr>
            <w:rFonts w:asciiTheme="majorHAnsi" w:hAnsiTheme="majorHAnsi" w:cstheme="majorHAnsi"/>
          </w:rPr>
          <w:delText xml:space="preserve"> </w:delText>
        </w:r>
        <w:r w:rsidR="00293332" w:rsidDel="00F15883">
          <w:rPr>
            <w:rFonts w:asciiTheme="majorHAnsi" w:hAnsiTheme="majorHAnsi" w:cstheme="majorHAnsi"/>
          </w:rPr>
          <w:delText>s</w:delText>
        </w:r>
        <w:r w:rsidR="00D829DD" w:rsidDel="00F15883">
          <w:rPr>
            <w:rFonts w:asciiTheme="majorHAnsi" w:hAnsiTheme="majorHAnsi" w:cstheme="majorHAnsi"/>
          </w:rPr>
          <w:delText>pecies</w:delText>
        </w:r>
      </w:del>
      <w:ins w:id="161" w:author="Andrea Schreier" w:date="2023-10-28T12:19:00Z">
        <w:r w:rsidR="00F15883">
          <w:rPr>
            <w:rFonts w:asciiTheme="majorHAnsi" w:hAnsiTheme="majorHAnsi" w:cstheme="majorHAnsi"/>
          </w:rPr>
          <w:t>the</w:t>
        </w:r>
      </w:ins>
      <w:r w:rsidR="00293332">
        <w:rPr>
          <w:rFonts w:asciiTheme="majorHAnsi" w:hAnsiTheme="majorHAnsi" w:cstheme="majorHAnsi"/>
        </w:rPr>
        <w:t xml:space="preserve"> genomes </w:t>
      </w:r>
      <w:ins w:id="162" w:author="Andrea Schreier" w:date="2023-10-28T12:19:00Z">
        <w:r w:rsidR="00F15883">
          <w:rPr>
            <w:rFonts w:asciiTheme="majorHAnsi" w:hAnsiTheme="majorHAnsi" w:cstheme="majorHAnsi"/>
          </w:rPr>
          <w:t xml:space="preserve">of other fish species </w:t>
        </w:r>
      </w:ins>
      <w:r w:rsidR="00293332">
        <w:rPr>
          <w:rFonts w:asciiTheme="majorHAnsi" w:hAnsiTheme="majorHAnsi" w:cstheme="majorHAnsi"/>
        </w:rPr>
        <w:t xml:space="preserve">have been shown to </w:t>
      </w:r>
      <w:r w:rsidR="00D829DD">
        <w:rPr>
          <w:rFonts w:asciiTheme="majorHAnsi" w:hAnsiTheme="majorHAnsi" w:cstheme="majorHAnsi"/>
        </w:rPr>
        <w:t>contain</w:t>
      </w:r>
      <w:r w:rsidR="00DE79E2">
        <w:rPr>
          <w:rFonts w:asciiTheme="majorHAnsi" w:hAnsiTheme="majorHAnsi" w:cstheme="majorHAnsi"/>
        </w:rPr>
        <w:t xml:space="preserve"> 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if the sex determining region in delta smelt 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56FDD4B9"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w:t>
      </w:r>
      <w:del w:id="163" w:author="Andrea Schreier" w:date="2023-10-28T12:32:00Z">
        <w:r w:rsidR="00790724" w:rsidRPr="00A951B3" w:rsidDel="00C14551">
          <w:rPr>
            <w:rFonts w:asciiTheme="majorHAnsi" w:hAnsiTheme="majorHAnsi" w:cstheme="majorHAnsi"/>
          </w:rPr>
          <w:delText xml:space="preserve"> </w:delText>
        </w:r>
        <w:r w:rsidR="00790724" w:rsidDel="00C14551">
          <w:rPr>
            <w:rFonts w:asciiTheme="majorHAnsi" w:hAnsiTheme="majorHAnsi" w:cstheme="majorHAnsi"/>
          </w:rPr>
          <w:delText>be an</w:delText>
        </w:r>
      </w:del>
      <w:r w:rsidR="00790724">
        <w:rPr>
          <w:rFonts w:asciiTheme="majorHAnsi" w:hAnsiTheme="majorHAnsi" w:cstheme="majorHAnsi"/>
        </w:rPr>
        <w:t xml:space="preserve"> indicat</w:t>
      </w:r>
      <w:ins w:id="164" w:author="Andrea Schreier" w:date="2023-10-28T12:32:00Z">
        <w:r w:rsidR="00C14551">
          <w:rPr>
            <w:rFonts w:asciiTheme="majorHAnsi" w:hAnsiTheme="majorHAnsi" w:cstheme="majorHAnsi"/>
          </w:rPr>
          <w:t>e</w:t>
        </w:r>
      </w:ins>
      <w:del w:id="165" w:author="Andrea Schreier" w:date="2023-10-28T12:32:00Z">
        <w:r w:rsidR="00790724" w:rsidDel="00C14551">
          <w:rPr>
            <w:rFonts w:asciiTheme="majorHAnsi" w:hAnsiTheme="majorHAnsi" w:cstheme="majorHAnsi"/>
          </w:rPr>
          <w:delText>ion</w:delText>
        </w:r>
        <w:r w:rsidR="004D21D2" w:rsidDel="00C14551">
          <w:rPr>
            <w:rFonts w:asciiTheme="majorHAnsi" w:hAnsiTheme="majorHAnsi" w:cstheme="majorHAnsi"/>
          </w:rPr>
          <w:delText>s</w:delText>
        </w:r>
      </w:del>
      <w:r w:rsidR="00790724">
        <w:rPr>
          <w:rFonts w:asciiTheme="majorHAnsi" w:hAnsiTheme="majorHAnsi" w:cstheme="majorHAnsi"/>
        </w:rPr>
        <w:t xml:space="preserve"> that </w:t>
      </w:r>
      <w:r w:rsidR="00790724" w:rsidRPr="00A951B3">
        <w:rPr>
          <w:rFonts w:asciiTheme="majorHAnsi" w:hAnsiTheme="majorHAnsi" w:cstheme="majorHAnsi"/>
        </w:rPr>
        <w:t xml:space="preserve">the male </w:t>
      </w:r>
      <w:r w:rsidR="00790724" w:rsidRPr="00A951B3">
        <w:rPr>
          <w:rFonts w:asciiTheme="majorHAnsi" w:hAnsiTheme="majorHAnsi" w:cstheme="majorHAnsi"/>
        </w:rPr>
        <w:lastRenderedPageBreak/>
        <w:t xml:space="preserve">genome contains a large amount of sequencing data not contained in the female genome (potentially a Y or male-specific chromosome) and provides evidence that the male delta smelt may be a heterogametic </w:t>
      </w:r>
      <w:commentRangeStart w:id="166"/>
      <w:r w:rsidR="00790724" w:rsidRPr="00A951B3">
        <w:rPr>
          <w:rFonts w:asciiTheme="majorHAnsi" w:hAnsiTheme="majorHAnsi" w:cstheme="majorHAnsi"/>
        </w:rPr>
        <w:t>sex</w:t>
      </w:r>
      <w:commentRangeEnd w:id="166"/>
      <w:r w:rsidR="00C14551">
        <w:rPr>
          <w:rStyle w:val="CommentReference"/>
        </w:rPr>
        <w:commentReference w:id="166"/>
      </w:r>
      <w:r w:rsidR="00790724" w:rsidRPr="00A951B3">
        <w:rPr>
          <w:rFonts w:asciiTheme="majorHAnsi" w:hAnsiTheme="majorHAnsi" w:cstheme="majorHAnsi"/>
        </w:rPr>
        <w:t>.</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26E0196C" w:rsidR="00A675F4" w:rsidRPr="00C103F3" w:rsidRDefault="00A675F4" w:rsidP="00A675F4">
      <w:pPr>
        <w:rPr>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w:t>
      </w:r>
      <w:ins w:id="167" w:author="Andrea Schreier" w:date="2023-10-28T12:33:00Z">
        <w:r w:rsidR="00C14551">
          <w:rPr>
            <w:rFonts w:asciiTheme="majorHAnsi" w:hAnsiTheme="majorHAnsi" w:cstheme="majorHAnsi"/>
          </w:rPr>
          <w:t>delta smelt</w:t>
        </w:r>
      </w:ins>
      <w:del w:id="168" w:author="Andrea Schreier" w:date="2023-10-28T12:33:00Z">
        <w:r w:rsidRPr="00A675F4" w:rsidDel="00C14551">
          <w:rPr>
            <w:rFonts w:asciiTheme="majorHAnsi" w:hAnsiTheme="majorHAnsi" w:cstheme="majorHAnsi"/>
          </w:rPr>
          <w:delText>fish</w:delText>
        </w:r>
      </w:del>
      <w:r w:rsidRPr="00A675F4">
        <w:rPr>
          <w:rFonts w:asciiTheme="majorHAnsi" w:hAnsiTheme="majorHAnsi" w:cstheme="majorHAnsi"/>
        </w:rPr>
        <w:t xml:space="preserve">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del w:id="169" w:author="Andrea Schreier" w:date="2023-10-28T12:35:00Z">
        <w:r w:rsidR="00C103F3" w:rsidRPr="00A675F4" w:rsidDel="00C14551">
          <w:rPr>
            <w:rFonts w:asciiTheme="majorHAnsi" w:hAnsiTheme="majorHAnsi" w:cstheme="majorHAnsi"/>
          </w:rPr>
          <w:delText xml:space="preserve">provide </w:delText>
        </w:r>
      </w:del>
      <w:del w:id="170" w:author="Andrea Schreier" w:date="2023-10-28T12:34:00Z">
        <w:r w:rsidR="00C103F3" w:rsidRPr="00A675F4" w:rsidDel="00C14551">
          <w:rPr>
            <w:rFonts w:asciiTheme="majorHAnsi" w:hAnsiTheme="majorHAnsi" w:cstheme="majorHAnsi"/>
          </w:rPr>
          <w:delText>an adequate distribution</w:delText>
        </w:r>
      </w:del>
      <w:ins w:id="171" w:author="Andrea Schreier" w:date="2023-10-28T12:34:00Z">
        <w:r w:rsidR="00C14551">
          <w:rPr>
            <w:rFonts w:asciiTheme="majorHAnsi" w:hAnsiTheme="majorHAnsi" w:cstheme="majorHAnsi"/>
          </w:rPr>
          <w:t xml:space="preserve">interrogates </w:t>
        </w:r>
        <w:commentRangeStart w:id="172"/>
        <w:r w:rsidR="00C14551">
          <w:rPr>
            <w:rFonts w:asciiTheme="majorHAnsi" w:hAnsiTheme="majorHAnsi" w:cstheme="majorHAnsi"/>
          </w:rPr>
          <w:t>thousands of</w:t>
        </w:r>
      </w:ins>
      <w:del w:id="173" w:author="Andrea Schreier" w:date="2023-10-28T12:34:00Z">
        <w:r w:rsidR="00C103F3" w:rsidRPr="00A675F4" w:rsidDel="00C14551">
          <w:rPr>
            <w:rFonts w:asciiTheme="majorHAnsi" w:hAnsiTheme="majorHAnsi" w:cstheme="majorHAnsi"/>
          </w:rPr>
          <w:delText xml:space="preserve"> of</w:delText>
        </w:r>
      </w:del>
      <w:r w:rsidR="00C103F3" w:rsidRPr="00A675F4">
        <w:rPr>
          <w:rFonts w:asciiTheme="majorHAnsi" w:hAnsiTheme="majorHAnsi" w:cstheme="majorHAnsi"/>
        </w:rPr>
        <w:t xml:space="preserve"> </w:t>
      </w:r>
      <w:commentRangeEnd w:id="172"/>
      <w:r w:rsidR="00C14551">
        <w:rPr>
          <w:rStyle w:val="CommentReference"/>
        </w:rPr>
        <w:commentReference w:id="172"/>
      </w:r>
      <w:r w:rsidR="00C103F3" w:rsidRPr="00A675F4">
        <w:rPr>
          <w:rFonts w:asciiTheme="majorHAnsi" w:hAnsiTheme="majorHAnsi" w:cstheme="majorHAnsi"/>
        </w:rPr>
        <w:t>discrete locations throughout the genome of individuals</w:t>
      </w:r>
      <w:r w:rsidR="0077392E">
        <w:rPr>
          <w:rFonts w:asciiTheme="majorHAnsi" w:hAnsiTheme="majorHAnsi" w:cstheme="majorHAnsi"/>
        </w:rPr>
        <w:t>,</w:t>
      </w:r>
      <w:r w:rsidR="00C103F3">
        <w:rPr>
          <w:rFonts w:asciiTheme="majorHAnsi" w:hAnsiTheme="majorHAnsi" w:cstheme="majorHAnsi"/>
        </w:rPr>
        <w:t xml:space="preserve"> it unevenly samples the genome as it is dependent upon </w:t>
      </w:r>
      <w:del w:id="174" w:author="Andrea Schreier" w:date="2023-10-28T12:35:00Z">
        <w:r w:rsidR="00C103F3" w:rsidDel="00C14551">
          <w:rPr>
            <w:rFonts w:asciiTheme="majorHAnsi" w:hAnsiTheme="majorHAnsi" w:cstheme="majorHAnsi"/>
          </w:rPr>
          <w:delText>using specific sequences at</w:delText>
        </w:r>
      </w:del>
      <w:ins w:id="175" w:author="Andrea Schreier" w:date="2023-10-28T12:35:00Z">
        <w:r w:rsidR="00C14551">
          <w:rPr>
            <w:rFonts w:asciiTheme="majorHAnsi" w:hAnsiTheme="majorHAnsi" w:cstheme="majorHAnsi"/>
          </w:rPr>
          <w:t>the location of restriction enzyme</w:t>
        </w:r>
      </w:ins>
      <w:r w:rsidR="00C103F3">
        <w:rPr>
          <w:rFonts w:asciiTheme="majorHAnsi" w:hAnsiTheme="majorHAnsi" w:cstheme="majorHAnsi"/>
        </w:rPr>
        <w:t xml:space="preserve"> cut sites. </w:t>
      </w:r>
      <w:r w:rsidR="0077392E">
        <w:rPr>
          <w:rFonts w:asciiTheme="majorHAnsi" w:hAnsiTheme="majorHAnsi" w:cstheme="majorHAnsi"/>
        </w:rPr>
        <w:t xml:space="preserve">Analyses performed using RAD-sequencing data may have insufficient coverage over sex 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including a large</w:t>
      </w:r>
      <w:ins w:id="176" w:author="Andrea Schreier" w:date="2023-10-28T12:36:00Z">
        <w:r w:rsidR="00C14551">
          <w:rPr>
            <w:rFonts w:asciiTheme="majorHAnsi" w:hAnsiTheme="majorHAnsi" w:cstheme="majorHAnsi"/>
          </w:rPr>
          <w:t>r</w:t>
        </w:r>
      </w:ins>
      <w:r w:rsidRPr="00A675F4">
        <w:rPr>
          <w:rFonts w:asciiTheme="majorHAnsi" w:hAnsiTheme="majorHAnsi" w:cstheme="majorHAnsi"/>
        </w:rPr>
        <w:t xml:space="preserve"> number of individuals (e.g., 500) in this analysis would provide more statistical power to detect loci with a modest effect on sex, as would be expected with polygenic sex determination.</w:t>
      </w:r>
    </w:p>
    <w:p w14:paraId="12B03AD7" w14:textId="20634C5E" w:rsidR="006E2350" w:rsidRDefault="006E2350" w:rsidP="006E2350"/>
    <w:p w14:paraId="27F1F7CF" w14:textId="528A9016" w:rsidR="0025047B" w:rsidRPr="0025047B" w:rsidRDefault="00683A81" w:rsidP="0025047B">
      <w:r>
        <w:br w:type="page"/>
      </w:r>
      <w:bookmarkStart w:id="177"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177"/>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1C535A34" w14:textId="16526EBA" w:rsidR="00836F11" w:rsidRPr="00836F11" w:rsidRDefault="00836F11" w:rsidP="00836F11">
            <w:pPr>
              <w:rPr>
                <w:rFonts w:ascii="Calibri" w:hAnsi="Calibri" w:cs="Calibri"/>
                <w:color w:val="000000"/>
              </w:rPr>
            </w:pPr>
            <w:r w:rsidRPr="00B54DB9">
              <w:rPr>
                <w:rFonts w:ascii="Calibri" w:hAnsi="Calibri" w:cs="Calibri"/>
                <w:b/>
                <w:bCs/>
                <w:color w:val="000000"/>
              </w:rPr>
              <w:lastRenderedPageBreak/>
              <w:t xml:space="preserve">Table 3.2,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 xml:space="preserve">significantly associated with sex in delta </w:t>
            </w:r>
            <w:commentRangeStart w:id="178"/>
            <w:r w:rsidRPr="00B54DB9">
              <w:rPr>
                <w:rFonts w:ascii="Calibri" w:hAnsi="Calibri" w:cs="Calibri"/>
                <w:color w:val="000000"/>
              </w:rPr>
              <w:t>smelt.</w:t>
            </w:r>
            <w:commentRangeEnd w:id="178"/>
            <w:r w:rsidR="00C14551">
              <w:rPr>
                <w:rStyle w:val="CommentReference"/>
              </w:rPr>
              <w:commentReference w:id="178"/>
            </w:r>
            <w:r w:rsidRPr="00836F11">
              <w:rPr>
                <w:rFonts w:ascii="Calibri" w:hAnsi="Calibri" w:cs="Calibri"/>
                <w:color w:val="000000"/>
              </w:rPr>
              <w:t> </w:t>
            </w: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5A6CE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FA8F3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B45BC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53EC5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B8ADBD0"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F5A9C2"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C8E245"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B797C6"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8F335E"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DD83E3D"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F0F724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81B980"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5688181"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388385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DF0107"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DC2934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C98505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A4F4C76"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8635F2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7458A66"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DB25E0"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C1365E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F38B5BE"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DA112A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E5FB39"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CE3761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6865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91A761"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ACF344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15E50E"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54CF52"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A2799E"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12093E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A80201B"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5BF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41CAE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A7CE81D"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E14E5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286529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5712E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7CA0C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31A89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44043F"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8FF76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D98A3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DC855D4"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7FA35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C8B28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D8CAC8"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9247C5"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FD82875"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F28B7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DCFC2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C2D058"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26C3FC"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839412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784A418"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4A4BA"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004C2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E75A90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1060CE"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5E9D2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C06EC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9C078D"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CDA8A6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FC9DF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2EBA2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A77C8B"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761EAA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14A9EA"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C73146"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BA3E46"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D81999"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5AE2F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C101A7"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84F1C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3CE5FE"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5014A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BAC2C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CFA0A3"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528494"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A8DAB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DB759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3C383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1E1FFA9"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19A599"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F2C90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3504C7"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B05204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B449C4"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9C324C"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424BD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65A80B"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F800E7"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4759A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8469323"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BF3B38"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4F9C19"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24533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52442137" w14:textId="7032A66E" w:rsidR="00836F11" w:rsidRDefault="00836F11">
      <w:pPr>
        <w:rPr>
          <w:rFonts w:asciiTheme="majorHAnsi" w:hAnsiTheme="majorHAnsi" w:cstheme="majorHAnsi"/>
        </w:rPr>
      </w:pPr>
      <w:r>
        <w:rPr>
          <w:rFonts w:asciiTheme="majorHAnsi" w:hAnsiTheme="majorHAnsi" w:cstheme="majorHAnsi"/>
        </w:rPr>
        <w:br w:type="page"/>
      </w: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0FD1449D"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male </w:t>
      </w:r>
      <w:ins w:id="179" w:author="Andrea Schreier" w:date="2023-10-28T12:38:00Z">
        <w:r w:rsidR="00C14551">
          <w:rPr>
            <w:rFonts w:asciiTheme="majorHAnsi" w:hAnsiTheme="majorHAnsi" w:cstheme="majorHAnsi"/>
          </w:rPr>
          <w:t xml:space="preserve">delta smelt </w:t>
        </w:r>
      </w:ins>
      <w:commentRangeStart w:id="180"/>
      <w:r w:rsidR="00B2511B">
        <w:rPr>
          <w:rFonts w:asciiTheme="majorHAnsi" w:hAnsiTheme="majorHAnsi" w:cstheme="majorHAnsi"/>
        </w:rPr>
        <w:t>assembly</w:t>
      </w:r>
      <w:commentRangeEnd w:id="180"/>
      <w:r w:rsidR="00C14551">
        <w:rPr>
          <w:rStyle w:val="CommentReference"/>
        </w:rPr>
        <w:commentReference w:id="180"/>
      </w:r>
      <w:r w:rsidRPr="00A951B3">
        <w:rPr>
          <w:rFonts w:asciiTheme="majorHAnsi" w:hAnsiTheme="majorHAnsi" w:cstheme="majorHAnsi"/>
        </w:rPr>
        <w:t xml:space="preserve">. Location on the x axis and </w:t>
      </w:r>
      <m:oMath>
        <m:func>
          <m:funcPr>
            <m:ctrlPr>
              <w:ins w:id="181" w:author="Andrea Schreier" w:date="2023-10-28T10:07:00Z">
                <w:rPr>
                  <w:rFonts w:ascii="Cambria Math" w:hAnsi="Cambria Math" w:cstheme="majorHAnsi"/>
                  <w:i/>
                </w:rPr>
              </w:ins>
            </m:ctrlPr>
          </m:funcPr>
          <m:fName>
            <m:sSub>
              <m:sSubPr>
                <m:ctrlPr>
                  <w:ins w:id="182" w:author="Andrea Schreier" w:date="2023-10-28T10:07:00Z">
                    <w:rPr>
                      <w:rFonts w:ascii="Cambria Math" w:hAnsi="Cambria Math" w:cstheme="majorHAnsi"/>
                      <w:i/>
                    </w:rPr>
                  </w:ins>
                </m:ctrlPr>
              </m:sSubPr>
              <m:e>
                <m:r>
                  <m:rPr>
                    <m:sty m:val="p"/>
                  </m:rPr>
                  <w:rPr>
                    <w:rFonts w:ascii="Cambria Math" w:hAnsi="Cambria Math" w:cstheme="majorHAnsi"/>
                  </w:rPr>
                  <m:t>log</m:t>
                </m:r>
                <m:ctrlPr>
                  <w:ins w:id="183" w:author="Andrea Schreier" w:date="2023-10-28T10:07:00Z">
                    <w:rPr>
                      <w:rFonts w:ascii="Cambria Math" w:hAnsi="Cambria Math" w:cstheme="majorHAnsi"/>
                    </w:rPr>
                  </w:ins>
                </m:ctrlPr>
              </m:e>
              <m:sub>
                <m:r>
                  <w:rPr>
                    <w:rFonts w:ascii="Cambria Math" w:hAnsi="Cambria Math" w:cstheme="majorHAnsi"/>
                  </w:rPr>
                  <m:t>10</m:t>
                </m:r>
                <m:ctrlPr>
                  <w:ins w:id="184" w:author="Andrea Schreier" w:date="2023-10-28T10:07:00Z">
                    <w:rPr>
                      <w:rFonts w:ascii="Cambria Math" w:hAnsi="Cambria Math" w:cstheme="majorHAnsi"/>
                    </w:rPr>
                  </w:ins>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ins w:id="185" w:author="Andrea Schreier" w:date="2023-10-28T10:07:00Z">
                <w:rPr>
                  <w:rFonts w:ascii="Cambria Math" w:hAnsi="Cambria Math" w:cstheme="majorHAnsi"/>
                  <w:i/>
                </w:rPr>
              </w:ins>
            </m:ctrlPr>
          </m:funcPr>
          <m:fName>
            <m:sSub>
              <m:sSubPr>
                <m:ctrlPr>
                  <w:ins w:id="186" w:author="Andrea Schreier" w:date="2023-10-28T10:07:00Z">
                    <w:rPr>
                      <w:rFonts w:ascii="Cambria Math" w:hAnsi="Cambria Math" w:cstheme="majorHAnsi"/>
                      <w:i/>
                    </w:rPr>
                  </w:ins>
                </m:ctrlPr>
              </m:sSubPr>
              <m:e>
                <m:r>
                  <m:rPr>
                    <m:sty m:val="p"/>
                  </m:rPr>
                  <w:rPr>
                    <w:rFonts w:ascii="Cambria Math" w:hAnsi="Cambria Math" w:cstheme="majorHAnsi"/>
                  </w:rPr>
                  <m:t>log</m:t>
                </m:r>
                <m:ctrlPr>
                  <w:ins w:id="187" w:author="Andrea Schreier" w:date="2023-10-28T10:07:00Z">
                    <w:rPr>
                      <w:rFonts w:ascii="Cambria Math" w:hAnsi="Cambria Math" w:cstheme="majorHAnsi"/>
                    </w:rPr>
                  </w:ins>
                </m:ctrlPr>
              </m:e>
              <m:sub>
                <m:r>
                  <w:rPr>
                    <w:rFonts w:ascii="Cambria Math" w:hAnsi="Cambria Math" w:cstheme="majorHAnsi"/>
                  </w:rPr>
                  <m:t>2</m:t>
                </m:r>
                <m:ctrlPr>
                  <w:ins w:id="188" w:author="Andrea Schreier" w:date="2023-10-28T10:07:00Z">
                    <w:rPr>
                      <w:rFonts w:ascii="Cambria Math" w:hAnsi="Cambria Math" w:cstheme="majorHAnsi"/>
                    </w:rPr>
                  </w:ins>
                </m:ctrlPr>
              </m:sub>
            </m:sSub>
          </m:fName>
          <m:e>
            <m:f>
              <m:fPr>
                <m:ctrlPr>
                  <w:ins w:id="189" w:author="Andrea Schreier" w:date="2023-10-28T10:07:00Z">
                    <w:rPr>
                      <w:rFonts w:ascii="Cambria Math" w:hAnsi="Cambria Math" w:cstheme="majorHAnsi"/>
                      <w:i/>
                    </w:rPr>
                  </w:ins>
                </m:ctrlPr>
              </m:fPr>
              <m:num>
                <m:r>
                  <w:rPr>
                    <w:rFonts w:ascii="Cambria Math" w:hAnsi="Cambria Math" w:cstheme="majorHAnsi"/>
                  </w:rPr>
                  <m:t>(m+1)</m:t>
                </m:r>
              </m:num>
              <m:den>
                <m:sSub>
                  <m:sSubPr>
                    <m:ctrlPr>
                      <w:ins w:id="190" w:author="Andrea Schreier" w:date="2023-10-28T10:07:00Z">
                        <w:rPr>
                          <w:rFonts w:ascii="Cambria Math" w:hAnsi="Cambria Math" w:cstheme="majorHAnsi"/>
                          <w:i/>
                        </w:rPr>
                      </w:ins>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w:t>
      </w:r>
      <w:proofErr w:type="spellStart"/>
      <w:r>
        <w:rPr>
          <w:rFonts w:asciiTheme="majorHAnsi" w:hAnsiTheme="majorHAnsi" w:cstheme="majorHAnsi"/>
        </w:rPr>
        <w:t>mer</w:t>
      </w:r>
      <w:proofErr w:type="spellEnd"/>
      <w:r>
        <w:rPr>
          <w:rFonts w:asciiTheme="majorHAnsi" w:hAnsiTheme="majorHAnsi" w:cstheme="majorHAnsi"/>
        </w:rPr>
        <w:t xml:space="preserve">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ins w:id="191" w:author="Andrea Schreier" w:date="2023-10-28T10:07:00Z">
                <w:rPr>
                  <w:rFonts w:ascii="Cambria Math" w:hAnsi="Cambria Math" w:cstheme="majorHAnsi"/>
                  <w:i/>
                </w:rPr>
              </w:ins>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ins w:id="192" w:author="Andrea Schreier" w:date="2023-10-28T10:07:00Z">
                <w:rPr>
                  <w:rFonts w:ascii="Cambria Math" w:hAnsi="Cambria Math" w:cstheme="majorHAnsi"/>
                  <w:i/>
                </w:rPr>
              </w:ins>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where f = female k-</w:t>
      </w:r>
      <w:proofErr w:type="spellStart"/>
      <w:r>
        <w:rPr>
          <w:rFonts w:asciiTheme="majorHAnsi" w:hAnsiTheme="majorHAnsi" w:cstheme="majorHAnsi"/>
        </w:rPr>
        <w:t>mer</w:t>
      </w:r>
      <w:proofErr w:type="spellEnd"/>
      <w:r>
        <w:rPr>
          <w:rFonts w:asciiTheme="majorHAnsi" w:hAnsiTheme="majorHAnsi" w:cstheme="majorHAnsi"/>
        </w:rPr>
        <w:t xml:space="preserve"> abundance and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ins w:id="193" w:author="Andrea Schreier" w:date="2023-10-28T10:07:00Z">
                <w:rPr>
                  <w:rFonts w:ascii="Cambria Math" w:hAnsi="Cambria Math" w:cstheme="majorHAnsi"/>
                  <w:i/>
                </w:rPr>
              </w:ins>
            </m:ctrlPr>
          </m:funcPr>
          <m:fName>
            <m:sSub>
              <m:sSubPr>
                <m:ctrlPr>
                  <w:ins w:id="194" w:author="Andrea Schreier" w:date="2023-10-28T10:07:00Z">
                    <w:rPr>
                      <w:rFonts w:ascii="Cambria Math" w:hAnsi="Cambria Math" w:cstheme="majorHAnsi"/>
                      <w:i/>
                    </w:rPr>
                  </w:ins>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ins w:id="195" w:author="Andrea Schreier" w:date="2023-10-28T10:07:00Z">
                    <w:rPr>
                      <w:rFonts w:ascii="Cambria Math" w:hAnsi="Cambria Math" w:cstheme="majorHAnsi"/>
                      <w:i/>
                    </w:rPr>
                  </w:ins>
                </m:ctrlPr>
              </m:fPr>
              <m:num>
                <m:r>
                  <w:rPr>
                    <w:rFonts w:ascii="Cambria Math" w:hAnsi="Cambria Math" w:cstheme="majorHAnsi"/>
                  </w:rPr>
                  <m:t>Med</m:t>
                </m:r>
                <m:d>
                  <m:dPr>
                    <m:ctrlPr>
                      <w:ins w:id="196" w:author="Andrea Schreier" w:date="2023-10-28T10:07:00Z">
                        <w:rPr>
                          <w:rFonts w:ascii="Cambria Math" w:hAnsi="Cambria Math" w:cstheme="majorHAnsi"/>
                          <w:i/>
                        </w:rPr>
                      </w:ins>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5D0635FD">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w:t>
      </w:r>
      <w:proofErr w:type="spellStart"/>
      <w:r>
        <w:rPr>
          <w:rFonts w:asciiTheme="majorHAnsi" w:hAnsiTheme="majorHAnsi" w:cstheme="majorHAnsi"/>
        </w:rPr>
        <w:t>mer</w:t>
      </w:r>
      <w:proofErr w:type="spellEnd"/>
      <w:r>
        <w:rPr>
          <w:rFonts w:asciiTheme="majorHAnsi" w:hAnsiTheme="majorHAnsi" w:cstheme="majorHAnsi"/>
        </w:rPr>
        <w:t xml:space="preserve">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40608405"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k-</w:t>
      </w:r>
      <w:proofErr w:type="spellStart"/>
      <w:r>
        <w:rPr>
          <w:rFonts w:asciiTheme="majorHAnsi" w:hAnsiTheme="majorHAnsi" w:cstheme="majorHAnsi"/>
        </w:rPr>
        <w:t>mer</w:t>
      </w:r>
      <w:proofErr w:type="spellEnd"/>
      <w:r>
        <w:rPr>
          <w:rFonts w:asciiTheme="majorHAnsi" w:hAnsiTheme="majorHAnsi" w:cstheme="majorHAnsi"/>
        </w:rPr>
        <w:t xml:space="preserve"> </w:t>
      </w:r>
      <w:r w:rsidRPr="00A951B3">
        <w:rPr>
          <w:rFonts w:asciiTheme="majorHAnsi" w:hAnsiTheme="majorHAnsi" w:cstheme="majorHAnsi"/>
        </w:rPr>
        <w:t xml:space="preserve">abundances </w:t>
      </w:r>
      <w:ins w:id="197" w:author="Andrea Schreier" w:date="2023-10-28T12:58:00Z">
        <w:r w:rsidR="0037796F">
          <w:rPr>
            <w:rFonts w:asciiTheme="majorHAnsi" w:hAnsiTheme="majorHAnsi" w:cstheme="majorHAnsi"/>
          </w:rPr>
          <w:t>for</w:t>
        </w:r>
      </w:ins>
      <w:del w:id="198" w:author="Andrea Schreier" w:date="2023-10-28T12:58:00Z">
        <w:r w:rsidDel="0037796F">
          <w:rPr>
            <w:rFonts w:asciiTheme="majorHAnsi" w:hAnsiTheme="majorHAnsi" w:cstheme="majorHAnsi"/>
          </w:rPr>
          <w:delText>of</w:delText>
        </w:r>
      </w:del>
      <w:r>
        <w:rPr>
          <w:rFonts w:asciiTheme="majorHAnsi" w:hAnsiTheme="majorHAnsi" w:cstheme="majorHAnsi"/>
        </w:rPr>
        <w:t xml:space="preserve"> k-</w:t>
      </w:r>
      <w:proofErr w:type="spellStart"/>
      <w:r>
        <w:rPr>
          <w:rFonts w:asciiTheme="majorHAnsi" w:hAnsiTheme="majorHAnsi" w:cstheme="majorHAnsi"/>
        </w:rPr>
        <w:t>mers</w:t>
      </w:r>
      <w:proofErr w:type="spellEnd"/>
      <w:r>
        <w:rPr>
          <w:rFonts w:asciiTheme="majorHAnsi" w:hAnsiTheme="majorHAnsi" w:cstheme="majorHAnsi"/>
        </w:rPr>
        <w:t xml:space="preserve">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70AC7AF8"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5 or more </w:t>
      </w:r>
      <w:r>
        <w:rPr>
          <w:rFonts w:asciiTheme="majorHAnsi" w:hAnsiTheme="majorHAnsi" w:cstheme="majorHAnsi"/>
        </w:rPr>
        <w:t>hashes, corresponding to roughly 5,000 bp</w:t>
      </w:r>
      <w:del w:id="199" w:author="Andrea Schreier" w:date="2023-10-28T12:58:00Z">
        <w:r w:rsidDel="0037796F">
          <w:rPr>
            <w:rFonts w:asciiTheme="majorHAnsi" w:hAnsiTheme="majorHAnsi" w:cstheme="majorHAnsi"/>
          </w:rPr>
          <w:delText>.</w:delText>
        </w:r>
      </w:del>
      <w:r>
        <w:rPr>
          <w:rFonts w:asciiTheme="majorHAnsi" w:hAnsiTheme="majorHAnsi" w:cstheme="majorHAnsi"/>
        </w:rPr>
        <w:t xml:space="preserve"> </w:t>
      </w:r>
      <w:r w:rsidRPr="00A951B3">
        <w:rPr>
          <w:rFonts w:asciiTheme="majorHAnsi" w:hAnsiTheme="majorHAnsi" w:cstheme="majorHAnsi"/>
        </w:rPr>
        <w:t>k-</w:t>
      </w:r>
      <w:proofErr w:type="spellStart"/>
      <w:r w:rsidRPr="00A951B3">
        <w:rPr>
          <w:rFonts w:asciiTheme="majorHAnsi" w:hAnsiTheme="majorHAnsi" w:cstheme="majorHAnsi"/>
        </w:rPr>
        <w:t>mers</w:t>
      </w:r>
      <w:proofErr w:type="spellEnd"/>
      <w:r w:rsidRPr="00A951B3">
        <w:rPr>
          <w:rFonts w:asciiTheme="majorHAnsi" w:hAnsiTheme="majorHAnsi" w:cstheme="majorHAnsi"/>
        </w:rPr>
        <w:t>.</w:t>
      </w:r>
      <w:r w:rsidR="00E17F08">
        <w:rPr>
          <w:rFonts w:asciiTheme="majorHAnsi" w:hAnsiTheme="majorHAnsi" w:cstheme="majorHAnsi"/>
        </w:rPr>
        <w:t xml:space="preserve"> Dashed line shows slope of one-to-one </w:t>
      </w:r>
      <w:del w:id="200" w:author="Andrea Schreier" w:date="2023-10-28T12:58:00Z">
        <w:r w:rsidR="00E17F08" w:rsidDel="0037796F">
          <w:rPr>
            <w:rFonts w:asciiTheme="majorHAnsi" w:hAnsiTheme="majorHAnsi" w:cstheme="majorHAnsi"/>
          </w:rPr>
          <w:delText xml:space="preserve">abundance </w:delText>
        </w:r>
      </w:del>
      <w:r w:rsidR="00E17F08">
        <w:rPr>
          <w:rFonts w:asciiTheme="majorHAnsi" w:hAnsiTheme="majorHAnsi" w:cstheme="majorHAnsi"/>
        </w:rPr>
        <w:t>between female and male abundances.</w:t>
      </w:r>
      <w:r w:rsidRPr="00A951B3">
        <w:rPr>
          <w:rFonts w:asciiTheme="majorHAnsi" w:hAnsiTheme="majorHAnsi" w:cstheme="majorHAnsi"/>
        </w:rPr>
        <w:t xml:space="preserve"> </w:t>
      </w:r>
      <w:r w:rsidR="00E17F08">
        <w:rPr>
          <w:rFonts w:asciiTheme="majorHAnsi" w:hAnsiTheme="majorHAnsi" w:cstheme="majorHAnsi"/>
        </w:rPr>
        <w:t xml:space="preserve">Right </w:t>
      </w:r>
      <w:proofErr w:type="gramStart"/>
      <w:r w:rsidR="00E17F08">
        <w:rPr>
          <w:rFonts w:asciiTheme="majorHAnsi" w:hAnsiTheme="majorHAnsi" w:cstheme="majorHAnsi"/>
        </w:rPr>
        <w:t>plot</w:t>
      </w:r>
      <w:proofErr w:type="gramEnd"/>
      <w:r w:rsidR="00E17F08">
        <w:rPr>
          <w:rFonts w:asciiTheme="majorHAnsi" w:hAnsiTheme="majorHAnsi" w:cstheme="majorHAnsi"/>
        </w:rPr>
        <w:t xml:space="preserve"> show all contigs, while the left plot is zoomed in to better visualize 44 contigs with k-</w:t>
      </w:r>
      <w:proofErr w:type="spellStart"/>
      <w:r w:rsidR="00E17F08">
        <w:rPr>
          <w:rFonts w:asciiTheme="majorHAnsi" w:hAnsiTheme="majorHAnsi" w:cstheme="majorHAnsi"/>
        </w:rPr>
        <w:t>mer</w:t>
      </w:r>
      <w:ins w:id="201" w:author="Andrea Schreier" w:date="2023-10-28T12:59:00Z">
        <w:r w:rsidR="0037796F">
          <w:rPr>
            <w:rFonts w:asciiTheme="majorHAnsi" w:hAnsiTheme="majorHAnsi" w:cstheme="majorHAnsi"/>
          </w:rPr>
          <w:t>s</w:t>
        </w:r>
        <w:proofErr w:type="spellEnd"/>
        <w:r w:rsidR="0037796F">
          <w:rPr>
            <w:rFonts w:asciiTheme="majorHAnsi" w:hAnsiTheme="majorHAnsi" w:cstheme="majorHAnsi"/>
          </w:rPr>
          <w:t xml:space="preserve"> present</w:t>
        </w:r>
      </w:ins>
      <w:del w:id="202" w:author="Andrea Schreier" w:date="2023-10-28T12:59:00Z">
        <w:r w:rsidR="00E17F08" w:rsidDel="0037796F">
          <w:rPr>
            <w:rFonts w:asciiTheme="majorHAnsi" w:hAnsiTheme="majorHAnsi" w:cstheme="majorHAnsi"/>
          </w:rPr>
          <w:delText xml:space="preserve"> abundances contained</w:delText>
        </w:r>
      </w:del>
      <w:r w:rsidR="00E17F08">
        <w:rPr>
          <w:rFonts w:asciiTheme="majorHAnsi" w:hAnsiTheme="majorHAnsi" w:cstheme="majorHAnsi"/>
        </w:rPr>
        <w:t xml:space="preserve"> in male sequencing data but zero </w:t>
      </w:r>
      <w:ins w:id="203" w:author="Andrea Schreier" w:date="2023-10-28T12:59:00Z">
        <w:r w:rsidR="0037796F">
          <w:rPr>
            <w:rFonts w:asciiTheme="majorHAnsi" w:hAnsiTheme="majorHAnsi" w:cstheme="majorHAnsi"/>
          </w:rPr>
          <w:t xml:space="preserve">absent </w:t>
        </w:r>
      </w:ins>
      <w:del w:id="204" w:author="Andrea Schreier" w:date="2023-10-28T12:59:00Z">
        <w:r w:rsidR="00E17F08" w:rsidDel="0037796F">
          <w:rPr>
            <w:rFonts w:asciiTheme="majorHAnsi" w:hAnsiTheme="majorHAnsi" w:cstheme="majorHAnsi"/>
          </w:rPr>
          <w:delText xml:space="preserve">k-mer abundance </w:delText>
        </w:r>
      </w:del>
      <w:r w:rsidR="00E17F08">
        <w:rPr>
          <w:rFonts w:asciiTheme="majorHAnsi" w:hAnsiTheme="majorHAnsi" w:cstheme="majorHAnsi"/>
        </w:rPr>
        <w:t xml:space="preserve">in female sequencing data. </w:t>
      </w:r>
      <w:r w:rsidR="003E19F2" w:rsidRPr="00A951B3">
        <w:rPr>
          <w:rFonts w:asciiTheme="majorHAnsi" w:hAnsiTheme="majorHAnsi" w:cstheme="majorHAnsi"/>
        </w:rPr>
        <w:t>This indicates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53D2FE43" w14:textId="77777777" w:rsidR="00CB5BB5" w:rsidRPr="00CB5BB5" w:rsidRDefault="00E17F08" w:rsidP="00CB5BB5">
      <w:pPr>
        <w:pStyle w:val="Bibliography"/>
      </w:pPr>
      <w:r>
        <w:rPr>
          <w:rFonts w:asciiTheme="majorHAnsi" w:hAnsiTheme="majorHAnsi" w:cstheme="majorHAnsi"/>
        </w:rPr>
        <w:fldChar w:fldCharType="begin"/>
      </w:r>
      <w:r w:rsidR="00CB5BB5">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CB5BB5" w:rsidRPr="00CB5BB5">
        <w:t xml:space="preserve">Ali, O. A., O’Rourke, S. M., Amish, S. J., Meek, M. H., Luikart, G., Jeffres, C., &amp; Miller, M. R. (2016). Rad capture (Rapture): Flexible and efficient sequence-based genotyping. </w:t>
      </w:r>
      <w:r w:rsidR="00CB5BB5" w:rsidRPr="00CB5BB5">
        <w:rPr>
          <w:i/>
          <w:iCs/>
        </w:rPr>
        <w:t>Genetics</w:t>
      </w:r>
      <w:r w:rsidR="00CB5BB5" w:rsidRPr="00CB5BB5">
        <w:t xml:space="preserve">, </w:t>
      </w:r>
      <w:r w:rsidR="00CB5BB5" w:rsidRPr="00CB5BB5">
        <w:rPr>
          <w:i/>
          <w:iCs/>
        </w:rPr>
        <w:t>202</w:t>
      </w:r>
      <w:r w:rsidR="00CB5BB5" w:rsidRPr="00CB5BB5">
        <w:t>(2), 389–400. https://doi.org/10.1534/genetics.115.183665</w:t>
      </w:r>
    </w:p>
    <w:p w14:paraId="607135CB" w14:textId="77777777" w:rsidR="00CB5BB5" w:rsidRPr="00CB5BB5" w:rsidRDefault="00CB5BB5" w:rsidP="00CB5BB5">
      <w:pPr>
        <w:pStyle w:val="Bibliography"/>
      </w:pPr>
      <w:r w:rsidRPr="00CB5BB5">
        <w:t xml:space="preserve">Altschul, S. F., Gish, W., Miller, W., Myers, E. W., &amp; Lipman, D. J. (1990). Basic Local Alignment Search Tool. </w:t>
      </w:r>
      <w:r w:rsidRPr="00CB5BB5">
        <w:rPr>
          <w:i/>
          <w:iCs/>
        </w:rPr>
        <w:t>Journal of Molecular Biology</w:t>
      </w:r>
      <w:r w:rsidRPr="00CB5BB5">
        <w:t xml:space="preserve">, </w:t>
      </w:r>
      <w:r w:rsidRPr="00CB5BB5">
        <w:rPr>
          <w:i/>
          <w:iCs/>
        </w:rPr>
        <w:t>215</w:t>
      </w:r>
      <w:r w:rsidRPr="00CB5BB5">
        <w:t>(3), 403–410. https://doi.org/10.1016/S0022-2836(05)80360-2</w:t>
      </w:r>
    </w:p>
    <w:p w14:paraId="72298456" w14:textId="77777777" w:rsidR="00CB5BB5" w:rsidRPr="00CB5BB5" w:rsidRDefault="00CB5BB5" w:rsidP="00CB5BB5">
      <w:pPr>
        <w:pStyle w:val="Bibliography"/>
      </w:pPr>
      <w:r w:rsidRPr="00CB5BB5">
        <w:t xml:space="preserve">Bachtrog, D., Perrin, N., Ming, R., Valenzuela, N., Mayrose, I., Peichel, C. L., Hahn, M. W., Ashman, T.-L., Vamosi, J. C., Ross, L., Kirkpatrick, M., Kitano, J., Otto, S. P., &amp; Mank, J. E. (2014). Sex Determination: Why So Many Ways of Doing It? </w:t>
      </w:r>
      <w:r w:rsidRPr="00CB5BB5">
        <w:rPr>
          <w:i/>
          <w:iCs/>
        </w:rPr>
        <w:t>PLoS Biology</w:t>
      </w:r>
      <w:r w:rsidRPr="00CB5BB5">
        <w:t xml:space="preserve">, </w:t>
      </w:r>
      <w:r w:rsidRPr="00CB5BB5">
        <w:rPr>
          <w:i/>
          <w:iCs/>
        </w:rPr>
        <w:t>12</w:t>
      </w:r>
      <w:r w:rsidRPr="00CB5BB5">
        <w:t>(7), e1001899–e1001899. https://doi.org/10.1371/journal.pbio.1001899</w:t>
      </w:r>
    </w:p>
    <w:p w14:paraId="3DC6BE0B" w14:textId="77777777" w:rsidR="00CB5BB5" w:rsidRPr="00CB5BB5" w:rsidRDefault="00CB5BB5" w:rsidP="00CB5BB5">
      <w:pPr>
        <w:pStyle w:val="Bibliography"/>
      </w:pPr>
      <w:r w:rsidRPr="00CB5BB5">
        <w:t xml:space="preserve">Baroiller, J.-F., &amp; D’Cotta, H. (2016). The Reversible Sex of Gonochoristic Fish: Insights and Consequences. </w:t>
      </w:r>
      <w:r w:rsidRPr="00CB5BB5">
        <w:rPr>
          <w:i/>
          <w:iCs/>
        </w:rPr>
        <w:t>Sexual Development</w:t>
      </w:r>
      <w:r w:rsidRPr="00CB5BB5">
        <w:t xml:space="preserve">, </w:t>
      </w:r>
      <w:r w:rsidRPr="00CB5BB5">
        <w:rPr>
          <w:i/>
          <w:iCs/>
        </w:rPr>
        <w:t>10</w:t>
      </w:r>
      <w:r w:rsidRPr="00CB5BB5">
        <w:t>, 242–266.</w:t>
      </w:r>
    </w:p>
    <w:p w14:paraId="0C758DEE" w14:textId="77777777" w:rsidR="00CB5BB5" w:rsidRPr="00CB5BB5" w:rsidRDefault="00CB5BB5" w:rsidP="00CB5BB5">
      <w:pPr>
        <w:pStyle w:val="Bibliography"/>
      </w:pPr>
      <w:r w:rsidRPr="00CB5BB5">
        <w:t xml:space="preserve">Baroiller, J.-F., Guiguen, Y., &amp; Fostier, A. (1999). Endocrine and environmental aspects of sex differentiation in fish. </w:t>
      </w:r>
      <w:r w:rsidRPr="00CB5BB5">
        <w:rPr>
          <w:i/>
          <w:iCs/>
        </w:rPr>
        <w:t>Cellular and Molecular Life Sciences</w:t>
      </w:r>
      <w:r w:rsidRPr="00CB5BB5">
        <w:t xml:space="preserve">, </w:t>
      </w:r>
      <w:r w:rsidRPr="00CB5BB5">
        <w:rPr>
          <w:i/>
          <w:iCs/>
        </w:rPr>
        <w:t>55</w:t>
      </w:r>
      <w:r w:rsidRPr="00CB5BB5">
        <w:t>, 910–931. https://doi.org/10.1007/978-3-0348-7781-7_9</w:t>
      </w:r>
    </w:p>
    <w:p w14:paraId="14D2A673" w14:textId="77777777" w:rsidR="00CB5BB5" w:rsidRPr="00CB5BB5" w:rsidRDefault="00CB5BB5" w:rsidP="00CB5BB5">
      <w:pPr>
        <w:pStyle w:val="Bibliography"/>
      </w:pPr>
      <w:r w:rsidRPr="00CB5BB5">
        <w:t xml:space="preserve">Bhattacharya, I., &amp; Modi, D. (2021). Sex Determination in Teleost Fish. In J. K. Sundaray, M. A. Rather, S. Kumar, &amp; D. Agarwal (Eds.), </w:t>
      </w:r>
      <w:r w:rsidRPr="00CB5BB5">
        <w:rPr>
          <w:i/>
          <w:iCs/>
        </w:rPr>
        <w:t>Recent updates in molecular Endocrinology and Reproductive Physiology of Fish</w:t>
      </w:r>
      <w:r w:rsidRPr="00CB5BB5">
        <w:t xml:space="preserve"> (pp. 121–138). Springer Singapore. https://doi.org/10.1007/978-981-15-8369-8_9</w:t>
      </w:r>
    </w:p>
    <w:p w14:paraId="70484C16" w14:textId="77777777" w:rsidR="00CB5BB5" w:rsidRPr="00CB5BB5" w:rsidRDefault="00CB5BB5" w:rsidP="00CB5BB5">
      <w:pPr>
        <w:pStyle w:val="Bibliography"/>
      </w:pPr>
      <w:r w:rsidRPr="00CB5BB5">
        <w:t xml:space="preserve">Brown, C. T., &amp; Irber, L. (2016). sourmash: A library for MinHash sketching of DNA. </w:t>
      </w:r>
      <w:r w:rsidRPr="00CB5BB5">
        <w:rPr>
          <w:i/>
          <w:iCs/>
        </w:rPr>
        <w:t>The Journal of Open Source Software</w:t>
      </w:r>
      <w:r w:rsidRPr="00CB5BB5">
        <w:t xml:space="preserve">, </w:t>
      </w:r>
      <w:r w:rsidRPr="00CB5BB5">
        <w:rPr>
          <w:i/>
          <w:iCs/>
        </w:rPr>
        <w:t>1</w:t>
      </w:r>
      <w:r w:rsidRPr="00CB5BB5">
        <w:t>(5), 27. https://doi.org/10.21105/joss.00027</w:t>
      </w:r>
    </w:p>
    <w:p w14:paraId="209BDEAE" w14:textId="77777777" w:rsidR="00CB5BB5" w:rsidRPr="00CB5BB5" w:rsidRDefault="00CB5BB5" w:rsidP="00CB5BB5">
      <w:pPr>
        <w:pStyle w:val="Bibliography"/>
      </w:pPr>
      <w:r w:rsidRPr="00CB5BB5">
        <w:lastRenderedPageBreak/>
        <w:t xml:space="preserve">Carroll, R. L. (1997). </w:t>
      </w:r>
      <w:r w:rsidRPr="00CB5BB5">
        <w:rPr>
          <w:i/>
          <w:iCs/>
        </w:rPr>
        <w:t>Vertebrate Paleontology and Evolution</w:t>
      </w:r>
      <w:r w:rsidRPr="00CB5BB5">
        <w:t xml:space="preserve"> (7th ed.). W.H. Freeman and Company.</w:t>
      </w:r>
    </w:p>
    <w:p w14:paraId="16BA8843" w14:textId="77777777" w:rsidR="00CB5BB5" w:rsidRPr="00CB5BB5" w:rsidRDefault="00CB5BB5" w:rsidP="00CB5BB5">
      <w:pPr>
        <w:pStyle w:val="Bibliography"/>
      </w:pPr>
      <w:r w:rsidRPr="00CB5BB5">
        <w:t xml:space="preserve">Conover, D. O., &amp; Kynard, B. E. (2013). </w:t>
      </w:r>
      <w:r w:rsidRPr="00CB5BB5">
        <w:rPr>
          <w:i/>
          <w:iCs/>
        </w:rPr>
        <w:t>Environmental Sex Determination: Interaction of Temperature and Genotype in a Fish Environmental Sex Determinaffon: Interaction of Temperature and Genotype in a Fish</w:t>
      </w:r>
      <w:r w:rsidRPr="00CB5BB5">
        <w:t xml:space="preserve">. </w:t>
      </w:r>
      <w:r w:rsidRPr="00CB5BB5">
        <w:rPr>
          <w:i/>
          <w:iCs/>
        </w:rPr>
        <w:t>213</w:t>
      </w:r>
      <w:r w:rsidRPr="00CB5BB5">
        <w:t>(4507), 577–579.</w:t>
      </w:r>
    </w:p>
    <w:p w14:paraId="0D0A3E05" w14:textId="77777777" w:rsidR="00CB5BB5" w:rsidRPr="00CB5BB5" w:rsidRDefault="00CB5BB5" w:rsidP="00CB5BB5">
      <w:pPr>
        <w:pStyle w:val="Bibliography"/>
      </w:pPr>
      <w:r w:rsidRPr="00CB5BB5">
        <w:t xml:space="preserve">Danecek, P., Auton, A., Abecasis, G., Albers, C. A., Banks, E., DePristo, M. A., Handsaker, R. E., Lunter, G., Marth, G. T., Sherry, S. T., McVean, G., Durbin, R., &amp; 1000 Genomes Project Analysis Group. (2011). The variant call format and VCFtools. </w:t>
      </w:r>
      <w:r w:rsidRPr="00CB5BB5">
        <w:rPr>
          <w:i/>
          <w:iCs/>
        </w:rPr>
        <w:t>Bioinformatics</w:t>
      </w:r>
      <w:r w:rsidRPr="00CB5BB5">
        <w:t xml:space="preserve">, </w:t>
      </w:r>
      <w:r w:rsidRPr="00CB5BB5">
        <w:rPr>
          <w:i/>
          <w:iCs/>
        </w:rPr>
        <w:t>27</w:t>
      </w:r>
      <w:r w:rsidRPr="00CB5BB5">
        <w:t>(15), 2156–2158. https://doi.org/10.1093/bioinformatics/btr330</w:t>
      </w:r>
    </w:p>
    <w:p w14:paraId="5CFA0AD3" w14:textId="77777777" w:rsidR="00CB5BB5" w:rsidRPr="00CB5BB5" w:rsidRDefault="00CB5BB5" w:rsidP="00CB5BB5">
      <w:pPr>
        <w:pStyle w:val="Bibliography"/>
      </w:pPr>
      <w:r w:rsidRPr="00CB5BB5">
        <w:t xml:space="preserve">Danecek, P., Bonfield, J. K., Liddle, J., Marshall, J., Ohan, V., Pollard, M. O., Whitwham, A., Keane, T., McCarthy, S. A., Davies, R. M., &amp; Li, H. (2021). Twelve years of SAMtools and BCFtools. </w:t>
      </w:r>
      <w:r w:rsidRPr="00CB5BB5">
        <w:rPr>
          <w:i/>
          <w:iCs/>
        </w:rPr>
        <w:t>GigaScience</w:t>
      </w:r>
      <w:r w:rsidRPr="00CB5BB5">
        <w:t xml:space="preserve">, </w:t>
      </w:r>
      <w:r w:rsidRPr="00CB5BB5">
        <w:rPr>
          <w:i/>
          <w:iCs/>
        </w:rPr>
        <w:t>10</w:t>
      </w:r>
      <w:r w:rsidRPr="00CB5BB5">
        <w:t>(2), giab008. https://doi.org/10.1093/gigascience/giab008</w:t>
      </w:r>
    </w:p>
    <w:p w14:paraId="7F7E25A7" w14:textId="77777777" w:rsidR="00CB5BB5" w:rsidRPr="00CB5BB5" w:rsidRDefault="00CB5BB5" w:rsidP="00CB5BB5">
      <w:pPr>
        <w:pStyle w:val="Bibliography"/>
      </w:pPr>
      <w:r w:rsidRPr="00CB5BB5">
        <w:t xml:space="preserve">Devlin, R. H., &amp; Nagahama, Y. (2002). Sex determination and sex differentiation in fish: An overview of genetic, physiological, and environmental influences. </w:t>
      </w:r>
      <w:r w:rsidRPr="00CB5BB5">
        <w:rPr>
          <w:i/>
          <w:iCs/>
        </w:rPr>
        <w:t>Aquaculture</w:t>
      </w:r>
      <w:r w:rsidRPr="00CB5BB5">
        <w:t xml:space="preserve">, </w:t>
      </w:r>
      <w:r w:rsidRPr="00CB5BB5">
        <w:rPr>
          <w:i/>
          <w:iCs/>
        </w:rPr>
        <w:t>208</w:t>
      </w:r>
      <w:r w:rsidRPr="00CB5BB5">
        <w:t>(3–4), 191–364. https://doi.org/10.1016/S0044-8486(02)00057-1</w:t>
      </w:r>
    </w:p>
    <w:p w14:paraId="2577722D" w14:textId="77777777" w:rsidR="00CB5BB5" w:rsidRPr="00CB5BB5" w:rsidRDefault="00CB5BB5" w:rsidP="00CB5BB5">
      <w:pPr>
        <w:pStyle w:val="Bibliography"/>
      </w:pPr>
      <w:r w:rsidRPr="00CB5BB5">
        <w:t xml:space="preserve">Geffroy, B., &amp; Wedekind, C. (2020). Effects of global warming on sex ratios in fishes. </w:t>
      </w:r>
      <w:r w:rsidRPr="00CB5BB5">
        <w:rPr>
          <w:i/>
          <w:iCs/>
        </w:rPr>
        <w:t>Journal of Fish Biology</w:t>
      </w:r>
      <w:r w:rsidRPr="00CB5BB5">
        <w:t xml:space="preserve">, </w:t>
      </w:r>
      <w:r w:rsidRPr="00CB5BB5">
        <w:rPr>
          <w:i/>
          <w:iCs/>
        </w:rPr>
        <w:t>97</w:t>
      </w:r>
      <w:r w:rsidRPr="00CB5BB5">
        <w:t>(3), 596–606. https://doi.org/10.1111/jfb.14429</w:t>
      </w:r>
    </w:p>
    <w:p w14:paraId="72640196" w14:textId="77777777" w:rsidR="00CB5BB5" w:rsidRPr="00CB5BB5" w:rsidRDefault="00CB5BB5" w:rsidP="00CB5BB5">
      <w:pPr>
        <w:pStyle w:val="Bibliography"/>
      </w:pPr>
      <w:r w:rsidRPr="00CB5BB5">
        <w:t xml:space="preserve">Gilpin, M. E., &amp; Soule, M. E. (1986). Viable Populations for Conservation. In </w:t>
      </w:r>
      <w:r w:rsidRPr="00CB5BB5">
        <w:rPr>
          <w:i/>
          <w:iCs/>
        </w:rPr>
        <w:t>Minimum viable populations: Processes of species extinction</w:t>
      </w:r>
      <w:r w:rsidRPr="00CB5BB5">
        <w:t>. Cambridge University Press.</w:t>
      </w:r>
    </w:p>
    <w:p w14:paraId="019DBE26" w14:textId="77777777" w:rsidR="00CB5BB5" w:rsidRPr="00CB5BB5" w:rsidRDefault="00CB5BB5" w:rsidP="00CB5BB5">
      <w:pPr>
        <w:pStyle w:val="Bibliography"/>
      </w:pPr>
      <w:r w:rsidRPr="00CB5BB5">
        <w:t xml:space="preserve">Grayson, P., Wright, A., Garroway, C. J., &amp; Docker, M. F. (2022). </w:t>
      </w:r>
      <w:r w:rsidRPr="00CB5BB5">
        <w:rPr>
          <w:i/>
          <w:iCs/>
        </w:rPr>
        <w:t>SexFindR: A computational workflow to identify young and old sex chromosomes</w:t>
      </w:r>
      <w:r w:rsidRPr="00CB5BB5">
        <w:t>. https://doi.org/10.1101/2022.02.21.481346</w:t>
      </w:r>
    </w:p>
    <w:p w14:paraId="1B946597" w14:textId="77777777" w:rsidR="00CB5BB5" w:rsidRPr="00CB5BB5" w:rsidRDefault="00CB5BB5" w:rsidP="00CB5BB5">
      <w:pPr>
        <w:pStyle w:val="Bibliography"/>
      </w:pPr>
      <w:r w:rsidRPr="00CB5BB5">
        <w:lastRenderedPageBreak/>
        <w:t xml:space="preserve">Hutchings, J. A., &amp; Gerber, L. (2002). Sex–biased dispersal in a salmonid fish. </w:t>
      </w:r>
      <w:r w:rsidRPr="00CB5BB5">
        <w:rPr>
          <w:i/>
          <w:iCs/>
        </w:rPr>
        <w:t>Proceedings of the Royal Society B: Biological Sciences</w:t>
      </w:r>
      <w:r w:rsidRPr="00CB5BB5">
        <w:t xml:space="preserve">, </w:t>
      </w:r>
      <w:r w:rsidRPr="00CB5BB5">
        <w:rPr>
          <w:i/>
          <w:iCs/>
        </w:rPr>
        <w:t>269</w:t>
      </w:r>
      <w:r w:rsidRPr="00CB5BB5">
        <w:t>, 2487–2493. https://doi.org/10.1098/rspb.2002.2176</w:t>
      </w:r>
    </w:p>
    <w:p w14:paraId="270A04A9" w14:textId="77777777" w:rsidR="00CB5BB5" w:rsidRPr="00CB5BB5" w:rsidRDefault="00CB5BB5" w:rsidP="00CB5BB5">
      <w:pPr>
        <w:pStyle w:val="Bibliography"/>
      </w:pPr>
      <w:r w:rsidRPr="00CB5BB5">
        <w:t xml:space="preserve">Jackman, S. D., Vandervalk, B. P., Mohamadi, H., Chu, J., Yeo, S., Hammond, S. A., Jahesh, G., Khan, H., Coombe, L., Warren, R. L., &amp; Birol, I. (2017). ABySS 2.0: Resource-efficient assembly of large genomes using a Bloom filter. </w:t>
      </w:r>
      <w:r w:rsidRPr="00CB5BB5">
        <w:rPr>
          <w:i/>
          <w:iCs/>
        </w:rPr>
        <w:t>Genome Research</w:t>
      </w:r>
      <w:r w:rsidRPr="00CB5BB5">
        <w:t xml:space="preserve">, </w:t>
      </w:r>
      <w:r w:rsidRPr="00CB5BB5">
        <w:rPr>
          <w:i/>
          <w:iCs/>
        </w:rPr>
        <w:t>27</w:t>
      </w:r>
      <w:r w:rsidRPr="00CB5BB5">
        <w:t>(5), 768–777. https://doi.org/10.1101/gr.214346.116</w:t>
      </w:r>
    </w:p>
    <w:p w14:paraId="46618C37" w14:textId="77777777" w:rsidR="00CB5BB5" w:rsidRPr="00CB5BB5" w:rsidRDefault="00CB5BB5" w:rsidP="00CB5BB5">
      <w:pPr>
        <w:pStyle w:val="Bibliography"/>
      </w:pPr>
      <w:r w:rsidRPr="00CB5BB5">
        <w:t xml:space="preserve">Kamiya, T., Kai, W., Tasumi, S., Oka, A., Matsunaga, T., Mizuno, N., Fujita, M., Suetake, H., Suzuki, S., Hosoya, S., Tohari, S., Brenner, S., Miyadai, T., Venkatesh, B., Suzuki, Y., &amp; Kikuchi, K. (2012). A Trans-Species Missense SNP in Amhr2 Is Associated with Sex Determination in the Tiger Pufferfish, Takifugu rubripes (Fugu). </w:t>
      </w:r>
      <w:r w:rsidRPr="00CB5BB5">
        <w:rPr>
          <w:i/>
          <w:iCs/>
        </w:rPr>
        <w:t>PLoS Genetics</w:t>
      </w:r>
      <w:r w:rsidRPr="00CB5BB5">
        <w:t xml:space="preserve">, </w:t>
      </w:r>
      <w:r w:rsidRPr="00CB5BB5">
        <w:rPr>
          <w:i/>
          <w:iCs/>
        </w:rPr>
        <w:t>8</w:t>
      </w:r>
      <w:r w:rsidRPr="00CB5BB5">
        <w:t>(7), e1002798. https://doi.org/10.1371/journal.pgen.1002798</w:t>
      </w:r>
    </w:p>
    <w:p w14:paraId="274D00BF" w14:textId="77777777" w:rsidR="00CB5BB5" w:rsidRPr="00CB5BB5" w:rsidRDefault="00CB5BB5" w:rsidP="00CB5BB5">
      <w:pPr>
        <w:pStyle w:val="Bibliography"/>
      </w:pPr>
      <w:r w:rsidRPr="00CB5BB5">
        <w:t xml:space="preserve">Kikuchi, K., &amp; Hamaguchi, S. (2013). Novel sex-determining genes in fish and sex chromosome evolution. </w:t>
      </w:r>
      <w:r w:rsidRPr="00CB5BB5">
        <w:rPr>
          <w:i/>
          <w:iCs/>
        </w:rPr>
        <w:t>Developmental Dynamics</w:t>
      </w:r>
      <w:r w:rsidRPr="00CB5BB5">
        <w:t xml:space="preserve">, </w:t>
      </w:r>
      <w:r w:rsidRPr="00CB5BB5">
        <w:rPr>
          <w:i/>
          <w:iCs/>
        </w:rPr>
        <w:t>242</w:t>
      </w:r>
      <w:r w:rsidRPr="00CB5BB5">
        <w:t>(4), 339–353. https://doi.org/10.1002/dvdy.23927</w:t>
      </w:r>
    </w:p>
    <w:p w14:paraId="50226A9D" w14:textId="77777777" w:rsidR="00CB5BB5" w:rsidRPr="00CB5BB5" w:rsidRDefault="00CB5BB5" w:rsidP="00CB5BB5">
      <w:pPr>
        <w:pStyle w:val="Bibliography"/>
      </w:pPr>
      <w:r w:rsidRPr="00CB5BB5">
        <w:t xml:space="preserve">Kobayashi, Y., Nagahama, Y., &amp; Nakamura, M. (2013). Diversity and Plasticity of Sex Determination and Differentiation in Fishes. </w:t>
      </w:r>
      <w:r w:rsidRPr="00CB5BB5">
        <w:rPr>
          <w:i/>
          <w:iCs/>
        </w:rPr>
        <w:t>Sexual Development</w:t>
      </w:r>
      <w:r w:rsidRPr="00CB5BB5">
        <w:t xml:space="preserve">, </w:t>
      </w:r>
      <w:r w:rsidRPr="00CB5BB5">
        <w:rPr>
          <w:i/>
          <w:iCs/>
        </w:rPr>
        <w:t>7</w:t>
      </w:r>
      <w:r w:rsidRPr="00CB5BB5">
        <w:t>(1–3), 115–125. https://doi.org/10.1159/000342009</w:t>
      </w:r>
    </w:p>
    <w:p w14:paraId="5360F0F6" w14:textId="77777777" w:rsidR="00CB5BB5" w:rsidRPr="00CB5BB5" w:rsidRDefault="00CB5BB5" w:rsidP="00CB5BB5">
      <w:pPr>
        <w:pStyle w:val="Bibliography"/>
      </w:pPr>
      <w:r w:rsidRPr="00CB5BB5">
        <w:t xml:space="preserve">Kokot, M., Długosz, M., &amp; Deorowicz, S. (2017). KMC 3: Counting and manipulating </w:t>
      </w:r>
      <w:r w:rsidRPr="00CB5BB5">
        <w:rPr>
          <w:i/>
          <w:iCs/>
        </w:rPr>
        <w:t>k</w:t>
      </w:r>
      <w:r w:rsidRPr="00CB5BB5">
        <w:t xml:space="preserve"> -mer statistics. </w:t>
      </w:r>
      <w:r w:rsidRPr="00CB5BB5">
        <w:rPr>
          <w:i/>
          <w:iCs/>
        </w:rPr>
        <w:t>Bioinformatics</w:t>
      </w:r>
      <w:r w:rsidRPr="00CB5BB5">
        <w:t xml:space="preserve">, </w:t>
      </w:r>
      <w:r w:rsidRPr="00CB5BB5">
        <w:rPr>
          <w:i/>
          <w:iCs/>
        </w:rPr>
        <w:t>33</w:t>
      </w:r>
      <w:r w:rsidRPr="00CB5BB5">
        <w:t>(17), 2759–2761. https://doi.org/10.1093/bioinformatics/btx304</w:t>
      </w:r>
    </w:p>
    <w:p w14:paraId="4908E4BC" w14:textId="77777777" w:rsidR="00CB5BB5" w:rsidRPr="00CB5BB5" w:rsidRDefault="00CB5BB5" w:rsidP="00CB5BB5">
      <w:pPr>
        <w:pStyle w:val="Bibliography"/>
      </w:pPr>
      <w:r w:rsidRPr="00CB5BB5">
        <w:lastRenderedPageBreak/>
        <w:t xml:space="preserve">Korneliussen, T. S., Albrechtsen, A., &amp; Nielsen, R. (2014). ANGSD: Analysis of Next Generation Sequencing Data. </w:t>
      </w:r>
      <w:r w:rsidRPr="00CB5BB5">
        <w:rPr>
          <w:i/>
          <w:iCs/>
        </w:rPr>
        <w:t>BMC Bioinformatics</w:t>
      </w:r>
      <w:r w:rsidRPr="00CB5BB5">
        <w:t xml:space="preserve">, </w:t>
      </w:r>
      <w:r w:rsidRPr="00CB5BB5">
        <w:rPr>
          <w:i/>
          <w:iCs/>
        </w:rPr>
        <w:t>15</w:t>
      </w:r>
      <w:r w:rsidRPr="00CB5BB5">
        <w:t>(1), 1–13. https://doi.org/10.1186/s12859-014-0356-4</w:t>
      </w:r>
    </w:p>
    <w:p w14:paraId="753BD231" w14:textId="77777777" w:rsidR="00CB5BB5" w:rsidRPr="00CB5BB5" w:rsidRDefault="00CB5BB5" w:rsidP="00CB5BB5">
      <w:pPr>
        <w:pStyle w:val="Bibliography"/>
      </w:pPr>
      <w:r w:rsidRPr="00CB5BB5">
        <w:t xml:space="preserve">Korpelainen, H. (1990). SEX RATIOS AND CONDITIONS REQUIRED FOR ENVIRONMENTAL SEX DETERMINATION IN ANIMALS. </w:t>
      </w:r>
      <w:r w:rsidRPr="00CB5BB5">
        <w:rPr>
          <w:i/>
          <w:iCs/>
        </w:rPr>
        <w:t>Biological Reviews</w:t>
      </w:r>
      <w:r w:rsidRPr="00CB5BB5">
        <w:t xml:space="preserve">, </w:t>
      </w:r>
      <w:r w:rsidRPr="00CB5BB5">
        <w:rPr>
          <w:i/>
          <w:iCs/>
        </w:rPr>
        <w:t>65</w:t>
      </w:r>
      <w:r w:rsidRPr="00CB5BB5">
        <w:t>(2), 147–184. https://doi.org/10.1111/j.1469-185X.1990.tb01187.x</w:t>
      </w:r>
    </w:p>
    <w:p w14:paraId="12FB9019" w14:textId="77777777" w:rsidR="00CB5BB5" w:rsidRPr="00CB5BB5" w:rsidRDefault="00CB5BB5" w:rsidP="00CB5BB5">
      <w:pPr>
        <w:pStyle w:val="Bibliography"/>
      </w:pPr>
      <w:r w:rsidRPr="00CB5BB5">
        <w:t xml:space="preserve">Lande, R. (1993). Risks of Population Extinction from Demographic and Environmental Stochasticity and Random Catastrophes. </w:t>
      </w:r>
      <w:r w:rsidRPr="00CB5BB5">
        <w:rPr>
          <w:i/>
          <w:iCs/>
        </w:rPr>
        <w:t>The American Naturalist</w:t>
      </w:r>
      <w:r w:rsidRPr="00CB5BB5">
        <w:t xml:space="preserve">, </w:t>
      </w:r>
      <w:r w:rsidRPr="00CB5BB5">
        <w:rPr>
          <w:i/>
          <w:iCs/>
        </w:rPr>
        <w:t>142</w:t>
      </w:r>
      <w:r w:rsidRPr="00CB5BB5">
        <w:t>(6), 911–927. https://doi.org/10.1086/285580</w:t>
      </w:r>
    </w:p>
    <w:p w14:paraId="57D3D0F1" w14:textId="77777777" w:rsidR="00CB5BB5" w:rsidRPr="00CB5BB5" w:rsidRDefault="00CB5BB5" w:rsidP="00CB5BB5">
      <w:pPr>
        <w:pStyle w:val="Bibliography"/>
      </w:pPr>
      <w:r w:rsidRPr="00CB5BB5">
        <w:t xml:space="preserve">Langmead, B., &amp; Salzberg, S. L. (2012). Fast gapped-read alignment with Bowtie 2. </w:t>
      </w:r>
      <w:r w:rsidRPr="00CB5BB5">
        <w:rPr>
          <w:i/>
          <w:iCs/>
        </w:rPr>
        <w:t>Nature Methods</w:t>
      </w:r>
      <w:r w:rsidRPr="00CB5BB5">
        <w:t xml:space="preserve">, </w:t>
      </w:r>
      <w:r w:rsidRPr="00CB5BB5">
        <w:rPr>
          <w:i/>
          <w:iCs/>
        </w:rPr>
        <w:t>9</w:t>
      </w:r>
      <w:r w:rsidRPr="00CB5BB5">
        <w:t>(4), 357–359. https://doi.org/10.1038/nmeth.1923</w:t>
      </w:r>
    </w:p>
    <w:p w14:paraId="7403A0CA" w14:textId="77777777" w:rsidR="00CB5BB5" w:rsidRPr="00CB5BB5" w:rsidRDefault="00CB5BB5" w:rsidP="00CB5BB5">
      <w:pPr>
        <w:pStyle w:val="Bibliography"/>
      </w:pPr>
      <w:r w:rsidRPr="00CB5BB5">
        <w:t xml:space="preserve">Li, H., &amp; Durbin, R. (2009). Fast and accurate short read alignment with Burrows-Wheeler transform. </w:t>
      </w:r>
      <w:r w:rsidRPr="00CB5BB5">
        <w:rPr>
          <w:i/>
          <w:iCs/>
        </w:rPr>
        <w:t>Bioinformatics</w:t>
      </w:r>
      <w:r w:rsidRPr="00CB5BB5">
        <w:t xml:space="preserve">, </w:t>
      </w:r>
      <w:r w:rsidRPr="00CB5BB5">
        <w:rPr>
          <w:i/>
          <w:iCs/>
        </w:rPr>
        <w:t>25</w:t>
      </w:r>
      <w:r w:rsidRPr="00CB5BB5">
        <w:t>(14), 1754–1760. https://doi.org/10.1093/bioinformatics/btp324</w:t>
      </w:r>
    </w:p>
    <w:p w14:paraId="4A3C4D29" w14:textId="77777777" w:rsidR="00CB5BB5" w:rsidRPr="00CB5BB5" w:rsidRDefault="00CB5BB5" w:rsidP="00CB5BB5">
      <w:pPr>
        <w:pStyle w:val="Bibliography"/>
      </w:pPr>
      <w:r w:rsidRPr="00CB5BB5">
        <w:t xml:space="preserve">Li, H., Handsaker, B., Wysoker, A., Fennell, T., Ruan, J., Homer, N., Marth, G., Abecasis, G., &amp; Durbin, R. (2009). The Sequence Alignment/Map format and SAMtools. </w:t>
      </w:r>
      <w:r w:rsidRPr="00CB5BB5">
        <w:rPr>
          <w:i/>
          <w:iCs/>
        </w:rPr>
        <w:t>Bioinformatics</w:t>
      </w:r>
      <w:r w:rsidRPr="00CB5BB5">
        <w:t xml:space="preserve">, </w:t>
      </w:r>
      <w:r w:rsidRPr="00CB5BB5">
        <w:rPr>
          <w:i/>
          <w:iCs/>
        </w:rPr>
        <w:t>25</w:t>
      </w:r>
      <w:r w:rsidRPr="00CB5BB5">
        <w:t>(16), 2078–2079. https://doi.org/10.1093/bioinformatics/btp352</w:t>
      </w:r>
    </w:p>
    <w:p w14:paraId="0668E767" w14:textId="77777777" w:rsidR="00CB5BB5" w:rsidRPr="00CB5BB5" w:rsidRDefault="00CB5BB5" w:rsidP="00CB5BB5">
      <w:pPr>
        <w:pStyle w:val="Bibliography"/>
      </w:pPr>
      <w:r w:rsidRPr="00CB5BB5">
        <w:t xml:space="preserve">Lindberg, J. C., Tigan, G., Ellison, L., Rettinghouse, T., Nagel, M. M., &amp; Fisch, K. M. (2013). Aquaculture methods for a genetically managed population of endangered delta smelt. </w:t>
      </w:r>
      <w:r w:rsidRPr="00CB5BB5">
        <w:rPr>
          <w:i/>
          <w:iCs/>
        </w:rPr>
        <w:t>North American Journal of Aquaculture</w:t>
      </w:r>
      <w:r w:rsidRPr="00CB5BB5">
        <w:t xml:space="preserve">, </w:t>
      </w:r>
      <w:r w:rsidRPr="00CB5BB5">
        <w:rPr>
          <w:i/>
          <w:iCs/>
        </w:rPr>
        <w:t>75</w:t>
      </w:r>
      <w:r w:rsidRPr="00CB5BB5">
        <w:t>(2), 186–196. https://doi.org/10.1080/15222055.2012.751942</w:t>
      </w:r>
    </w:p>
    <w:p w14:paraId="0182152A" w14:textId="77777777" w:rsidR="00CB5BB5" w:rsidRPr="00CB5BB5" w:rsidRDefault="00CB5BB5" w:rsidP="00CB5BB5">
      <w:pPr>
        <w:pStyle w:val="Bibliography"/>
      </w:pPr>
      <w:r w:rsidRPr="00CB5BB5">
        <w:t xml:space="preserve">Long, J. A. (2011). </w:t>
      </w:r>
      <w:r w:rsidRPr="00CB5BB5">
        <w:rPr>
          <w:i/>
          <w:iCs/>
        </w:rPr>
        <w:t>The Rise of Fishes: 500 Million Years of Evolution</w:t>
      </w:r>
      <w:r w:rsidRPr="00CB5BB5">
        <w:t xml:space="preserve"> (2nd ed.). Johns Hopkins University Press.</w:t>
      </w:r>
    </w:p>
    <w:p w14:paraId="7672AF51" w14:textId="77777777" w:rsidR="00CB5BB5" w:rsidRPr="00CB5BB5" w:rsidRDefault="00CB5BB5" w:rsidP="00CB5BB5">
      <w:pPr>
        <w:pStyle w:val="Bibliography"/>
      </w:pPr>
      <w:r w:rsidRPr="00CB5BB5">
        <w:lastRenderedPageBreak/>
        <w:t xml:space="preserve">Mank, J. E., &amp; Avise, J. C. (2009). Evolutionary diversity and turn-over of sex determination in teleost fishes. </w:t>
      </w:r>
      <w:r w:rsidRPr="00CB5BB5">
        <w:rPr>
          <w:i/>
          <w:iCs/>
        </w:rPr>
        <w:t>Sexual Development</w:t>
      </w:r>
      <w:r w:rsidRPr="00CB5BB5">
        <w:t xml:space="preserve">, </w:t>
      </w:r>
      <w:r w:rsidRPr="00CB5BB5">
        <w:rPr>
          <w:i/>
          <w:iCs/>
        </w:rPr>
        <w:t>3</w:t>
      </w:r>
      <w:r w:rsidRPr="00CB5BB5">
        <w:t>(2–3), 60–67. https://doi.org/10.1159/000223071</w:t>
      </w:r>
    </w:p>
    <w:p w14:paraId="28BCA612" w14:textId="77777777" w:rsidR="00CB5BB5" w:rsidRPr="00CB5BB5" w:rsidRDefault="00CB5BB5" w:rsidP="00CB5BB5">
      <w:pPr>
        <w:pStyle w:val="Bibliography"/>
      </w:pPr>
      <w:r w:rsidRPr="00CB5BB5">
        <w:t xml:space="preserve">Martínez, P., Viñas, A. M., Sánchez, L., Díaz, N., Ribas, L., &amp; Piferrer, F. (2014). Genetic architecture of sex determination in fish: Applications to sex ratio control in aquaculture. </w:t>
      </w:r>
      <w:r w:rsidRPr="00CB5BB5">
        <w:rPr>
          <w:i/>
          <w:iCs/>
        </w:rPr>
        <w:t>Frontiers in Genetics</w:t>
      </w:r>
      <w:r w:rsidRPr="00CB5BB5">
        <w:t xml:space="preserve">, </w:t>
      </w:r>
      <w:r w:rsidRPr="00CB5BB5">
        <w:rPr>
          <w:i/>
          <w:iCs/>
        </w:rPr>
        <w:t>5</w:t>
      </w:r>
      <w:r w:rsidRPr="00CB5BB5">
        <w:t>(SEP), 1–13. https://doi.org/10.3389/fgene.2014.00340</w:t>
      </w:r>
    </w:p>
    <w:p w14:paraId="683BD847" w14:textId="77777777" w:rsidR="00CB5BB5" w:rsidRPr="00CB5BB5" w:rsidRDefault="00CB5BB5" w:rsidP="00CB5BB5">
      <w:pPr>
        <w:pStyle w:val="Bibliography"/>
      </w:pPr>
      <w:r w:rsidRPr="00CB5BB5">
        <w:t xml:space="preserve">Mei, J., &amp; Gui, J. F. (2015). Genetic basis and biotechnological manipulation of sexual dimorphism and sex determination in fish. </w:t>
      </w:r>
      <w:r w:rsidRPr="00CB5BB5">
        <w:rPr>
          <w:i/>
          <w:iCs/>
        </w:rPr>
        <w:t>Science China Life Sciences</w:t>
      </w:r>
      <w:r w:rsidRPr="00CB5BB5">
        <w:t xml:space="preserve">, </w:t>
      </w:r>
      <w:r w:rsidRPr="00CB5BB5">
        <w:rPr>
          <w:i/>
          <w:iCs/>
        </w:rPr>
        <w:t>58</w:t>
      </w:r>
      <w:r w:rsidRPr="00CB5BB5">
        <w:t>(2), 124–136. https://doi.org/10.1007/s11427-014-4797-9</w:t>
      </w:r>
    </w:p>
    <w:p w14:paraId="5AE51088" w14:textId="77777777" w:rsidR="00CB5BB5" w:rsidRPr="00CB5BB5" w:rsidRDefault="00CB5BB5" w:rsidP="00CB5BB5">
      <w:pPr>
        <w:pStyle w:val="Bibliography"/>
      </w:pPr>
      <w:r w:rsidRPr="00CB5BB5">
        <w:t xml:space="preserve">Nagahama, Y. (2005). Molecular mechanisms of sex determination and gonadal sex differentiation in fish. </w:t>
      </w:r>
      <w:r w:rsidRPr="00CB5BB5">
        <w:rPr>
          <w:i/>
          <w:iCs/>
        </w:rPr>
        <w:t>Fish Physiology and Biochemistry</w:t>
      </w:r>
      <w:r w:rsidRPr="00CB5BB5">
        <w:t xml:space="preserve">, </w:t>
      </w:r>
      <w:r w:rsidRPr="00CB5BB5">
        <w:rPr>
          <w:i/>
          <w:iCs/>
        </w:rPr>
        <w:t>31</w:t>
      </w:r>
      <w:r w:rsidRPr="00CB5BB5">
        <w:t>, 105–109. https://doi.org/10.1007/s10695-006-7590-2</w:t>
      </w:r>
    </w:p>
    <w:p w14:paraId="20B80B19" w14:textId="77777777" w:rsidR="00CB5BB5" w:rsidRPr="00CB5BB5" w:rsidRDefault="00CB5BB5" w:rsidP="00CB5BB5">
      <w:pPr>
        <w:pStyle w:val="Bibliography"/>
      </w:pPr>
      <w:r w:rsidRPr="00CB5BB5">
        <w:t xml:space="preserve">Nakamura, M., Kobayashi, T., &amp; Chang, X. (1998). Gonadal sex differentiation in teleost fish. </w:t>
      </w:r>
      <w:r w:rsidRPr="00CB5BB5">
        <w:rPr>
          <w:i/>
          <w:iCs/>
        </w:rPr>
        <w:t>Journal of Experimental Zoology</w:t>
      </w:r>
      <w:r w:rsidRPr="00CB5BB5">
        <w:t xml:space="preserve">, </w:t>
      </w:r>
      <w:r w:rsidRPr="00CB5BB5">
        <w:rPr>
          <w:i/>
          <w:iCs/>
        </w:rPr>
        <w:t>281</w:t>
      </w:r>
      <w:r w:rsidRPr="00CB5BB5">
        <w:t>, 362–372.</w:t>
      </w:r>
    </w:p>
    <w:p w14:paraId="4F8E81D1" w14:textId="77777777" w:rsidR="00CB5BB5" w:rsidRPr="00CB5BB5" w:rsidRDefault="00CB5BB5" w:rsidP="00CB5BB5">
      <w:pPr>
        <w:pStyle w:val="Bibliography"/>
      </w:pPr>
      <w:r w:rsidRPr="00CB5BB5">
        <w:t xml:space="preserve">Narum, S. R., Di Genova, A., Micheletti, S. J., &amp; Maass, A. (2018). Genomic variation underlying complex life-history traits revealed by genome sequencing in Chinook salmon. </w:t>
      </w:r>
      <w:r w:rsidRPr="00CB5BB5">
        <w:rPr>
          <w:i/>
          <w:iCs/>
        </w:rPr>
        <w:t>Proceedings of the Royal Society B: Biological Sciences</w:t>
      </w:r>
      <w:r w:rsidRPr="00CB5BB5">
        <w:t xml:space="preserve">, </w:t>
      </w:r>
      <w:r w:rsidRPr="00CB5BB5">
        <w:rPr>
          <w:i/>
          <w:iCs/>
        </w:rPr>
        <w:t>285</w:t>
      </w:r>
      <w:r w:rsidRPr="00CB5BB5">
        <w:t>(1883), 20180935. https://doi.org/10.1098/rspb.2018.0935</w:t>
      </w:r>
    </w:p>
    <w:p w14:paraId="2917108F" w14:textId="77777777" w:rsidR="00CB5BB5" w:rsidRPr="00CB5BB5" w:rsidRDefault="00CB5BB5" w:rsidP="00CB5BB5">
      <w:pPr>
        <w:pStyle w:val="Bibliography"/>
      </w:pPr>
      <w:r w:rsidRPr="00CB5BB5">
        <w:t xml:space="preserve">Nelson, J. S., Grande, T. C., &amp; Wilson, M. V. H. (2016). </w:t>
      </w:r>
      <w:r w:rsidRPr="00CB5BB5">
        <w:rPr>
          <w:i/>
          <w:iCs/>
        </w:rPr>
        <w:t>Fishes of the World</w:t>
      </w:r>
      <w:r w:rsidRPr="00CB5BB5">
        <w:t xml:space="preserve"> (5th ed.). John Wiley &amp; Sons.</w:t>
      </w:r>
    </w:p>
    <w:p w14:paraId="74E30B6C" w14:textId="77777777" w:rsidR="00CB5BB5" w:rsidRPr="00CB5BB5" w:rsidRDefault="00CB5BB5" w:rsidP="00CB5BB5">
      <w:pPr>
        <w:pStyle w:val="Bibliography"/>
      </w:pPr>
      <w:r w:rsidRPr="00CB5BB5">
        <w:t xml:space="preserve">Prince, D. J., Saglam, I. K., Hotaling, T. J., Spidle, A. P., &amp; Miller, M. R. (2017). The evolutionary basis of premature migration in Pacific salmon highlights the utility of genomics for informing conservation. </w:t>
      </w:r>
      <w:r w:rsidRPr="00CB5BB5">
        <w:rPr>
          <w:i/>
          <w:iCs/>
        </w:rPr>
        <w:t>SCIENCE ADVANCES</w:t>
      </w:r>
      <w:r w:rsidRPr="00CB5BB5">
        <w:t>.</w:t>
      </w:r>
    </w:p>
    <w:p w14:paraId="453A2765" w14:textId="77777777" w:rsidR="00CB5BB5" w:rsidRPr="00CB5BB5" w:rsidRDefault="00CB5BB5" w:rsidP="00CB5BB5">
      <w:pPr>
        <w:pStyle w:val="Bibliography"/>
      </w:pPr>
      <w:r w:rsidRPr="00CB5BB5">
        <w:lastRenderedPageBreak/>
        <w:t xml:space="preserve">Purcell, S., Neale, B., Todd-brown, K., Thomas, L., Ferreira, M. A. R., Bender, D., Maller, J., Sklar, P., Bakker, P. I. W. D., Daly, M. J., &amp; Sham, P. C. (2007). PLINK : A Tool Set for Whole-Genome Association and Population-Based Linkage Analyses. </w:t>
      </w:r>
      <w:r w:rsidRPr="00CB5BB5">
        <w:rPr>
          <w:i/>
          <w:iCs/>
        </w:rPr>
        <w:t>The American Journal of Human Genetics</w:t>
      </w:r>
      <w:r w:rsidRPr="00CB5BB5">
        <w:t xml:space="preserve">, </w:t>
      </w:r>
      <w:r w:rsidRPr="00CB5BB5">
        <w:rPr>
          <w:i/>
          <w:iCs/>
        </w:rPr>
        <w:t>81</w:t>
      </w:r>
      <w:r w:rsidRPr="00CB5BB5">
        <w:t>(September), 559–575. https://doi.org/10.1086/519795</w:t>
      </w:r>
    </w:p>
    <w:p w14:paraId="63061C97" w14:textId="77777777" w:rsidR="00CB5BB5" w:rsidRPr="00CB5BB5" w:rsidRDefault="00CB5BB5" w:rsidP="00CB5BB5">
      <w:pPr>
        <w:pStyle w:val="Bibliography"/>
      </w:pPr>
      <w:r w:rsidRPr="00CB5BB5">
        <w:t xml:space="preserve">Quinlan, A. R., &amp; Hall, I. M. (2010). BEDTools: A flexible suite of utilities for comparing genomic features. </w:t>
      </w:r>
      <w:r w:rsidRPr="00CB5BB5">
        <w:rPr>
          <w:i/>
          <w:iCs/>
        </w:rPr>
        <w:t>Bioinformatics</w:t>
      </w:r>
      <w:r w:rsidRPr="00CB5BB5">
        <w:t xml:space="preserve">, </w:t>
      </w:r>
      <w:r w:rsidRPr="00CB5BB5">
        <w:rPr>
          <w:i/>
          <w:iCs/>
        </w:rPr>
        <w:t>26</w:t>
      </w:r>
      <w:r w:rsidRPr="00CB5BB5">
        <w:t>(6), 841–842. https://doi.org/10.1093/bioinformatics/btq033</w:t>
      </w:r>
    </w:p>
    <w:p w14:paraId="7C83B0F5" w14:textId="77777777" w:rsidR="00CB5BB5" w:rsidRPr="00CB5BB5" w:rsidRDefault="00CB5BB5" w:rsidP="00CB5BB5">
      <w:pPr>
        <w:pStyle w:val="Bibliography"/>
      </w:pPr>
      <w:r w:rsidRPr="00CB5BB5">
        <w:t xml:space="preserve">Rankin, D. J., Dieckmann, U., &amp; Kokko, H. (2011). Sexual Conflict and the Tragedy of the Commons. </w:t>
      </w:r>
      <w:r w:rsidRPr="00CB5BB5">
        <w:rPr>
          <w:i/>
          <w:iCs/>
        </w:rPr>
        <w:t>The American Naturalist</w:t>
      </w:r>
      <w:r w:rsidRPr="00CB5BB5">
        <w:t xml:space="preserve">, </w:t>
      </w:r>
      <w:r w:rsidRPr="00CB5BB5">
        <w:rPr>
          <w:i/>
          <w:iCs/>
        </w:rPr>
        <w:t>177</w:t>
      </w:r>
      <w:r w:rsidRPr="00CB5BB5">
        <w:t>(6), 780–791. https://doi.org/10.1086/659947</w:t>
      </w:r>
    </w:p>
    <w:p w14:paraId="63289A9E" w14:textId="77777777" w:rsidR="00CB5BB5" w:rsidRPr="00CB5BB5" w:rsidRDefault="00CB5BB5" w:rsidP="00CB5BB5">
      <w:pPr>
        <w:pStyle w:val="Bibliography"/>
      </w:pPr>
      <w:r w:rsidRPr="00CB5BB5">
        <w:t xml:space="preserve">Rimmer, A., Phan, H., Mathieson, I., Iqbal, Z., Twigg, S. R. F., WGS500 Consortium, Wilkie, A. O. M., McVean, G., &amp; Lunter, G. (2014). Integrating mapping-, assembly- and haplotype-based approaches for calling variants in clinical sequencing applications. </w:t>
      </w:r>
      <w:r w:rsidRPr="00CB5BB5">
        <w:rPr>
          <w:i/>
          <w:iCs/>
        </w:rPr>
        <w:t>Nature Genetics</w:t>
      </w:r>
      <w:r w:rsidRPr="00CB5BB5">
        <w:t xml:space="preserve">, </w:t>
      </w:r>
      <w:r w:rsidRPr="00CB5BB5">
        <w:rPr>
          <w:i/>
          <w:iCs/>
        </w:rPr>
        <w:t>46</w:t>
      </w:r>
      <w:r w:rsidRPr="00CB5BB5">
        <w:t>(8), 912–918. https://doi.org/10.1038/ng.3036</w:t>
      </w:r>
    </w:p>
    <w:p w14:paraId="27C083BB" w14:textId="77777777" w:rsidR="00CB5BB5" w:rsidRPr="00CB5BB5" w:rsidRDefault="00CB5BB5" w:rsidP="00CB5BB5">
      <w:pPr>
        <w:pStyle w:val="Bibliography"/>
      </w:pPr>
      <w:r w:rsidRPr="00CB5BB5">
        <w:t xml:space="preserve">Robertson, B. C., Elliott, G. P., Eason, D. K., Clout, M. N., &amp; Gemmell, N. J. (2006). Sex allocation theory aids species conservation. </w:t>
      </w:r>
      <w:r w:rsidRPr="00CB5BB5">
        <w:rPr>
          <w:i/>
          <w:iCs/>
        </w:rPr>
        <w:t>Biology Letters</w:t>
      </w:r>
      <w:r w:rsidRPr="00CB5BB5">
        <w:t xml:space="preserve">, </w:t>
      </w:r>
      <w:r w:rsidRPr="00CB5BB5">
        <w:rPr>
          <w:i/>
          <w:iCs/>
        </w:rPr>
        <w:t>2</w:t>
      </w:r>
      <w:r w:rsidRPr="00CB5BB5">
        <w:t>(2), 229–231. https://doi.org/10.1098/rsbl.2005.0430</w:t>
      </w:r>
    </w:p>
    <w:p w14:paraId="1F8A58BB" w14:textId="77777777" w:rsidR="00CB5BB5" w:rsidRPr="00CB5BB5" w:rsidRDefault="00CB5BB5" w:rsidP="00CB5BB5">
      <w:pPr>
        <w:pStyle w:val="Bibliography"/>
      </w:pPr>
      <w:r w:rsidRPr="00CB5BB5">
        <w:t xml:space="preserve">Shao, C., Li, Q., Chen, S., Zhang, P., Lian, J., Hu, Q., Sun, B., Jin, L., Liu, S., Wang, Z., Zhao, H., Jin, Z., Liang, Z., Li, Y., Zheng, Q., Zhang, Y., Wang, J., &amp; Zhang, G. (2014). Epigenetic modification and inheritance in sexual reversal of fish. </w:t>
      </w:r>
      <w:r w:rsidRPr="00CB5BB5">
        <w:rPr>
          <w:i/>
          <w:iCs/>
        </w:rPr>
        <w:t>Genome Research</w:t>
      </w:r>
      <w:r w:rsidRPr="00CB5BB5">
        <w:t xml:space="preserve">, </w:t>
      </w:r>
      <w:r w:rsidRPr="00CB5BB5">
        <w:rPr>
          <w:i/>
          <w:iCs/>
        </w:rPr>
        <w:t>24</w:t>
      </w:r>
      <w:r w:rsidRPr="00CB5BB5">
        <w:t>(4), 604–615. https://doi.org/10.1101/gr.162172.113</w:t>
      </w:r>
    </w:p>
    <w:p w14:paraId="197AAF77" w14:textId="77777777" w:rsidR="00CB5BB5" w:rsidRPr="00CB5BB5" w:rsidRDefault="00CB5BB5" w:rsidP="00CB5BB5">
      <w:pPr>
        <w:pStyle w:val="Bibliography"/>
      </w:pPr>
      <w:r w:rsidRPr="00CB5BB5">
        <w:t xml:space="preserve">Smith, J. J., Timoshevskaya, N., Ye, C., Holt, C., Keinath, M. C., Parker, H. J., Cook, M. E., Hess, J. E., Narum, S. R., Lamanna, F., Kaessmann, H., Timoshevskiy, V. A., Waterbury, C. K. M., Saraceno, C., Wiedemann, L. M., Robb, S. M. C., Baker, C., Eichler, E. E., </w:t>
      </w:r>
      <w:r w:rsidRPr="00CB5BB5">
        <w:lastRenderedPageBreak/>
        <w:t xml:space="preserve">Hockman, D., … Amemiya, C. T. (2018). The sea lamprey germline genome provides insights into programmed genome rearrangement and vertebrate evolution. </w:t>
      </w:r>
      <w:r w:rsidRPr="00CB5BB5">
        <w:rPr>
          <w:i/>
          <w:iCs/>
        </w:rPr>
        <w:t>Nature Genetics</w:t>
      </w:r>
      <w:r w:rsidRPr="00CB5BB5">
        <w:t xml:space="preserve">, </w:t>
      </w:r>
      <w:r w:rsidRPr="00CB5BB5">
        <w:rPr>
          <w:i/>
          <w:iCs/>
        </w:rPr>
        <w:t>50</w:t>
      </w:r>
      <w:r w:rsidRPr="00CB5BB5">
        <w:t>(2), 270–277. https://doi.org/10.1038/s41588-017-0036-1</w:t>
      </w:r>
    </w:p>
    <w:p w14:paraId="12AA1E2F" w14:textId="77777777" w:rsidR="00CB5BB5" w:rsidRPr="00CB5BB5" w:rsidRDefault="00CB5BB5" w:rsidP="00CB5BB5">
      <w:pPr>
        <w:pStyle w:val="Bibliography"/>
      </w:pPr>
      <w:r w:rsidRPr="00CB5BB5">
        <w:t xml:space="preserve">Stelkens, R. B., &amp; Wedekind, C. (2010). Environmental sex reversal, Trojan sex genes, and sex ratio adjustment: Conditions and population consequences: ENVIRONMENTAL SEX REVERSAL AND TROJAN SEX GENES. </w:t>
      </w:r>
      <w:r w:rsidRPr="00CB5BB5">
        <w:rPr>
          <w:i/>
          <w:iCs/>
        </w:rPr>
        <w:t>Molecular Ecology</w:t>
      </w:r>
      <w:r w:rsidRPr="00CB5BB5">
        <w:t xml:space="preserve">, </w:t>
      </w:r>
      <w:r w:rsidRPr="00CB5BB5">
        <w:rPr>
          <w:i/>
          <w:iCs/>
        </w:rPr>
        <w:t>19</w:t>
      </w:r>
      <w:r w:rsidRPr="00CB5BB5">
        <w:t>(4), 627–646. https://doi.org/10.1111/j.1365-294X.2010.04526.x</w:t>
      </w:r>
    </w:p>
    <w:p w14:paraId="23549C29" w14:textId="77777777" w:rsidR="00CB5BB5" w:rsidRPr="00CB5BB5" w:rsidRDefault="00CB5BB5" w:rsidP="00CB5BB5">
      <w:pPr>
        <w:pStyle w:val="Bibliography"/>
      </w:pPr>
      <w:r w:rsidRPr="00CB5BB5">
        <w:t xml:space="preserve">Timoshevskaya, N., Eşkut, K. İ., Timoshevskiy, V. A., Robb, S. M. C., Holt, C., Hess, J. E., Parker, H. J., Baker, C. F., Miller, A. K., Saraceno, C., Yandell, M., Krumlauf, R., Narum, S. R., Lampman, R. T., Gemmell, N. J., Mountcastle, J., Haase, B., Balacco, J. R., Formenti, G., … Smith, J. J. (2023). An improved germline genome assembly for the sea lamprey Petromyzon marinus illuminates the evolution of germline-specific chromosomes. </w:t>
      </w:r>
      <w:r w:rsidRPr="00CB5BB5">
        <w:rPr>
          <w:i/>
          <w:iCs/>
        </w:rPr>
        <w:t>Cell Reports</w:t>
      </w:r>
      <w:r w:rsidRPr="00CB5BB5">
        <w:t xml:space="preserve">, </w:t>
      </w:r>
      <w:r w:rsidRPr="00CB5BB5">
        <w:rPr>
          <w:i/>
          <w:iCs/>
        </w:rPr>
        <w:t>42</w:t>
      </w:r>
      <w:r w:rsidRPr="00CB5BB5">
        <w:t>(3), 112263. https://doi.org/10.1016/j.celrep.2023.112263</w:t>
      </w:r>
    </w:p>
    <w:p w14:paraId="7FF79560" w14:textId="77777777" w:rsidR="00CB5BB5" w:rsidRPr="00CB5BB5" w:rsidRDefault="00CB5BB5" w:rsidP="00CB5BB5">
      <w:pPr>
        <w:pStyle w:val="Bibliography"/>
      </w:pPr>
      <w:r w:rsidRPr="00CB5BB5">
        <w:t xml:space="preserve">Trivers, R. L., &amp; Willard, D. E. (1973). Natural Selection of Parental Ability to Vary the Sex Ratio of Offspring. </w:t>
      </w:r>
      <w:r w:rsidRPr="00CB5BB5">
        <w:rPr>
          <w:i/>
          <w:iCs/>
        </w:rPr>
        <w:t>Science</w:t>
      </w:r>
      <w:r w:rsidRPr="00CB5BB5">
        <w:t xml:space="preserve">, </w:t>
      </w:r>
      <w:r w:rsidRPr="00CB5BB5">
        <w:rPr>
          <w:i/>
          <w:iCs/>
        </w:rPr>
        <w:t>179</w:t>
      </w:r>
      <w:r w:rsidRPr="00CB5BB5">
        <w:t>(4068), 90–92. https://doi.org/10.1126/science.179.4068.90</w:t>
      </w:r>
    </w:p>
    <w:p w14:paraId="582A84D3" w14:textId="77777777" w:rsidR="00CB5BB5" w:rsidRPr="00CB5BB5" w:rsidRDefault="00CB5BB5" w:rsidP="00CB5BB5">
      <w:pPr>
        <w:pStyle w:val="Bibliography"/>
      </w:pPr>
      <w:r w:rsidRPr="00CB5BB5">
        <w:t xml:space="preserve">Voichek, Y., &amp; Weigel, D. (2020). Identifying genetic variants underlying phenotypic variation in plants without complete genomes. </w:t>
      </w:r>
      <w:r w:rsidRPr="00CB5BB5">
        <w:rPr>
          <w:i/>
          <w:iCs/>
        </w:rPr>
        <w:t>Nature Genetics</w:t>
      </w:r>
      <w:r w:rsidRPr="00CB5BB5">
        <w:t xml:space="preserve">, </w:t>
      </w:r>
      <w:r w:rsidRPr="00CB5BB5">
        <w:rPr>
          <w:i/>
          <w:iCs/>
        </w:rPr>
        <w:t>52</w:t>
      </w:r>
      <w:r w:rsidRPr="00CB5BB5">
        <w:t>(5), 534–540. https://doi.org/10.1038/s41588-020-0612-7</w:t>
      </w:r>
    </w:p>
    <w:p w14:paraId="723683B7" w14:textId="77777777" w:rsidR="00CB5BB5" w:rsidRPr="00CB5BB5" w:rsidRDefault="00CB5BB5" w:rsidP="00CB5BB5">
      <w:pPr>
        <w:pStyle w:val="Bibliography"/>
      </w:pPr>
      <w:r w:rsidRPr="00CB5BB5">
        <w:t xml:space="preserve">Volff, J. N. (2005). Genome evolution and biodiversity in teleost fish. </w:t>
      </w:r>
      <w:r w:rsidRPr="00CB5BB5">
        <w:rPr>
          <w:i/>
          <w:iCs/>
        </w:rPr>
        <w:t>Heredity</w:t>
      </w:r>
      <w:r w:rsidRPr="00CB5BB5">
        <w:t xml:space="preserve">, </w:t>
      </w:r>
      <w:r w:rsidRPr="00CB5BB5">
        <w:rPr>
          <w:i/>
          <w:iCs/>
        </w:rPr>
        <w:t>94</w:t>
      </w:r>
      <w:r w:rsidRPr="00CB5BB5">
        <w:t>(3), 280–294. https://doi.org/10.1038/sj.hdy.6800635</w:t>
      </w:r>
    </w:p>
    <w:p w14:paraId="3068075B" w14:textId="77777777" w:rsidR="00CB5BB5" w:rsidRPr="00CB5BB5" w:rsidRDefault="00CB5BB5" w:rsidP="00CB5BB5">
      <w:pPr>
        <w:pStyle w:val="Bibliography"/>
      </w:pPr>
      <w:r w:rsidRPr="00CB5BB5">
        <w:t xml:space="preserve">Wedekind, C. (2002). Manipulating sex ratios for conservation: Short‐term risks and long‐term benefits. </w:t>
      </w:r>
      <w:r w:rsidRPr="00CB5BB5">
        <w:rPr>
          <w:i/>
          <w:iCs/>
        </w:rPr>
        <w:t>Animal Conservation</w:t>
      </w:r>
      <w:r w:rsidRPr="00CB5BB5">
        <w:t xml:space="preserve">, </w:t>
      </w:r>
      <w:r w:rsidRPr="00CB5BB5">
        <w:rPr>
          <w:i/>
          <w:iCs/>
        </w:rPr>
        <w:t>5</w:t>
      </w:r>
      <w:r w:rsidRPr="00CB5BB5">
        <w:t>, 13–20. https://doi.org/10.1017/S1367943002001026</w:t>
      </w:r>
    </w:p>
    <w:p w14:paraId="21EEFBE9" w14:textId="77777777" w:rsidR="00CB5BB5" w:rsidRPr="00CB5BB5" w:rsidRDefault="00CB5BB5" w:rsidP="00CB5BB5">
      <w:pPr>
        <w:pStyle w:val="Bibliography"/>
      </w:pPr>
      <w:r w:rsidRPr="00CB5BB5">
        <w:lastRenderedPageBreak/>
        <w:t xml:space="preserve">Zhou, X., &amp; Stephens, M. (2012). Genome-wide efficient mixed-model analysis for association studies. </w:t>
      </w:r>
      <w:r w:rsidRPr="00CB5BB5">
        <w:rPr>
          <w:i/>
          <w:iCs/>
        </w:rPr>
        <w:t>Nature Genetics</w:t>
      </w:r>
      <w:r w:rsidRPr="00CB5BB5">
        <w:t xml:space="preserve">, </w:t>
      </w:r>
      <w:r w:rsidRPr="00CB5BB5">
        <w:rPr>
          <w:i/>
          <w:iCs/>
        </w:rPr>
        <w:t>44</w:t>
      </w:r>
      <w:r w:rsidRPr="00CB5BB5">
        <w:t>(7), 821–824. https://doi.org/10.1038/ng.2310</w:t>
      </w:r>
    </w:p>
    <w:p w14:paraId="597888A0" w14:textId="281E74DE"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rea Schreier" w:date="2023-10-28T10:15:00Z" w:initials="AS">
    <w:p w14:paraId="54909529" w14:textId="77777777" w:rsidR="007215B8" w:rsidRDefault="00EF3EBC" w:rsidP="0017421E">
      <w:r>
        <w:rPr>
          <w:rStyle w:val="CommentReference"/>
        </w:rPr>
        <w:annotationRef/>
      </w:r>
      <w:r w:rsidR="007215B8">
        <w:rPr>
          <w:sz w:val="20"/>
          <w:szCs w:val="20"/>
        </w:rPr>
        <w:t>As mentioned in previous drafts, I don’t think this section is necessary and I’m not even sure it is permissible  - would need to check Grad Studies dissertation format requirements. Each chapter is supposed to be written as a manuscript and this information would need to be incorporated in an introduction. I’d like to see this text moved into the introduction. This shouldn’t be hard because this material would be found at the beginning of the intro, since its scope is relatively broad. Then you can drill into the delta smelt specifics to define the knowledge gap and introduce your scientific questions. You will just need to read through the whole introduction again to make sure there are no repetitive sections.</w:t>
      </w:r>
    </w:p>
  </w:comment>
  <w:comment w:id="8" w:author="Andrea Schreier" w:date="2023-10-28T10:11:00Z" w:initials="AS">
    <w:p w14:paraId="102DB9E3" w14:textId="45AEC918" w:rsidR="00EF3EBC" w:rsidRDefault="00EF3EBC" w:rsidP="00BB7DBC">
      <w:r>
        <w:rPr>
          <w:rStyle w:val="CommentReference"/>
        </w:rPr>
        <w:annotationRef/>
      </w:r>
      <w:r>
        <w:rPr>
          <w:color w:val="000000"/>
          <w:sz w:val="20"/>
          <w:szCs w:val="20"/>
        </w:rPr>
        <w:t>For species with ESD? It would be great to see a citation for this, especially the sex reversal piece. My knowledge of sex reversal has to do with exposure to endocrine disruptors and typically sex reversal can only occur at a particular life stage. But maybe that is different for ESD?</w:t>
      </w:r>
    </w:p>
  </w:comment>
  <w:comment w:id="9" w:author="Andrea Schreier" w:date="2023-10-28T10:14:00Z" w:initials="AS">
    <w:p w14:paraId="5C4A91A6" w14:textId="77777777" w:rsidR="00EF3EBC" w:rsidRDefault="00EF3EBC" w:rsidP="0028261F">
      <w:r>
        <w:rPr>
          <w:rStyle w:val="CommentReference"/>
        </w:rPr>
        <w:annotationRef/>
      </w:r>
      <w:r>
        <w:rPr>
          <w:color w:val="000000"/>
          <w:sz w:val="20"/>
          <w:szCs w:val="20"/>
        </w:rPr>
        <w:t>There is a lot of information smushed into this sentence. I tried to improve the flow, but I think the sentence may need to be broken up into multiple sentences for clarity.</w:t>
      </w:r>
    </w:p>
  </w:comment>
  <w:comment w:id="32" w:author="Andrea Schreier" w:date="2023-10-28T10:20:00Z" w:initials="AS">
    <w:p w14:paraId="1670FCE6" w14:textId="77777777" w:rsidR="00A8647B" w:rsidRDefault="00A8647B" w:rsidP="00A75B0D">
      <w:r>
        <w:rPr>
          <w:rStyle w:val="CommentReference"/>
        </w:rPr>
        <w:annotationRef/>
      </w:r>
      <w:r>
        <w:rPr>
          <w:color w:val="000000"/>
          <w:sz w:val="20"/>
          <w:szCs w:val="20"/>
        </w:rPr>
        <w:t>Is this getting at reduced Ne due to sex ratio bias? If so, can it be made more explicit? If not, Ne reduction should be mentioned as a consequence of biased sex ratios.</w:t>
      </w:r>
    </w:p>
  </w:comment>
  <w:comment w:id="37" w:author="Andrea Schreier" w:date="2023-10-28T10:20:00Z" w:initials="AS">
    <w:p w14:paraId="33532471" w14:textId="77777777" w:rsidR="00A8647B" w:rsidRDefault="00A8647B" w:rsidP="00021999">
      <w:r>
        <w:rPr>
          <w:rStyle w:val="CommentReference"/>
        </w:rPr>
        <w:annotationRef/>
      </w:r>
      <w:r>
        <w:rPr>
          <w:color w:val="000000"/>
          <w:sz w:val="20"/>
          <w:szCs w:val="20"/>
        </w:rPr>
        <w:t>I removed that sentence b/c it was already stated above.</w:t>
      </w:r>
    </w:p>
  </w:comment>
  <w:comment w:id="57" w:author="Andrea Schreier" w:date="2023-10-28T10:43:00Z" w:initials="AS">
    <w:p w14:paraId="5673A1C3" w14:textId="77777777" w:rsidR="007215B8" w:rsidRDefault="007215B8" w:rsidP="00197ED9">
      <w:r>
        <w:rPr>
          <w:rStyle w:val="CommentReference"/>
        </w:rPr>
        <w:annotationRef/>
      </w:r>
      <w:r>
        <w:rPr>
          <w:color w:val="000000"/>
          <w:sz w:val="20"/>
          <w:szCs w:val="20"/>
        </w:rPr>
        <w:t>This is repetitive of text above.</w:t>
      </w:r>
    </w:p>
  </w:comment>
  <w:comment w:id="58" w:author="Andrea Schreier" w:date="2023-10-28T10:49:00Z" w:initials="AS">
    <w:p w14:paraId="0896DE9F" w14:textId="77777777" w:rsidR="007215B8" w:rsidRDefault="007215B8" w:rsidP="00033871">
      <w:r>
        <w:rPr>
          <w:rStyle w:val="CommentReference"/>
        </w:rPr>
        <w:annotationRef/>
      </w:r>
      <w:r>
        <w:rPr>
          <w:color w:val="000000"/>
          <w:sz w:val="20"/>
          <w:szCs w:val="20"/>
        </w:rPr>
        <w:t>Can this be made more specific? What would allow ecologists to sex without take? (Though there will be take even with a genetic marker, because a fin clip would be required. But it is relatively non-invasive take.)</w:t>
      </w:r>
    </w:p>
  </w:comment>
  <w:comment w:id="61" w:author="Andrea Schreier" w:date="2023-10-28T10:50:00Z" w:initials="AS">
    <w:p w14:paraId="7093580F" w14:textId="77777777" w:rsidR="007215B8" w:rsidRDefault="007215B8" w:rsidP="00F71625">
      <w:r>
        <w:rPr>
          <w:rStyle w:val="CommentReference"/>
        </w:rPr>
        <w:annotationRef/>
      </w:r>
      <w:r>
        <w:rPr>
          <w:color w:val="000000"/>
          <w:sz w:val="20"/>
          <w:szCs w:val="20"/>
        </w:rPr>
        <w:t>I don’t believe that the FCCL controls sex ratios. Most conservation programs for fish with GSD don’t because the sex ratio is typically 50-50 in captivity.</w:t>
      </w:r>
    </w:p>
  </w:comment>
  <w:comment w:id="74" w:author="Andrea Schreier" w:date="2023-10-28T10:56:00Z" w:initials="AS">
    <w:p w14:paraId="50460930" w14:textId="77777777" w:rsidR="00401A7D" w:rsidRDefault="00401A7D" w:rsidP="004203E6">
      <w:r>
        <w:rPr>
          <w:rStyle w:val="CommentReference"/>
        </w:rPr>
        <w:annotationRef/>
      </w:r>
      <w:r>
        <w:rPr>
          <w:color w:val="000000"/>
          <w:sz w:val="20"/>
          <w:szCs w:val="20"/>
        </w:rPr>
        <w:t>This language is pretty general/vague. What are some specific things that managers could use a sex marker for? Or what could they do with sex information?</w:t>
      </w:r>
    </w:p>
  </w:comment>
  <w:comment w:id="81" w:author="Andrea Schreier" w:date="2023-10-28T11:44:00Z" w:initials="AS">
    <w:p w14:paraId="034B7E74" w14:textId="77777777" w:rsidR="00600EE0" w:rsidRDefault="00600EE0" w:rsidP="0005251E">
      <w:r>
        <w:rPr>
          <w:rStyle w:val="CommentReference"/>
        </w:rPr>
        <w:annotationRef/>
      </w:r>
      <w:r>
        <w:rPr>
          <w:color w:val="000000"/>
          <w:sz w:val="20"/>
          <w:szCs w:val="20"/>
        </w:rPr>
        <w:t>Can this be followed with a sentence (or a few sentences) about the rationale behind each of these approaches? For example, what is being looked for with the GWAS? How would a depth analysis reveal a sex determining region? Etc</w:t>
      </w:r>
    </w:p>
  </w:comment>
  <w:comment w:id="94" w:author="Andrea Schreier" w:date="2023-10-28T11:38:00Z" w:initials="AS">
    <w:p w14:paraId="66626900" w14:textId="4FCA7197" w:rsidR="00600EE0" w:rsidRDefault="00600EE0" w:rsidP="00E00D51">
      <w:r>
        <w:rPr>
          <w:rStyle w:val="CommentReference"/>
        </w:rPr>
        <w:annotationRef/>
      </w:r>
      <w:r>
        <w:rPr>
          <w:color w:val="000000"/>
          <w:sz w:val="20"/>
          <w:szCs w:val="20"/>
        </w:rPr>
        <w:t>Deionized water?</w:t>
      </w:r>
    </w:p>
  </w:comment>
  <w:comment w:id="97" w:author="Andrea Schreier" w:date="2023-10-28T11:40:00Z" w:initials="AS">
    <w:p w14:paraId="7222316B" w14:textId="77777777" w:rsidR="00600EE0" w:rsidRDefault="00600EE0" w:rsidP="005560A8">
      <w:r>
        <w:rPr>
          <w:rStyle w:val="CommentReference"/>
        </w:rPr>
        <w:annotationRef/>
      </w:r>
      <w:r>
        <w:rPr>
          <w:color w:val="000000"/>
          <w:sz w:val="20"/>
          <w:szCs w:val="20"/>
        </w:rPr>
        <w:t>Were data from both digests included in later analyses?</w:t>
      </w:r>
    </w:p>
  </w:comment>
  <w:comment w:id="101" w:author="Andrea Schreier" w:date="2023-10-28T11:42:00Z" w:initials="AS">
    <w:p w14:paraId="47E4870C" w14:textId="77777777" w:rsidR="00600EE0" w:rsidRDefault="00600EE0" w:rsidP="000A2212">
      <w:r>
        <w:rPr>
          <w:rStyle w:val="CommentReference"/>
        </w:rPr>
        <w:annotationRef/>
      </w:r>
      <w:r>
        <w:rPr>
          <w:color w:val="000000"/>
          <w:sz w:val="20"/>
          <w:szCs w:val="20"/>
        </w:rPr>
        <w:t>Does this mean that 0.05 was used in the formula or that 0.05 was the ending adjusted p value?</w:t>
      </w:r>
    </w:p>
  </w:comment>
  <w:comment w:id="103" w:author="Andrea Schreier" w:date="2023-10-28T11:44:00Z" w:initials="AS">
    <w:p w14:paraId="4360FD0D" w14:textId="77777777" w:rsidR="00600EE0" w:rsidRDefault="00600EE0" w:rsidP="00A74733">
      <w:r>
        <w:rPr>
          <w:rStyle w:val="CommentReference"/>
        </w:rPr>
        <w:annotationRef/>
      </w:r>
      <w:r>
        <w:rPr>
          <w:color w:val="000000"/>
          <w:sz w:val="20"/>
          <w:szCs w:val="20"/>
        </w:rPr>
        <w:t>Radtags?</w:t>
      </w:r>
    </w:p>
  </w:comment>
  <w:comment w:id="117" w:author="Andrea Schreier" w:date="2023-10-28T11:49:00Z" w:initials="AS">
    <w:p w14:paraId="3899AB7E" w14:textId="77777777" w:rsidR="00114E1F" w:rsidRDefault="00114E1F" w:rsidP="000E6517">
      <w:r>
        <w:rPr>
          <w:rStyle w:val="CommentReference"/>
        </w:rPr>
        <w:annotationRef/>
      </w:r>
      <w:r>
        <w:rPr>
          <w:color w:val="000000"/>
          <w:sz w:val="20"/>
          <w:szCs w:val="20"/>
        </w:rPr>
        <w:t>This may not be the best way but it would be good to cite your genome assembly chapter that has context for what A1 is.</w:t>
      </w:r>
    </w:p>
  </w:comment>
  <w:comment w:id="122" w:author="Shannon Erica Kendal Joslin" w:date="2023-10-26T20:57:00Z" w:initials="SEKJ">
    <w:p w14:paraId="0849E696" w14:textId="60FA9427" w:rsidR="00360C3C" w:rsidRDefault="00360C3C">
      <w:pPr>
        <w:pStyle w:val="CommentText"/>
      </w:pPr>
      <w:r>
        <w:rPr>
          <w:rStyle w:val="CommentReference"/>
        </w:rPr>
        <w:annotationRef/>
      </w:r>
      <w:r>
        <w:t>I realized a full day into writing this section that I may just want to take it out because I didn’t find anything with this analysis and it’s the part that I’m the most behind in – none of the figure are publication quality and it will take me some time to create them. What do you think?</w:t>
      </w:r>
    </w:p>
  </w:comment>
  <w:comment w:id="123" w:author="Andrea Schreier" w:date="2023-10-28T11:51:00Z" w:initials="AS">
    <w:p w14:paraId="2376E7B7" w14:textId="77777777" w:rsidR="00114E1F" w:rsidRDefault="00114E1F" w:rsidP="00300079">
      <w:r>
        <w:rPr>
          <w:rStyle w:val="CommentReference"/>
        </w:rPr>
        <w:annotationRef/>
      </w:r>
      <w:r>
        <w:rPr>
          <w:color w:val="000000"/>
          <w:sz w:val="20"/>
          <w:szCs w:val="20"/>
        </w:rPr>
        <w:t xml:space="preserve">I think it should probably be left out, unfortunately. It is always frustrating to have to cut out text we have spent so much time on! </w:t>
      </w:r>
    </w:p>
  </w:comment>
  <w:comment w:id="129" w:author="Andrea Schreier" w:date="2023-10-28T11:57:00Z" w:initials="AS">
    <w:p w14:paraId="0DD5A503" w14:textId="77777777" w:rsidR="00114E1F" w:rsidRDefault="00114E1F" w:rsidP="00F50409">
      <w:r>
        <w:rPr>
          <w:rStyle w:val="CommentReference"/>
        </w:rPr>
        <w:annotationRef/>
      </w:r>
      <w:r>
        <w:rPr>
          <w:color w:val="000000"/>
          <w:sz w:val="20"/>
          <w:szCs w:val="20"/>
        </w:rPr>
        <w:t>Is this a mean?</w:t>
      </w:r>
    </w:p>
  </w:comment>
  <w:comment w:id="141" w:author="Andrea Schreier" w:date="2023-10-28T12:04:00Z" w:initials="AS">
    <w:p w14:paraId="7D17E49B" w14:textId="77777777" w:rsidR="000E65DB" w:rsidRDefault="000E65DB" w:rsidP="005556CB">
      <w:r>
        <w:rPr>
          <w:rStyle w:val="CommentReference"/>
        </w:rPr>
        <w:annotationRef/>
      </w:r>
      <w:r>
        <w:rPr>
          <w:color w:val="000000"/>
          <w:sz w:val="20"/>
          <w:szCs w:val="20"/>
        </w:rPr>
        <w:t>This is repetitive of the following sentence so it can be deleted.</w:t>
      </w:r>
    </w:p>
  </w:comment>
  <w:comment w:id="143" w:author="Andrea Schreier" w:date="2023-10-28T12:06:00Z" w:initials="AS">
    <w:p w14:paraId="6B953C39" w14:textId="77777777" w:rsidR="000E65DB" w:rsidRDefault="000E65DB" w:rsidP="00CC573E">
      <w:r>
        <w:rPr>
          <w:rStyle w:val="CommentReference"/>
        </w:rPr>
        <w:annotationRef/>
      </w:r>
      <w:r>
        <w:rPr>
          <w:color w:val="000000"/>
          <w:sz w:val="20"/>
          <w:szCs w:val="20"/>
        </w:rPr>
        <w:t xml:space="preserve">Can a sentence follow this explaining this observation? I’m assuming one of two alleles at those loci was highly associated with sex. Was the “male” allele found in females? At what proportion? Or was the “not male” allele found in males? </w:t>
      </w:r>
    </w:p>
  </w:comment>
  <w:comment w:id="147" w:author="Andrea Schreier" w:date="2023-10-28T12:07:00Z" w:initials="AS">
    <w:p w14:paraId="10F7899B" w14:textId="77777777" w:rsidR="000E65DB" w:rsidRDefault="000E65DB" w:rsidP="00682B15">
      <w:r>
        <w:rPr>
          <w:rStyle w:val="CommentReference"/>
        </w:rPr>
        <w:annotationRef/>
      </w:r>
      <w:r>
        <w:rPr>
          <w:color w:val="000000"/>
          <w:sz w:val="20"/>
          <w:szCs w:val="20"/>
        </w:rPr>
        <w:t>Unique to one sex? Since this is looking for a sex chromosome sequence, right?</w:t>
      </w:r>
    </w:p>
  </w:comment>
  <w:comment w:id="159" w:author="Andrea Schreier" w:date="2023-10-28T12:19:00Z" w:initials="AS">
    <w:p w14:paraId="747F9A81" w14:textId="77777777" w:rsidR="00F15883" w:rsidRDefault="00F15883" w:rsidP="00F45A7A">
      <w:r>
        <w:rPr>
          <w:rStyle w:val="CommentReference"/>
        </w:rPr>
        <w:annotationRef/>
      </w:r>
      <w:r>
        <w:rPr>
          <w:color w:val="000000"/>
          <w:sz w:val="20"/>
          <w:szCs w:val="20"/>
        </w:rPr>
        <w:t>Sequences near cut sites?</w:t>
      </w:r>
    </w:p>
  </w:comment>
  <w:comment w:id="166" w:author="Andrea Schreier" w:date="2023-10-28T12:32:00Z" w:initials="AS">
    <w:p w14:paraId="0914BA93" w14:textId="77777777" w:rsidR="00C14551" w:rsidRDefault="00C14551" w:rsidP="0063163D">
      <w:r>
        <w:rPr>
          <w:rStyle w:val="CommentReference"/>
        </w:rPr>
        <w:annotationRef/>
      </w:r>
      <w:r>
        <w:rPr>
          <w:color w:val="000000"/>
          <w:sz w:val="20"/>
          <w:szCs w:val="20"/>
        </w:rPr>
        <w:t>Is there anything known about sex determination in other smelt species? Like wakasagi? Could this possibility be put in context of other related species?</w:t>
      </w:r>
    </w:p>
  </w:comment>
  <w:comment w:id="172" w:author="Andrea Schreier" w:date="2023-10-28T12:34:00Z" w:initials="AS">
    <w:p w14:paraId="1D1FEB16" w14:textId="77777777" w:rsidR="00C14551" w:rsidRDefault="00C14551" w:rsidP="00497241">
      <w:r>
        <w:rPr>
          <w:rStyle w:val="CommentReference"/>
        </w:rPr>
        <w:annotationRef/>
      </w:r>
      <w:r>
        <w:rPr>
          <w:color w:val="000000"/>
          <w:sz w:val="20"/>
          <w:szCs w:val="20"/>
        </w:rPr>
        <w:t>Tens of thousands? Hundreds of thousands?</w:t>
      </w:r>
    </w:p>
  </w:comment>
  <w:comment w:id="178" w:author="Andrea Schreier" w:date="2023-10-28T12:37:00Z" w:initials="AS">
    <w:p w14:paraId="7FC4707C" w14:textId="77777777" w:rsidR="00C14551" w:rsidRDefault="00C14551" w:rsidP="000761A2">
      <w:r>
        <w:rPr>
          <w:rStyle w:val="CommentReference"/>
        </w:rPr>
        <w:annotationRef/>
      </w:r>
      <w:r>
        <w:rPr>
          <w:color w:val="000000"/>
          <w:sz w:val="20"/>
          <w:szCs w:val="20"/>
        </w:rPr>
        <w:t>Can the caption also indicate what the colors mean?</w:t>
      </w:r>
    </w:p>
  </w:comment>
  <w:comment w:id="180" w:author="Andrea Schreier" w:date="2023-10-28T12:38:00Z" w:initials="AS">
    <w:p w14:paraId="0205842B" w14:textId="77777777" w:rsidR="00C14551" w:rsidRDefault="00C14551" w:rsidP="00480767">
      <w:r>
        <w:rPr>
          <w:rStyle w:val="CommentReference"/>
        </w:rPr>
        <w:annotationRef/>
      </w:r>
      <w:r>
        <w:rPr>
          <w:color w:val="000000"/>
          <w:sz w:val="20"/>
          <w:szCs w:val="20"/>
        </w:rPr>
        <w:t>Since you talk about A1 in the text, can the caption indicate which of the four assemblies this is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9529" w15:done="0"/>
  <w15:commentEx w15:paraId="102DB9E3" w15:done="0"/>
  <w15:commentEx w15:paraId="5C4A91A6" w15:done="0"/>
  <w15:commentEx w15:paraId="1670FCE6" w15:done="0"/>
  <w15:commentEx w15:paraId="33532471" w15:done="0"/>
  <w15:commentEx w15:paraId="5673A1C3" w15:done="0"/>
  <w15:commentEx w15:paraId="0896DE9F" w15:done="0"/>
  <w15:commentEx w15:paraId="7093580F" w15:done="0"/>
  <w15:commentEx w15:paraId="50460930" w15:done="0"/>
  <w15:commentEx w15:paraId="034B7E74" w15:done="0"/>
  <w15:commentEx w15:paraId="66626900" w15:done="0"/>
  <w15:commentEx w15:paraId="7222316B" w15:done="0"/>
  <w15:commentEx w15:paraId="47E4870C" w15:done="0"/>
  <w15:commentEx w15:paraId="4360FD0D" w15:done="0"/>
  <w15:commentEx w15:paraId="3899AB7E" w15:done="0"/>
  <w15:commentEx w15:paraId="0849E696" w15:done="0"/>
  <w15:commentEx w15:paraId="2376E7B7" w15:paraIdParent="0849E696" w15:done="0"/>
  <w15:commentEx w15:paraId="0DD5A503" w15:done="0"/>
  <w15:commentEx w15:paraId="7D17E49B" w15:done="0"/>
  <w15:commentEx w15:paraId="6B953C39" w15:done="0"/>
  <w15:commentEx w15:paraId="10F7899B" w15:done="0"/>
  <w15:commentEx w15:paraId="747F9A81" w15:done="0"/>
  <w15:commentEx w15:paraId="0914BA93" w15:done="0"/>
  <w15:commentEx w15:paraId="1D1FEB16" w15:done="0"/>
  <w15:commentEx w15:paraId="7FC4707C" w15:done="0"/>
  <w15:commentEx w15:paraId="02058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556979" w16cex:dateUtc="2023-10-28T17:15:00Z"/>
  <w16cex:commentExtensible w16cex:durableId="18D206AF" w16cex:dateUtc="2023-10-28T17:11:00Z"/>
  <w16cex:commentExtensible w16cex:durableId="190990C4" w16cex:dateUtc="2023-10-28T17:14:00Z"/>
  <w16cex:commentExtensible w16cex:durableId="2CAA5C0E" w16cex:dateUtc="2023-10-28T17:20:00Z"/>
  <w16cex:commentExtensible w16cex:durableId="587E78DA" w16cex:dateUtc="2023-10-28T17:20:00Z"/>
  <w16cex:commentExtensible w16cex:durableId="57E1ADA0" w16cex:dateUtc="2023-10-28T17:43:00Z"/>
  <w16cex:commentExtensible w16cex:durableId="4CEFAAB1" w16cex:dateUtc="2023-10-28T17:49:00Z"/>
  <w16cex:commentExtensible w16cex:durableId="2384DEB0" w16cex:dateUtc="2023-10-28T17:50:00Z"/>
  <w16cex:commentExtensible w16cex:durableId="368305C4" w16cex:dateUtc="2023-10-28T17:56:00Z"/>
  <w16cex:commentExtensible w16cex:durableId="44300676" w16cex:dateUtc="2023-10-28T18:44:00Z"/>
  <w16cex:commentExtensible w16cex:durableId="3885E11C" w16cex:dateUtc="2023-10-28T18:38:00Z"/>
  <w16cex:commentExtensible w16cex:durableId="5E6A98F1" w16cex:dateUtc="2023-10-28T18:40:00Z"/>
  <w16cex:commentExtensible w16cex:durableId="098E9745" w16cex:dateUtc="2023-10-28T18:42:00Z"/>
  <w16cex:commentExtensible w16cex:durableId="4ACB90DB" w16cex:dateUtc="2023-10-28T18:44:00Z"/>
  <w16cex:commentExtensible w16cex:durableId="4A839427" w16cex:dateUtc="2023-10-28T18:49:00Z"/>
  <w16cex:commentExtensible w16cex:durableId="28E5512B" w16cex:dateUtc="2023-10-26T11:57:00Z"/>
  <w16cex:commentExtensible w16cex:durableId="6D883104" w16cex:dateUtc="2023-10-28T18:51:00Z"/>
  <w16cex:commentExtensible w16cex:durableId="0659577B" w16cex:dateUtc="2023-10-28T18:57:00Z"/>
  <w16cex:commentExtensible w16cex:durableId="551539A3" w16cex:dateUtc="2023-10-28T19:04:00Z"/>
  <w16cex:commentExtensible w16cex:durableId="1735B32B" w16cex:dateUtc="2023-10-28T19:06:00Z"/>
  <w16cex:commentExtensible w16cex:durableId="30E5DB73" w16cex:dateUtc="2023-10-28T19:07:00Z"/>
  <w16cex:commentExtensible w16cex:durableId="6596DAB4" w16cex:dateUtc="2023-10-28T19:19:00Z"/>
  <w16cex:commentExtensible w16cex:durableId="04FB007F" w16cex:dateUtc="2023-10-28T19:32:00Z"/>
  <w16cex:commentExtensible w16cex:durableId="2BB9EB4E" w16cex:dateUtc="2023-10-28T19:34:00Z"/>
  <w16cex:commentExtensible w16cex:durableId="0C751737" w16cex:dateUtc="2023-10-28T19:37:00Z"/>
  <w16cex:commentExtensible w16cex:durableId="0FEF21B9" w16cex:dateUtc="2023-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9529" w16cid:durableId="12556979"/>
  <w16cid:commentId w16cid:paraId="102DB9E3" w16cid:durableId="18D206AF"/>
  <w16cid:commentId w16cid:paraId="5C4A91A6" w16cid:durableId="190990C4"/>
  <w16cid:commentId w16cid:paraId="1670FCE6" w16cid:durableId="2CAA5C0E"/>
  <w16cid:commentId w16cid:paraId="33532471" w16cid:durableId="587E78DA"/>
  <w16cid:commentId w16cid:paraId="5673A1C3" w16cid:durableId="57E1ADA0"/>
  <w16cid:commentId w16cid:paraId="0896DE9F" w16cid:durableId="4CEFAAB1"/>
  <w16cid:commentId w16cid:paraId="7093580F" w16cid:durableId="2384DEB0"/>
  <w16cid:commentId w16cid:paraId="50460930" w16cid:durableId="368305C4"/>
  <w16cid:commentId w16cid:paraId="034B7E74" w16cid:durableId="44300676"/>
  <w16cid:commentId w16cid:paraId="66626900" w16cid:durableId="3885E11C"/>
  <w16cid:commentId w16cid:paraId="7222316B" w16cid:durableId="5E6A98F1"/>
  <w16cid:commentId w16cid:paraId="47E4870C" w16cid:durableId="098E9745"/>
  <w16cid:commentId w16cid:paraId="4360FD0D" w16cid:durableId="4ACB90DB"/>
  <w16cid:commentId w16cid:paraId="3899AB7E" w16cid:durableId="4A839427"/>
  <w16cid:commentId w16cid:paraId="0849E696" w16cid:durableId="28E5512B"/>
  <w16cid:commentId w16cid:paraId="2376E7B7" w16cid:durableId="6D883104"/>
  <w16cid:commentId w16cid:paraId="0DD5A503" w16cid:durableId="0659577B"/>
  <w16cid:commentId w16cid:paraId="7D17E49B" w16cid:durableId="551539A3"/>
  <w16cid:commentId w16cid:paraId="6B953C39" w16cid:durableId="1735B32B"/>
  <w16cid:commentId w16cid:paraId="10F7899B" w16cid:durableId="30E5DB73"/>
  <w16cid:commentId w16cid:paraId="747F9A81" w16cid:durableId="6596DAB4"/>
  <w16cid:commentId w16cid:paraId="0914BA93" w16cid:durableId="04FB007F"/>
  <w16cid:commentId w16cid:paraId="1D1FEB16" w16cid:durableId="2BB9EB4E"/>
  <w16cid:commentId w16cid:paraId="7FC4707C" w16cid:durableId="0C751737"/>
  <w16cid:commentId w16cid:paraId="0205842B" w16cid:durableId="0FEF21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454939">
    <w:abstractNumId w:val="0"/>
  </w:num>
  <w:num w:numId="2" w16cid:durableId="1169444752">
    <w:abstractNumId w:val="1"/>
  </w:num>
  <w:num w:numId="3" w16cid:durableId="1337270898">
    <w:abstractNumId w:val="3"/>
  </w:num>
  <w:num w:numId="4" w16cid:durableId="1300182100">
    <w:abstractNumId w:val="4"/>
  </w:num>
  <w:num w:numId="5" w16cid:durableId="1434090636">
    <w:abstractNumId w:val="5"/>
  </w:num>
  <w:num w:numId="6" w16cid:durableId="20616320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Schreier">
    <w15:presenceInfo w15:providerId="AD" w15:userId="S::amdrauch@ucdavis.edu::f79b4462-bee1-4ace-88d0-48aa3e923fc4"/>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2E3E"/>
    <w:rsid w:val="00013FCD"/>
    <w:rsid w:val="000218FB"/>
    <w:rsid w:val="00025046"/>
    <w:rsid w:val="00032299"/>
    <w:rsid w:val="000368D6"/>
    <w:rsid w:val="000400DD"/>
    <w:rsid w:val="000475F6"/>
    <w:rsid w:val="0006406A"/>
    <w:rsid w:val="00065768"/>
    <w:rsid w:val="00073A51"/>
    <w:rsid w:val="00073F56"/>
    <w:rsid w:val="000921E8"/>
    <w:rsid w:val="000B2BCC"/>
    <w:rsid w:val="000C07A2"/>
    <w:rsid w:val="000D5DE9"/>
    <w:rsid w:val="000E65DB"/>
    <w:rsid w:val="00103D0C"/>
    <w:rsid w:val="00114E1F"/>
    <w:rsid w:val="00120DAA"/>
    <w:rsid w:val="00136479"/>
    <w:rsid w:val="00152959"/>
    <w:rsid w:val="00167165"/>
    <w:rsid w:val="001843A6"/>
    <w:rsid w:val="00196F2D"/>
    <w:rsid w:val="001A76B3"/>
    <w:rsid w:val="001D0313"/>
    <w:rsid w:val="00201C60"/>
    <w:rsid w:val="00204900"/>
    <w:rsid w:val="002270FF"/>
    <w:rsid w:val="0023528C"/>
    <w:rsid w:val="00243B17"/>
    <w:rsid w:val="00244850"/>
    <w:rsid w:val="00247802"/>
    <w:rsid w:val="0025047B"/>
    <w:rsid w:val="00250681"/>
    <w:rsid w:val="00254121"/>
    <w:rsid w:val="002571B8"/>
    <w:rsid w:val="00267C1E"/>
    <w:rsid w:val="002834EC"/>
    <w:rsid w:val="00293332"/>
    <w:rsid w:val="00297033"/>
    <w:rsid w:val="00297D4D"/>
    <w:rsid w:val="002B77A4"/>
    <w:rsid w:val="002D55FE"/>
    <w:rsid w:val="002D631A"/>
    <w:rsid w:val="002E314E"/>
    <w:rsid w:val="002F3C85"/>
    <w:rsid w:val="002F7C48"/>
    <w:rsid w:val="003036A1"/>
    <w:rsid w:val="00317E6F"/>
    <w:rsid w:val="00326179"/>
    <w:rsid w:val="00360C3C"/>
    <w:rsid w:val="003630FC"/>
    <w:rsid w:val="00370451"/>
    <w:rsid w:val="00374A91"/>
    <w:rsid w:val="003756BF"/>
    <w:rsid w:val="0037796F"/>
    <w:rsid w:val="00392DB9"/>
    <w:rsid w:val="003C2264"/>
    <w:rsid w:val="003D178C"/>
    <w:rsid w:val="003D6F34"/>
    <w:rsid w:val="003E1581"/>
    <w:rsid w:val="003E19F2"/>
    <w:rsid w:val="003F25BE"/>
    <w:rsid w:val="003F5EFB"/>
    <w:rsid w:val="004013F3"/>
    <w:rsid w:val="00401A7D"/>
    <w:rsid w:val="00405742"/>
    <w:rsid w:val="00423B01"/>
    <w:rsid w:val="00434292"/>
    <w:rsid w:val="0043509C"/>
    <w:rsid w:val="00446AF6"/>
    <w:rsid w:val="00450E89"/>
    <w:rsid w:val="004760F5"/>
    <w:rsid w:val="00480197"/>
    <w:rsid w:val="00491240"/>
    <w:rsid w:val="004A14ED"/>
    <w:rsid w:val="004A7DA1"/>
    <w:rsid w:val="004B232B"/>
    <w:rsid w:val="004B5306"/>
    <w:rsid w:val="004D21D2"/>
    <w:rsid w:val="004D6B2D"/>
    <w:rsid w:val="004E2B9C"/>
    <w:rsid w:val="00502252"/>
    <w:rsid w:val="00514D8D"/>
    <w:rsid w:val="00527768"/>
    <w:rsid w:val="00533F4C"/>
    <w:rsid w:val="005401DC"/>
    <w:rsid w:val="005600B5"/>
    <w:rsid w:val="005608CB"/>
    <w:rsid w:val="00576563"/>
    <w:rsid w:val="00593331"/>
    <w:rsid w:val="005A169A"/>
    <w:rsid w:val="005A2758"/>
    <w:rsid w:val="005A5576"/>
    <w:rsid w:val="005B2062"/>
    <w:rsid w:val="005D6709"/>
    <w:rsid w:val="005F017B"/>
    <w:rsid w:val="005F443F"/>
    <w:rsid w:val="00600EE0"/>
    <w:rsid w:val="00634434"/>
    <w:rsid w:val="0063461F"/>
    <w:rsid w:val="00643743"/>
    <w:rsid w:val="00645ED4"/>
    <w:rsid w:val="00656E37"/>
    <w:rsid w:val="00660295"/>
    <w:rsid w:val="00663CC9"/>
    <w:rsid w:val="0067064B"/>
    <w:rsid w:val="00680070"/>
    <w:rsid w:val="0068319D"/>
    <w:rsid w:val="00683A81"/>
    <w:rsid w:val="006958D8"/>
    <w:rsid w:val="006B0438"/>
    <w:rsid w:val="006B41B5"/>
    <w:rsid w:val="006B4DF5"/>
    <w:rsid w:val="006C2364"/>
    <w:rsid w:val="006C3C71"/>
    <w:rsid w:val="006C58C6"/>
    <w:rsid w:val="006C5ED0"/>
    <w:rsid w:val="006E2350"/>
    <w:rsid w:val="006F1AC1"/>
    <w:rsid w:val="007016F6"/>
    <w:rsid w:val="00701F67"/>
    <w:rsid w:val="00704C99"/>
    <w:rsid w:val="00705E6B"/>
    <w:rsid w:val="007215B8"/>
    <w:rsid w:val="007328C2"/>
    <w:rsid w:val="00732B4B"/>
    <w:rsid w:val="007468BD"/>
    <w:rsid w:val="00747209"/>
    <w:rsid w:val="007528C6"/>
    <w:rsid w:val="0077392E"/>
    <w:rsid w:val="007750BC"/>
    <w:rsid w:val="00785095"/>
    <w:rsid w:val="0079069B"/>
    <w:rsid w:val="00790724"/>
    <w:rsid w:val="00791F7B"/>
    <w:rsid w:val="007C1D20"/>
    <w:rsid w:val="007C5F69"/>
    <w:rsid w:val="007D514A"/>
    <w:rsid w:val="00806A80"/>
    <w:rsid w:val="00807957"/>
    <w:rsid w:val="00813A5A"/>
    <w:rsid w:val="00813AA0"/>
    <w:rsid w:val="00821847"/>
    <w:rsid w:val="008235CC"/>
    <w:rsid w:val="0083566A"/>
    <w:rsid w:val="00835968"/>
    <w:rsid w:val="00836F11"/>
    <w:rsid w:val="00857AEC"/>
    <w:rsid w:val="00870107"/>
    <w:rsid w:val="0087177D"/>
    <w:rsid w:val="008725AE"/>
    <w:rsid w:val="00874266"/>
    <w:rsid w:val="008A5703"/>
    <w:rsid w:val="008A5B87"/>
    <w:rsid w:val="008C180C"/>
    <w:rsid w:val="008C4CFF"/>
    <w:rsid w:val="008D0A19"/>
    <w:rsid w:val="008D453E"/>
    <w:rsid w:val="008E69D6"/>
    <w:rsid w:val="009242AE"/>
    <w:rsid w:val="00924AE8"/>
    <w:rsid w:val="00940B9D"/>
    <w:rsid w:val="009411C6"/>
    <w:rsid w:val="00956297"/>
    <w:rsid w:val="0095798E"/>
    <w:rsid w:val="00972F3F"/>
    <w:rsid w:val="00973D64"/>
    <w:rsid w:val="00984091"/>
    <w:rsid w:val="00984759"/>
    <w:rsid w:val="009872AF"/>
    <w:rsid w:val="00987664"/>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47B"/>
    <w:rsid w:val="00A86E61"/>
    <w:rsid w:val="00A9057E"/>
    <w:rsid w:val="00A951B3"/>
    <w:rsid w:val="00A967F8"/>
    <w:rsid w:val="00AC1FBE"/>
    <w:rsid w:val="00AE4C3A"/>
    <w:rsid w:val="00AE7A0A"/>
    <w:rsid w:val="00AF6021"/>
    <w:rsid w:val="00B03F48"/>
    <w:rsid w:val="00B05701"/>
    <w:rsid w:val="00B21A96"/>
    <w:rsid w:val="00B2511B"/>
    <w:rsid w:val="00B26DDC"/>
    <w:rsid w:val="00B3591B"/>
    <w:rsid w:val="00B45AEA"/>
    <w:rsid w:val="00B54DB9"/>
    <w:rsid w:val="00B55BDB"/>
    <w:rsid w:val="00B5609E"/>
    <w:rsid w:val="00B75763"/>
    <w:rsid w:val="00B802EA"/>
    <w:rsid w:val="00BD47C9"/>
    <w:rsid w:val="00BD6D6C"/>
    <w:rsid w:val="00BF2A40"/>
    <w:rsid w:val="00C07444"/>
    <w:rsid w:val="00C103F3"/>
    <w:rsid w:val="00C130D8"/>
    <w:rsid w:val="00C14551"/>
    <w:rsid w:val="00C20E8E"/>
    <w:rsid w:val="00C30186"/>
    <w:rsid w:val="00C370BB"/>
    <w:rsid w:val="00C37757"/>
    <w:rsid w:val="00C40930"/>
    <w:rsid w:val="00C47B68"/>
    <w:rsid w:val="00C50AF1"/>
    <w:rsid w:val="00C6714D"/>
    <w:rsid w:val="00C70F72"/>
    <w:rsid w:val="00C75AB6"/>
    <w:rsid w:val="00C81917"/>
    <w:rsid w:val="00C85504"/>
    <w:rsid w:val="00CB5BB5"/>
    <w:rsid w:val="00CC0541"/>
    <w:rsid w:val="00CC251C"/>
    <w:rsid w:val="00CE6990"/>
    <w:rsid w:val="00D00F97"/>
    <w:rsid w:val="00D16827"/>
    <w:rsid w:val="00D2058E"/>
    <w:rsid w:val="00D27055"/>
    <w:rsid w:val="00D31C43"/>
    <w:rsid w:val="00D4259B"/>
    <w:rsid w:val="00D4483E"/>
    <w:rsid w:val="00D703CD"/>
    <w:rsid w:val="00D804F9"/>
    <w:rsid w:val="00D829DD"/>
    <w:rsid w:val="00D843B1"/>
    <w:rsid w:val="00D866D7"/>
    <w:rsid w:val="00D900A4"/>
    <w:rsid w:val="00DA147D"/>
    <w:rsid w:val="00DA2B5A"/>
    <w:rsid w:val="00DA3E57"/>
    <w:rsid w:val="00DB2340"/>
    <w:rsid w:val="00DB53CB"/>
    <w:rsid w:val="00DD37E4"/>
    <w:rsid w:val="00DE79E2"/>
    <w:rsid w:val="00E004A3"/>
    <w:rsid w:val="00E01D22"/>
    <w:rsid w:val="00E03E5E"/>
    <w:rsid w:val="00E15EA6"/>
    <w:rsid w:val="00E17F08"/>
    <w:rsid w:val="00E20912"/>
    <w:rsid w:val="00E20B86"/>
    <w:rsid w:val="00E53ED6"/>
    <w:rsid w:val="00E5483C"/>
    <w:rsid w:val="00E57803"/>
    <w:rsid w:val="00E61BA2"/>
    <w:rsid w:val="00E73AFB"/>
    <w:rsid w:val="00E8134E"/>
    <w:rsid w:val="00E87B56"/>
    <w:rsid w:val="00E928EA"/>
    <w:rsid w:val="00E97898"/>
    <w:rsid w:val="00EA2082"/>
    <w:rsid w:val="00EA26D4"/>
    <w:rsid w:val="00EA3C98"/>
    <w:rsid w:val="00EA7339"/>
    <w:rsid w:val="00EA7D11"/>
    <w:rsid w:val="00EB09C3"/>
    <w:rsid w:val="00EB56D4"/>
    <w:rsid w:val="00EC0478"/>
    <w:rsid w:val="00EC3467"/>
    <w:rsid w:val="00EC4A5A"/>
    <w:rsid w:val="00ED6E2E"/>
    <w:rsid w:val="00EE72A9"/>
    <w:rsid w:val="00EF39B1"/>
    <w:rsid w:val="00EF3EBC"/>
    <w:rsid w:val="00EF74B2"/>
    <w:rsid w:val="00F01029"/>
    <w:rsid w:val="00F07DB3"/>
    <w:rsid w:val="00F1253A"/>
    <w:rsid w:val="00F15883"/>
    <w:rsid w:val="00F46B79"/>
    <w:rsid w:val="00F46F3D"/>
    <w:rsid w:val="00F50195"/>
    <w:rsid w:val="00F62AB1"/>
    <w:rsid w:val="00F72DE7"/>
    <w:rsid w:val="00F744C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w.githubusercontent.com/shannonekj/ngs_scripts/master/align_RAD_2019.sh"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22600</Words>
  <Characters>128826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Andrea Schreier</cp:lastModifiedBy>
  <cp:revision>4</cp:revision>
  <dcterms:created xsi:type="dcterms:W3CDTF">2023-10-28T18:34:00Z</dcterms:created>
  <dcterms:modified xsi:type="dcterms:W3CDTF">2023-10-28T20:01:00Z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id="5C7ZOkZq"/&gt;&lt;style id="http://www.zotero.org/styles/apa" locale="en-US" hasBibliography="1" bibliographyStyleHasBeenSet="1"/&gt;&lt;prefs&gt;&lt;pref name="fieldType" value="Field"/&gt;&lt;/prefs&gt;&lt;/data&gt;</vt:lpwstr>
  </property>
</Properties>
</file>