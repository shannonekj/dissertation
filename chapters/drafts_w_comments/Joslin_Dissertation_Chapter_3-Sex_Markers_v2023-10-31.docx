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cs="Times New Roman"/>
          <w:smallCaps w:val="0"/>
          <w:spacing w:val="0"/>
          <w:sz w:val="24"/>
          <w:szCs w:val="24"/>
        </w:rPr>
        <w:id w:val="-977759640"/>
        <w:docPartObj>
          <w:docPartGallery w:val="Table of Contents"/>
          <w:docPartUnique/>
        </w:docPartObj>
      </w:sdtPr>
      <w:sdtEndPr>
        <w:rPr>
          <w:rFonts w:ascii="Times New Roman" w:eastAsia="Times New Roman" w:hAnsi="Times New Roman"/>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5217F8">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5217F8">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5217F8">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5217F8">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5217F8">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5217F8">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5217F8">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5217F8">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5217F8">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5217F8">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5217F8">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5217F8">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5217F8">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074A719A" w14:textId="7A0EF65B" w:rsidR="005600B5" w:rsidRPr="00B86F70" w:rsidRDefault="005600B5" w:rsidP="005600B5">
      <w:pPr>
        <w:pStyle w:val="TOCHeading"/>
        <w:tabs>
          <w:tab w:val="left" w:pos="532"/>
        </w:tabs>
        <w:spacing w:line="240" w:lineRule="auto"/>
        <w:outlineLvl w:val="0"/>
        <w:rPr>
          <w:ins w:id="2" w:author="Shannon Erica Kendal Joslin" w:date="2023-10-31T08:52:00Z"/>
          <w:strike/>
          <w:rPrChange w:id="3" w:author="Shannon Erica Kendal Joslin" w:date="2023-11-01T09:27:00Z">
            <w:rPr>
              <w:ins w:id="4" w:author="Shannon Erica Kendal Joslin" w:date="2023-10-31T08:52:00Z"/>
            </w:rPr>
          </w:rPrChange>
        </w:rPr>
      </w:pPr>
      <w:bookmarkStart w:id="5" w:name="_Toc144802725"/>
      <w:bookmarkStart w:id="6" w:name="_Toc113440558"/>
      <w:del w:id="7" w:author="Shannon Erica Kendal Joslin" w:date="2023-11-01T09:27:00Z">
        <w:r w:rsidRPr="00B86F70" w:rsidDel="00B86F70">
          <w:rPr>
            <w:strike/>
            <w:rPrChange w:id="8" w:author="Shannon Erica Kendal Joslin" w:date="2023-11-01T09:27:00Z">
              <w:rPr/>
            </w:rPrChange>
          </w:rPr>
          <w:delText xml:space="preserve">Project Background and </w:delText>
        </w:r>
      </w:del>
      <w:commentRangeStart w:id="9"/>
      <w:commentRangeStart w:id="10"/>
      <w:r w:rsidRPr="00B86F70">
        <w:rPr>
          <w:strike/>
          <w:rPrChange w:id="11" w:author="Shannon Erica Kendal Joslin" w:date="2023-11-01T09:27:00Z">
            <w:rPr/>
          </w:rPrChange>
        </w:rPr>
        <w:t>Introduction</w:t>
      </w:r>
      <w:bookmarkEnd w:id="5"/>
      <w:commentRangeEnd w:id="9"/>
      <w:r w:rsidR="00EF3EBC" w:rsidRPr="00B86F70">
        <w:rPr>
          <w:rStyle w:val="CommentReference"/>
          <w:rFonts w:ascii="Times New Roman" w:eastAsia="Times New Roman" w:hAnsi="Times New Roman" w:cs="Times New Roman"/>
          <w:smallCaps w:val="0"/>
          <w:strike/>
          <w:spacing w:val="0"/>
          <w:rPrChange w:id="12" w:author="Shannon Erica Kendal Joslin" w:date="2023-11-01T09:27:00Z">
            <w:rPr>
              <w:rStyle w:val="CommentReference"/>
              <w:rFonts w:ascii="Times New Roman" w:eastAsia="Times New Roman" w:hAnsi="Times New Roman" w:cs="Times New Roman"/>
              <w:smallCaps w:val="0"/>
              <w:spacing w:val="0"/>
            </w:rPr>
          </w:rPrChange>
        </w:rPr>
        <w:commentReference w:id="9"/>
      </w:r>
      <w:commentRangeEnd w:id="10"/>
      <w:r w:rsidR="00347F5F" w:rsidRPr="00B86F70">
        <w:rPr>
          <w:rStyle w:val="CommentReference"/>
          <w:rFonts w:ascii="Times New Roman" w:eastAsia="Times New Roman" w:hAnsi="Times New Roman" w:cs="Times New Roman"/>
          <w:smallCaps w:val="0"/>
          <w:strike/>
          <w:spacing w:val="0"/>
          <w:rPrChange w:id="13" w:author="Shannon Erica Kendal Joslin" w:date="2023-11-01T09:27:00Z">
            <w:rPr>
              <w:rStyle w:val="CommentReference"/>
              <w:rFonts w:ascii="Times New Roman" w:eastAsia="Times New Roman" w:hAnsi="Times New Roman" w:cs="Times New Roman"/>
              <w:smallCaps w:val="0"/>
              <w:spacing w:val="0"/>
            </w:rPr>
          </w:rPrChange>
        </w:rPr>
        <w:commentReference w:id="10"/>
      </w:r>
    </w:p>
    <w:p w14:paraId="54485D0D" w14:textId="77777777" w:rsidR="00347F5F" w:rsidRPr="00011FA5" w:rsidRDefault="00347F5F" w:rsidP="00347F5F">
      <w:pPr>
        <w:pStyle w:val="TOCHeading"/>
        <w:spacing w:line="240" w:lineRule="auto"/>
        <w:outlineLvl w:val="0"/>
        <w:rPr>
          <w:moveTo w:id="14" w:author="Shannon Erica Kendal Joslin" w:date="2023-10-31T08:52:00Z"/>
        </w:rPr>
      </w:pPr>
      <w:moveToRangeStart w:id="15" w:author="Shannon Erica Kendal Joslin" w:date="2023-10-31T08:52:00Z" w:name="move149634755"/>
      <w:moveTo w:id="16" w:author="Shannon Erica Kendal Joslin" w:date="2023-10-31T08:52:00Z">
        <w:r w:rsidRPr="00011FA5">
          <w:t xml:space="preserve">Chapter </w:t>
        </w:r>
        <w:r>
          <w:t>3</w:t>
        </w:r>
        <w:r w:rsidRPr="00011FA5">
          <w:t xml:space="preserve"> – </w:t>
        </w:r>
        <w:r>
          <w:t xml:space="preserve">Investigation in identifying sex-specific markers in </w:t>
        </w:r>
        <w:r w:rsidRPr="00011FA5">
          <w:t>delta smelt</w:t>
        </w:r>
      </w:moveTo>
    </w:p>
    <w:moveToRangeEnd w:id="15"/>
    <w:p w14:paraId="042D2DF2" w14:textId="04D3C597" w:rsidR="00347F5F" w:rsidRDefault="00347F5F">
      <w:pPr>
        <w:rPr>
          <w:ins w:id="17" w:author="Shannon Erica Kendal Joslin" w:date="2023-11-02T09:41:00Z"/>
        </w:rPr>
      </w:pPr>
    </w:p>
    <w:p w14:paraId="61541534" w14:textId="013EA97F" w:rsidR="00F74250" w:rsidRPr="00173AE9" w:rsidRDefault="00F74250" w:rsidP="00F74250">
      <w:pPr>
        <w:pStyle w:val="Header"/>
        <w:outlineLvl w:val="1"/>
        <w:rPr>
          <w:ins w:id="18" w:author="Shannon Erica Kendal Joslin" w:date="2023-11-02T09:42:00Z"/>
          <w:rFonts w:asciiTheme="majorHAnsi" w:hAnsiTheme="majorHAnsi" w:cstheme="majorHAnsi"/>
        </w:rPr>
      </w:pPr>
      <w:ins w:id="19" w:author="Shannon Erica Kendal Joslin" w:date="2023-11-02T09:42:00Z">
        <w:r>
          <w:rPr>
            <w:rFonts w:asciiTheme="majorHAnsi" w:hAnsiTheme="majorHAnsi" w:cstheme="majorHAnsi"/>
          </w:rPr>
          <w:t>Introduction</w:t>
        </w:r>
      </w:ins>
    </w:p>
    <w:p w14:paraId="4B4FF2F8" w14:textId="1C3A9BE7" w:rsidR="00F74250" w:rsidRPr="00347F5F" w:rsidDel="00F74250" w:rsidRDefault="00F74250">
      <w:pPr>
        <w:rPr>
          <w:del w:id="20" w:author="Shannon Erica Kendal Joslin" w:date="2023-11-02T09:41:00Z"/>
        </w:rPr>
        <w:pPrChange w:id="21" w:author="Shannon Erica Kendal Joslin" w:date="2023-10-31T08:52:00Z">
          <w:pPr>
            <w:pStyle w:val="TOCHeading"/>
            <w:tabs>
              <w:tab w:val="left" w:pos="532"/>
            </w:tabs>
            <w:spacing w:line="240" w:lineRule="auto"/>
            <w:outlineLvl w:val="0"/>
          </w:pPr>
        </w:pPrChange>
      </w:pPr>
    </w:p>
    <w:p w14:paraId="2B08441A" w14:textId="2E336BEE" w:rsidR="00E61BA2" w:rsidRPr="0095798E" w:rsidRDefault="005600B5" w:rsidP="00E61BA2">
      <w:pPr>
        <w:rPr>
          <w:rFonts w:asciiTheme="majorHAnsi" w:hAnsiTheme="majorHAnsi" w:cstheme="majorHAnsi"/>
          <w:bCs/>
          <w:iCs/>
          <w:color w:val="00000A"/>
        </w:rPr>
      </w:pPr>
      <w:r w:rsidRPr="00120DAA">
        <w:rPr>
          <w:rFonts w:asciiTheme="majorHAnsi" w:hAnsiTheme="majorHAnsi" w:cstheme="majorHAnsi"/>
          <w:bCs/>
          <w:iCs/>
          <w:color w:val="00000A"/>
        </w:rPr>
        <w:t>Fish represent the</w:t>
      </w:r>
      <w:r>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A."}],"issued":{"date-parts":[["2011"]]}}},{"id":"qADU2FLA/kynaXcEg","uris":["http://www.mendeley.com/documents/?uuid=15be4d65-07bf-4803-90e6-835556babe79"],"itemData":{"ISBN":"9781118342336","author":[{"dropping-particle":"","family":"Nelson","given":"Joseph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exposure to variable environments comes a vast array of morphological, physiological, behavioral, developmental and sexual mechanisms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1998)","noteIndex":0},"citationItems":[{"id":"qADU2FLA/XrMPaHcv","uris":["http://www.mendeley.com/documents/?uuid=195dc493-418d-4e6d-89aa-e5ebfed03d1f"],"itemData":{"DOI":"10.1007/s10695-006-7590-2","ISBN":"1069500675902","ISSN":"09201742","abstract":"We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fish","type":"article-journal","volume":"31"}},{"id":"qADU2FLA/XRFOD8Q0","uris":["http://www.mendeley.com/documents/?uuid=aa8e43cc-6d00-4ef8-a00c-76b26ae61859"],"itemData":{"DOI":"10.1007/978-3-0348-7781-7_9","abstract":"This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fish","type":"article-journal","volume":"55"}},{"id":"qADU2FLA/o7syKrFo","uris":["http://www.mendeley.com/documents/?uuid=31f7b719-a731-4e93-8b61-431457911517"],"itemData":{"DOI":"10.1002/dvdy.23927","ISSN":"10588388","abstract":"Although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In teleost fishes, sex </w:t>
      </w:r>
      <w:r w:rsidR="000B2BCC">
        <w:rPr>
          <w:rFonts w:asciiTheme="majorHAnsi" w:hAnsiTheme="majorHAnsi" w:cstheme="majorHAnsi"/>
          <w:bCs/>
          <w:iCs/>
          <w:color w:val="00000A"/>
        </w:rPr>
        <w:t xml:space="preserve">determination </w:t>
      </w:r>
      <w:r w:rsidR="000B2BCC" w:rsidRPr="00C85504">
        <w:rPr>
          <w:rFonts w:asciiTheme="majorHAnsi" w:hAnsiTheme="majorHAnsi" w:cstheme="majorHAnsi"/>
          <w:bCs/>
          <w:iCs/>
          <w:color w:val="00000A"/>
        </w:rPr>
        <w:t xml:space="preserve">is </w:t>
      </w:r>
      <w:r w:rsidR="000B2BCC" w:rsidRPr="00EC0478">
        <w:rPr>
          <w:rFonts w:asciiTheme="majorHAnsi" w:hAnsiTheme="majorHAnsi" w:cstheme="majorHAnsi"/>
          <w:bCs/>
          <w:iCs/>
        </w:rPr>
        <w:t xml:space="preserve">a highly variable and often plastic trait </w:t>
      </w:r>
      <w:r w:rsidR="000B2BCC" w:rsidRPr="00EC0478">
        <w:rPr>
          <w:rFonts w:asciiTheme="majorHAnsi" w:hAnsiTheme="majorHAnsi" w:cstheme="majorHAnsi"/>
        </w:rPr>
        <w:t>driven by genetic and/or environmental mechanisms</w:t>
      </w:r>
      <w:r w:rsidR="0095798E">
        <w:rPr>
          <w:rFonts w:asciiTheme="majorHAnsi" w:hAnsiTheme="majorHAnsi" w:cstheme="majorHAnsi"/>
        </w:rPr>
        <w:t>. Individual</w:t>
      </w:r>
      <w:r w:rsidR="000B2BCC" w:rsidRPr="00EC0478">
        <w:rPr>
          <w:rFonts w:asciiTheme="majorHAnsi" w:hAnsiTheme="majorHAnsi" w:cstheme="majorHAnsi"/>
        </w:rPr>
        <w:t>s may be gonochoristic or hermaphroditic</w:t>
      </w:r>
      <w:r w:rsidR="0095798E">
        <w:rPr>
          <w:rFonts w:asciiTheme="majorHAnsi" w:hAnsiTheme="majorHAnsi" w:cstheme="majorHAnsi"/>
        </w:rPr>
        <w:t xml:space="preserve"> or can switch sexes within a life</w:t>
      </w:r>
      <w:ins w:id="22" w:author="Andrea Schreier" w:date="2023-10-28T10:09:00Z">
        <w:r w:rsidR="00EF3EBC">
          <w:rPr>
            <w:rFonts w:asciiTheme="majorHAnsi" w:hAnsiTheme="majorHAnsi" w:cstheme="majorHAnsi"/>
          </w:rPr>
          <w:t xml:space="preserve"> </w:t>
        </w:r>
      </w:ins>
      <w:r w:rsidR="0095798E">
        <w:rPr>
          <w:rFonts w:asciiTheme="majorHAnsi" w:hAnsiTheme="majorHAnsi" w:cstheme="majorHAnsi"/>
        </w:rPr>
        <w:t>cycle</w:t>
      </w:r>
      <w:r w:rsidR="000B2BCC">
        <w:rPr>
          <w:rFonts w:asciiTheme="majorHAnsi" w:hAnsiTheme="majorHAnsi" w:cstheme="majorHAnsi"/>
        </w:rPr>
        <w:t xml:space="preserve"> </w:t>
      </w:r>
      <w:r w:rsidR="000B2BCC" w:rsidRPr="00EC0478">
        <w:rPr>
          <w:rFonts w:asciiTheme="majorHAnsi" w:hAnsiTheme="majorHAnsi" w:cstheme="majorHAnsi"/>
        </w:rPr>
        <w:fldChar w:fldCharType="begin"/>
      </w:r>
      <w:r w:rsidR="00EF665B">
        <w:rPr>
          <w:rFonts w:asciiTheme="majorHAnsi" w:hAnsiTheme="majorHAnsi" w:cstheme="majorHAnsi"/>
          <w:bCs/>
          <w:iCs/>
        </w:rPr>
        <w:instrText xml:space="preserve"> ADDIN ZOTERO_ITEM CSL_CITATION {"citationID":"6jSMilzg","properties":{"formattedCitation":"(Bachtrog et al., 2014; Baroiller &amp; D\\uc0\\u8217{}Cotta, 2016; Kobayashi et al., 2013; Nakamura et al., 1998; Volff, 2005)","plainCitation":"(Bachtrog et al., 2014; Baroiller &amp; D’Cotta, 2016; Kobayashi et al., 2013; Nakamura et al., 1998; Volff, 2005)","noteIndex":0},"citationItems":[{"id":370,"uris":["http://zotero.org/users/local/3tku6QP0/items/FCIHQPP4"],"itemData":{"id":370,"type":"article-journal","container-title":"PLoS Biology","DOI":"10.1371/journal.pbio.1001899","ISSN":"1545-7885 (Electronic)\\r1544-9173 (Linking)","issue":"7","page":"e1001899-e1001899","title":"Sex Determination: Why So Many Ways of Doing It?","volume":"12","author":[{"family":"Bachtrog","given":"Doris"},{"family":"Perrin","given":"Nicolas"},{"family":"Ming","given":"Ray"},{"family":"Valenzuela","given":"Nicole"},{"family":"Mayrose","given":"Itay"},{"family":"Peichel","given":"Catherine L."},{"family":"Hahn","given":"Matthew W."},{"family":"Ashman","given":"Tia-Lynn"},{"family":"Vamosi","given":"Jana C."},{"family":"Ross","given":"Laura"},{"family":"Kirkpatrick","given":"Mark"},{"family":"Kitano","given":"Jun"},{"family":"Otto","given":"Sarah P."},{"family":"Mank","given":"Judith E."}],"issued":{"date-parts":[["2014"]]}}},{"id":617,"uris":["http://zotero.org/users/local/3tku6QP0/items/LK9TRZGZ"],"itemData":{"id":617,"type":"article-journal","container-title":"Sexual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qADU2FLA/qnPQ53xN","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Calibri Light" w:hAnsiTheme="majorHAnsi" w:cs="Calibri Light"/>
        </w:rPr>
        <w:t>(Bachtrog et al., 2014; Baroiller &amp; D’Cotta, 2016; Kobayashi et al., 2013; Nakamura et al., 1998; Volff, 2005)</w:t>
      </w:r>
      <w:r w:rsidR="000B2BCC" w:rsidRPr="00EC0478">
        <w:rPr>
          <w:rFonts w:asciiTheme="majorHAnsi" w:hAnsiTheme="majorHAnsi" w:cstheme="majorHAnsi"/>
        </w:rPr>
        <w:fldChar w:fldCharType="end"/>
      </w:r>
      <w:r w:rsidR="000B2BCC" w:rsidRPr="00EC0478">
        <w:rPr>
          <w:rFonts w:asciiTheme="majorHAnsi" w:hAnsiTheme="majorHAnsi" w:cstheme="majorHAnsi"/>
          <w:bCs/>
          <w:iCs/>
        </w:rPr>
        <w:t xml:space="preserve">. </w:t>
      </w:r>
      <w:r w:rsidR="0095798E">
        <w:rPr>
          <w:rFonts w:asciiTheme="majorHAnsi" w:hAnsiTheme="majorHAnsi" w:cstheme="majorHAnsi"/>
          <w:bCs/>
          <w:iCs/>
        </w:rPr>
        <w:t>Known</w:t>
      </w:r>
      <w:r w:rsidR="000B2BCC" w:rsidRPr="00EC0478">
        <w:rPr>
          <w:rFonts w:asciiTheme="majorHAnsi" w:hAnsiTheme="majorHAnsi" w:cstheme="majorHAnsi"/>
          <w:bCs/>
          <w:iCs/>
        </w:rPr>
        <w:t xml:space="preserve"> </w:t>
      </w:r>
      <w:del w:id="23" w:author="Shannon Erica Kendal Joslin" w:date="2023-10-31T09:07:00Z">
        <w:r w:rsidR="000B2BCC" w:rsidDel="000F713B">
          <w:rPr>
            <w:rFonts w:asciiTheme="majorHAnsi" w:hAnsiTheme="majorHAnsi" w:cstheme="majorHAnsi"/>
            <w:bCs/>
            <w:iCs/>
          </w:rPr>
          <w:delText xml:space="preserve">mechanisms </w:delText>
        </w:r>
      </w:del>
      <w:ins w:id="24" w:author="Shannon Erica Kendal Joslin" w:date="2023-10-31T09:07:00Z">
        <w:r w:rsidR="000F713B">
          <w:rPr>
            <w:rFonts w:asciiTheme="majorHAnsi" w:hAnsiTheme="majorHAnsi" w:cstheme="majorHAnsi"/>
            <w:bCs/>
            <w:iCs/>
          </w:rPr>
          <w:t xml:space="preserve">influences </w:t>
        </w:r>
      </w:ins>
      <w:r w:rsidR="000B2BCC">
        <w:rPr>
          <w:rFonts w:asciiTheme="majorHAnsi" w:hAnsiTheme="majorHAnsi" w:cstheme="majorHAnsi"/>
          <w:bCs/>
          <w:iCs/>
        </w:rPr>
        <w:t>for</w:t>
      </w:r>
      <w:r w:rsidR="000B2BCC" w:rsidRPr="00EC0478">
        <w:rPr>
          <w:rFonts w:asciiTheme="majorHAnsi" w:hAnsiTheme="majorHAnsi" w:cstheme="majorHAnsi"/>
          <w:bCs/>
          <w:iCs/>
        </w:rPr>
        <w:t xml:space="preserve"> environmental sex determina</w:t>
      </w:r>
      <w:r w:rsidR="000B2BCC">
        <w:rPr>
          <w:rFonts w:asciiTheme="majorHAnsi" w:hAnsiTheme="majorHAnsi" w:cstheme="majorHAnsi"/>
          <w:bCs/>
          <w:iCs/>
        </w:rPr>
        <w:t xml:space="preserve">tion (ESD) </w:t>
      </w:r>
      <w:r w:rsidR="000B2BCC" w:rsidRPr="00EC0478">
        <w:rPr>
          <w:rFonts w:asciiTheme="majorHAnsi" w:hAnsiTheme="majorHAnsi" w:cstheme="majorHAnsi"/>
          <w:bCs/>
          <w:iCs/>
        </w:rPr>
        <w:t xml:space="preserve">include </w:t>
      </w:r>
      <w:r w:rsidR="000B2BCC">
        <w:rPr>
          <w:rFonts w:asciiTheme="majorHAnsi" w:hAnsiTheme="majorHAnsi" w:cstheme="majorHAnsi"/>
          <w:bCs/>
          <w:iCs/>
        </w:rPr>
        <w:t xml:space="preserve">population or social dynamics, </w:t>
      </w:r>
      <w:r w:rsidR="000B2BCC" w:rsidRPr="00EC0478">
        <w:rPr>
          <w:rFonts w:asciiTheme="majorHAnsi" w:hAnsiTheme="majorHAnsi" w:cstheme="majorHAnsi"/>
          <w:bCs/>
          <w:iCs/>
        </w:rPr>
        <w:t xml:space="preserve">temperature, sex ratio, pH, </w:t>
      </w:r>
      <w:ins w:id="25" w:author="Shannon Erica Kendal Joslin" w:date="2023-10-31T09:07:00Z">
        <w:r w:rsidR="00DB27A2">
          <w:rPr>
            <w:rFonts w:asciiTheme="majorHAnsi" w:hAnsiTheme="majorHAnsi" w:cstheme="majorHAnsi"/>
            <w:bCs/>
            <w:iCs/>
          </w:rPr>
          <w:t xml:space="preserve">background color, </w:t>
        </w:r>
      </w:ins>
      <w:r w:rsidR="000B2BCC">
        <w:rPr>
          <w:rFonts w:asciiTheme="majorHAnsi" w:hAnsiTheme="majorHAnsi" w:cstheme="majorHAnsi"/>
          <w:bCs/>
          <w:iCs/>
        </w:rPr>
        <w:t xml:space="preserve">and </w:t>
      </w:r>
      <w:r w:rsidR="000B2BCC" w:rsidRPr="00EC0478">
        <w:rPr>
          <w:rFonts w:asciiTheme="majorHAnsi" w:hAnsiTheme="majorHAnsi" w:cstheme="majorHAnsi"/>
          <w:bCs/>
          <w:iCs/>
        </w:rPr>
        <w:t>salinity</w:t>
      </w:r>
      <w:r w:rsidR="000B2BCC">
        <w:rPr>
          <w:rFonts w:asciiTheme="majorHAnsi" w:hAnsiTheme="majorHAnsi" w:cstheme="majorHAnsi"/>
          <w:bCs/>
          <w:iCs/>
        </w:rPr>
        <w:t xml:space="preserve">, and </w:t>
      </w:r>
      <w:commentRangeStart w:id="26"/>
      <w:commentRangeStart w:id="27"/>
      <w:r w:rsidR="000B2BCC">
        <w:rPr>
          <w:rFonts w:asciiTheme="majorHAnsi" w:hAnsiTheme="majorHAnsi" w:cstheme="majorHAnsi"/>
          <w:bCs/>
          <w:iCs/>
        </w:rPr>
        <w:t>sex reversal may occur throughout the lifespan of a fish</w:t>
      </w:r>
      <w:commentRangeEnd w:id="26"/>
      <w:r w:rsidR="00EF3EBC">
        <w:rPr>
          <w:rStyle w:val="CommentReference"/>
        </w:rPr>
        <w:commentReference w:id="26"/>
      </w:r>
      <w:commentRangeEnd w:id="27"/>
      <w:r w:rsidR="005C2814">
        <w:rPr>
          <w:rStyle w:val="CommentReference"/>
        </w:rPr>
        <w:commentReference w:id="27"/>
      </w:r>
      <w:ins w:id="28" w:author="Shannon Erica Kendal Joslin" w:date="2023-10-31T09:33:00Z">
        <w:r w:rsidR="007B12B0">
          <w:rPr>
            <w:rFonts w:asciiTheme="majorHAnsi" w:hAnsiTheme="majorHAnsi" w:cstheme="majorHAnsi"/>
            <w:bCs/>
            <w:iCs/>
          </w:rPr>
          <w:t xml:space="preserve"> </w:t>
        </w:r>
      </w:ins>
      <w:r w:rsidR="007B12B0">
        <w:rPr>
          <w:rFonts w:asciiTheme="majorHAnsi" w:hAnsiTheme="majorHAnsi" w:cstheme="majorHAnsi"/>
          <w:bCs/>
          <w:iCs/>
        </w:rPr>
        <w:fldChar w:fldCharType="begin"/>
      </w:r>
      <w:r w:rsidR="005C2814">
        <w:rPr>
          <w:rFonts w:asciiTheme="majorHAnsi" w:hAnsiTheme="majorHAnsi" w:cstheme="majorHAnsi"/>
          <w:bCs/>
          <w:iCs/>
        </w:rPr>
        <w:instrText xml:space="preserve"> ADDIN ZOTERO_ITEM CSL_CITATION {"citationID":"VHglbLMV","properties":{"formattedCitation":"(Shen &amp; Wang, 2018; Tenugu &amp; Senthilkumaran, 2022; Uhlenhaut et al., 2009)","plainCitation":"(Shen &amp; Wang, 2018; Tenugu &amp; Senthilkumaran, 2022; Uhlenhaut et al., 2009)","noteIndex":0},"citationItems":[{"id":776,"uris":["http://zotero.org/users/local/3tku6QP0/items/J8QL73L6"],"itemData":{"id":776,"type":"chapter","container-title":"Sex Control in Aquaculture","edition":"1","ISBN":"978-1-119-12726-0","language":"en","note":"DOI: 10.1002/9781119127291.ch4","page":"85-115","publisher":"Wiley","source":"DOI.org (Crossref)","title":"Environmental Sex Determination and Sex Differentiation in Teleosts – How Sex Is Established","URL":"https://onlinelibrary.wiley.com/doi/10.1002/9781119127291.ch4","editor":[{"family":"Wang","given":"Han‐Ping"},{"family":"Piferrer","given":"Francesc"},{"family":"Chen","given":"Song‐Lin"},{"family":"Shen","given":"Zhi‐Gang"}],"author":[{"family":"Shen","given":"Zhi‐Gang"},{"family":"Wang","given":"Han‐Ping"}],"accessed":{"date-parts":[["2023",10,31]]},"issued":{"date-parts":[["2018",11,26]]}}},{"id":768,"uris":["http://zotero.org/users/local/3tku6QP0/items/LLEZLCRI"],"itemData":{"id":768,"type":"article-journal","abstract":"Sex reversal is one of the characteristic properties of sexual plasticity in bony fishes wherein both natural and induced sex change happens at various stages of life cycle in different species. Sex determination in gonochoristic species is genetically regulated, wherein the same sex is retained throughout their life span whereas hermaph­ rodites change their sex during development or adulthood. In sequential hermaphrodites, serial sex change occurs at different points of life cycle. Concurrently, synchronous hermaphrodites function as both the sexes during spawning. Other variables like temperature, pH and social factors can trigger sex reversal in teleost. Sex reversal through gene mutations and chemicals/hormones, including sex steroids, can be induced mostly at early developmental stages but natural sex reversal can occur at any time. Sex reversal mechanism shows morpho­ logical to molecular changes, which are ideal for identification of sex-specific gene markers. In fact, gonadal transdifferentiation occurs at the molecular level through differential expression of transcription factors and steroidogenic enzyme genes vis-a-vis hormones, thereby imparting phenotypic or structural changes. In addition, brain shows sexual dimorphism which is mostly consequential to gonadal sex development and occasionally either causative. The major breakthrough in this line is the identification of sex determining genes such as dmy/ dmrt1Yb, gsdfY, sox3 in the Japanese medaka and amhY in Patagonian pejerrey. Incidentally, the induction of mono-sex population by favouring one sex due to sex-specific differences in growth is an important economic boom for aquaculture. This review comprehensively highlights key molecular factors involved in natural and induced sex reversal conditions to illustrate teleostean sexual plasticity and its application perspectives.","container-title":"Aquaculture and Fisheries","DOI":"10.1016/j.aaf.2022.02.007","ISSN":"2468550X","issue":"5","journalAbbreviation":"Aquaculture and Fisheries","language":"en","page":"525-539","source":"DOI.org (Crossref)","title":"Sexual plasticity in bony fishes: Analyzing morphological to molecular changes of sex reversal","title-short":"Sexual plasticity in bony fishes","volume":"7","author":[{"family":"Tenugu","given":"Swathi"},{"family":"Senthilkumaran","given":"Balasubramanian"}],"issued":{"date-parts":[["2022",9]]}}},{"id":770,"uris":["http://zotero.org/users/local/3tku6QP0/items/R54SFBAP"],"itemData":{"id":770,"type":"article-journal","abstract":"In mammals, the transcription factor SRY, encoded by the Y chromosome, is normally responsible for triggering the indifferent gonads to develop as testes rather than ovaries. However, testis differentiation can occur in its absence. Here we demonstrate in the mouse that a single factor, the forkhead transcriptional regulator FOXL2, is required to prevent transdifferentiation of an adult ovary to a testis. Inducible deletion of Foxl2 in adult ovarian follicles leads to immediate upregulation of testis-speciﬁc genes including the critical SRY target gene Sox9. Concordantly, reprogramming of granulosa and theca cell lineages into Sertoli-like and Leydig-like cell lineages occurs with testosterone levels comparable to those of normal XY male littermates. Our results show that maintenance of the ovarian phenotype is an active process throughout life. They might also have important medical implications for the understanding and treatment of some disorders of sexual development in children and premature menopause in women.","container-title":"Cell","DOI":"10.1016/j.cell.2009.11.021","ISSN":"00928674","issue":"6","journalAbbreviation":"Cell","language":"en","page":"1130-1142","source":"DOI.org (Crossref)","title":"Somatic Sex Reprogramming of Adult Ovaries to Testes by FOXL2 Ablation","volume":"139","author":[{"family":"Uhlenhaut","given":"N. Henriette"},{"family":"Jakob","given":"Susanne"},{"family":"Anlag","given":"Katrin"},{"family":"Eisenberger","given":"Tobias"},{"family":"Sekido","given":"Ryohei"},{"family":"Kress","given":"Jana"},{"family":"Treier","given":"Anna-Corina"},{"family":"Klugmann","given":"Claudia"},{"family":"Klasen","given":"Christian"},{"family":"Holter","given":"Nadine I."},{"family":"Riethmacher","given":"Dieter"},{"family":"Schütz","given":"Günther"},{"family":"Cooney","given":"Austin J."},{"family":"Lovell-Badge","given":"Robin"},{"family":"Treier","given":"Mathias"}],"issued":{"date-parts":[["2009",12]]}}}],"schema":"https://github.com/citation-style-language/schema/raw/master/csl-citation.json"} </w:instrText>
      </w:r>
      <w:r w:rsidR="007B12B0">
        <w:rPr>
          <w:rFonts w:asciiTheme="majorHAnsi" w:hAnsiTheme="majorHAnsi" w:cstheme="majorHAnsi"/>
          <w:bCs/>
          <w:iCs/>
        </w:rPr>
        <w:fldChar w:fldCharType="separate"/>
      </w:r>
      <w:r w:rsidR="005C2814">
        <w:rPr>
          <w:rFonts w:asciiTheme="majorHAnsi" w:hAnsiTheme="majorHAnsi" w:cstheme="majorHAnsi"/>
          <w:bCs/>
          <w:iCs/>
          <w:noProof/>
        </w:rPr>
        <w:t>(Shen &amp; Wang, 2018; Tenugu &amp; Senthilkumaran, 2022; Uhlenhaut et al., 2009)</w:t>
      </w:r>
      <w:r w:rsidR="007B12B0">
        <w:rPr>
          <w:rFonts w:asciiTheme="majorHAnsi" w:hAnsiTheme="majorHAnsi" w:cstheme="majorHAnsi"/>
          <w:bCs/>
          <w:iCs/>
        </w:rPr>
        <w:fldChar w:fldCharType="end"/>
      </w:r>
      <w:r w:rsidR="000B2BCC">
        <w:rPr>
          <w:rFonts w:asciiTheme="majorHAnsi" w:hAnsiTheme="majorHAnsi" w:cstheme="majorHAnsi"/>
          <w:bCs/>
          <w:iCs/>
        </w:rPr>
        <w:t xml:space="preserve">. </w:t>
      </w:r>
      <w:commentRangeStart w:id="29"/>
      <w:commentRangeStart w:id="30"/>
      <w:r w:rsidR="000B2BCC">
        <w:rPr>
          <w:rFonts w:asciiTheme="majorHAnsi" w:hAnsiTheme="majorHAnsi" w:cstheme="majorHAnsi"/>
          <w:bCs/>
          <w:iCs/>
        </w:rPr>
        <w:t>Within g</w:t>
      </w:r>
      <w:r w:rsidR="000B2BCC" w:rsidRPr="00EC0478">
        <w:rPr>
          <w:rFonts w:asciiTheme="majorHAnsi" w:hAnsiTheme="majorHAnsi" w:cstheme="majorHAnsi"/>
          <w:bCs/>
          <w:iCs/>
        </w:rPr>
        <w:t xml:space="preserve">enetic </w:t>
      </w:r>
      <w:r w:rsidR="000B2BCC">
        <w:rPr>
          <w:rFonts w:asciiTheme="majorHAnsi" w:hAnsiTheme="majorHAnsi" w:cstheme="majorHAnsi"/>
          <w:bCs/>
          <w:iCs/>
        </w:rPr>
        <w:t>sex determination (GSD), sex is resolved upon the fusion of gametes</w:t>
      </w:r>
      <w:ins w:id="31" w:author="Shannon Erica Kendal Joslin" w:date="2023-10-31T09:44:00Z">
        <w:r w:rsidR="0038489E">
          <w:rPr>
            <w:rFonts w:asciiTheme="majorHAnsi" w:hAnsiTheme="majorHAnsi" w:cstheme="majorHAnsi"/>
            <w:bCs/>
            <w:iCs/>
          </w:rPr>
          <w:t>.</w:t>
        </w:r>
      </w:ins>
      <w:r w:rsidR="000B2BCC">
        <w:rPr>
          <w:rFonts w:asciiTheme="majorHAnsi" w:hAnsiTheme="majorHAnsi" w:cstheme="majorHAnsi"/>
          <w:bCs/>
          <w:iCs/>
        </w:rPr>
        <w:t xml:space="preserve"> </w:t>
      </w:r>
      <w:ins w:id="32" w:author="Shannon Erica Kendal Joslin" w:date="2023-10-31T09:44:00Z">
        <w:r w:rsidR="0038489E">
          <w:rPr>
            <w:rFonts w:asciiTheme="majorHAnsi" w:hAnsiTheme="majorHAnsi" w:cstheme="majorHAnsi"/>
            <w:bCs/>
            <w:iCs/>
          </w:rPr>
          <w:t>C</w:t>
        </w:r>
      </w:ins>
      <w:del w:id="33" w:author="Shannon Erica Kendal Joslin" w:date="2023-10-31T09:44:00Z">
        <w:r w:rsidR="000B2BCC" w:rsidDel="0038489E">
          <w:rPr>
            <w:rFonts w:asciiTheme="majorHAnsi" w:hAnsiTheme="majorHAnsi" w:cstheme="majorHAnsi"/>
            <w:bCs/>
            <w:iCs/>
          </w:rPr>
          <w:delText xml:space="preserve">where </w:delText>
        </w:r>
        <w:r w:rsidR="000B2BCC" w:rsidRPr="00EC0478" w:rsidDel="0038489E">
          <w:rPr>
            <w:rFonts w:asciiTheme="majorHAnsi" w:hAnsiTheme="majorHAnsi" w:cstheme="majorHAnsi"/>
            <w:bCs/>
            <w:iCs/>
          </w:rPr>
          <w:delText>c</w:delText>
        </w:r>
      </w:del>
      <w:r w:rsidR="000B2BCC" w:rsidRPr="00EC0478">
        <w:rPr>
          <w:rFonts w:asciiTheme="majorHAnsi" w:hAnsiTheme="majorHAnsi" w:cstheme="majorHAnsi"/>
          <w:bCs/>
          <w:iCs/>
        </w:rPr>
        <w:t>hromosom</w:t>
      </w:r>
      <w:r w:rsidR="000B2BCC">
        <w:rPr>
          <w:rFonts w:asciiTheme="majorHAnsi" w:hAnsiTheme="majorHAnsi" w:cstheme="majorHAnsi"/>
          <w:bCs/>
          <w:iCs/>
        </w:rPr>
        <w:t>al</w:t>
      </w:r>
      <w:r w:rsidR="000B2BCC" w:rsidRPr="00EC0478">
        <w:rPr>
          <w:rFonts w:asciiTheme="majorHAnsi" w:hAnsiTheme="majorHAnsi" w:cstheme="majorHAnsi"/>
          <w:bCs/>
          <w:iCs/>
        </w:rPr>
        <w:t xml:space="preserve"> </w:t>
      </w:r>
      <w:r w:rsidR="00EF3EBC">
        <w:rPr>
          <w:rFonts w:asciiTheme="majorHAnsi" w:hAnsiTheme="majorHAnsi" w:cstheme="majorHAnsi"/>
          <w:bCs/>
          <w:iCs/>
        </w:rPr>
        <w:t>(</w:t>
      </w:r>
      <w:r w:rsidR="000B2BCC" w:rsidRPr="00EC0478">
        <w:rPr>
          <w:rFonts w:asciiTheme="majorHAnsi" w:hAnsiTheme="majorHAnsi" w:cstheme="majorHAnsi"/>
          <w:bCs/>
          <w:iCs/>
        </w:rPr>
        <w:t>heterogametic males (XY) or females (ZW)</w:t>
      </w:r>
      <w:r w:rsidR="00EF3EBC">
        <w:rPr>
          <w:rFonts w:asciiTheme="majorHAnsi" w:hAnsiTheme="majorHAnsi" w:cstheme="majorHAnsi"/>
          <w:bCs/>
          <w:iCs/>
        </w:rPr>
        <w:t>)</w:t>
      </w:r>
      <w:r w:rsidR="000B2BCC">
        <w:rPr>
          <w:rFonts w:asciiTheme="majorHAnsi" w:hAnsiTheme="majorHAnsi" w:cstheme="majorHAnsi"/>
          <w:bCs/>
          <w:iCs/>
        </w:rPr>
        <w:t xml:space="preserve"> or genic</w:t>
      </w:r>
      <w:r w:rsidR="00EF3EBC">
        <w:rPr>
          <w:rFonts w:asciiTheme="majorHAnsi" w:hAnsiTheme="majorHAnsi" w:cstheme="majorHAnsi"/>
          <w:bCs/>
          <w:iCs/>
        </w:rPr>
        <w:t xml:space="preserve"> (</w:t>
      </w:r>
      <w:r w:rsidR="000B2BCC">
        <w:rPr>
          <w:rFonts w:asciiTheme="majorHAnsi" w:hAnsiTheme="majorHAnsi" w:cstheme="majorHAnsi"/>
          <w:bCs/>
          <w:iCs/>
        </w:rPr>
        <w:t>female-</w:t>
      </w:r>
      <w:r w:rsidR="00EF3EBC">
        <w:rPr>
          <w:rFonts w:asciiTheme="majorHAnsi" w:hAnsiTheme="majorHAnsi" w:cstheme="majorHAnsi"/>
          <w:bCs/>
          <w:iCs/>
        </w:rPr>
        <w:t xml:space="preserve"> </w:t>
      </w:r>
      <w:r w:rsidR="000B2BCC">
        <w:rPr>
          <w:rFonts w:asciiTheme="majorHAnsi" w:hAnsiTheme="majorHAnsi" w:cstheme="majorHAnsi"/>
          <w:bCs/>
          <w:iCs/>
        </w:rPr>
        <w:t>or male-specific master sex determining regulators</w:t>
      </w:r>
      <w:r w:rsidR="00EF3EBC">
        <w:rPr>
          <w:rFonts w:asciiTheme="majorHAnsi" w:hAnsiTheme="majorHAnsi" w:cstheme="majorHAnsi"/>
          <w:bCs/>
          <w:iCs/>
        </w:rPr>
        <w:t>)</w:t>
      </w:r>
      <w:r w:rsidR="000B2BCC">
        <w:rPr>
          <w:rFonts w:asciiTheme="majorHAnsi" w:hAnsiTheme="majorHAnsi" w:cstheme="majorHAnsi"/>
          <w:bCs/>
          <w:iCs/>
        </w:rPr>
        <w:t xml:space="preserve"> mechanisms drive the primary sexual development and gonadal output o</w:t>
      </w:r>
      <w:r w:rsidR="00EF3EBC">
        <w:rPr>
          <w:rFonts w:asciiTheme="majorHAnsi" w:hAnsiTheme="majorHAnsi" w:cstheme="majorHAnsi"/>
          <w:bCs/>
          <w:iCs/>
        </w:rPr>
        <w:t>f</w:t>
      </w:r>
      <w:r w:rsidR="000B2BCC">
        <w:rPr>
          <w:rFonts w:asciiTheme="majorHAnsi" w:hAnsiTheme="majorHAnsi" w:cstheme="majorHAnsi"/>
          <w:bCs/>
          <w:iCs/>
        </w:rPr>
        <w:t xml:space="preserve"> individuals </w:t>
      </w:r>
      <w:ins w:id="34" w:author="Shannon Erica Kendal Joslin" w:date="2023-10-31T09:45:00Z">
        <w:r w:rsidR="0038489E">
          <w:rPr>
            <w:rFonts w:asciiTheme="majorHAnsi" w:hAnsiTheme="majorHAnsi" w:cstheme="majorHAnsi"/>
            <w:bCs/>
            <w:iCs/>
          </w:rPr>
          <w:t xml:space="preserve">with GSD </w:t>
        </w:r>
      </w:ins>
      <w:r w:rsidR="000B2BCC" w:rsidRPr="00EC0478">
        <w:rPr>
          <w:rFonts w:asciiTheme="majorHAnsi" w:hAnsiTheme="majorHAnsi" w:cstheme="majorHAnsi"/>
          <w:bCs/>
          <w:iCs/>
        </w:rPr>
        <w:fldChar w:fldCharType="begin"/>
      </w:r>
      <w:r w:rsidR="005C2814">
        <w:rPr>
          <w:rFonts w:asciiTheme="majorHAnsi" w:hAnsiTheme="majorHAnsi" w:cstheme="majorHAnsi"/>
          <w:bCs/>
          <w:iCs/>
        </w:rPr>
        <w:instrText xml:space="preserve"> ADDIN ZOTERO_ITEM CSL_CITATION {"citationID":"SFUKhMBw","properties":{"formattedCitation":"(Bhattacharya &amp; Modi, 2021; Devlin &amp; Nagahama, 2002; Guiguen et al., 2018)","plainCitation":"(Bhattacharya &amp; Modi, 2021; Devlin &amp; Nagahama, 2002; Guiguen et al., 2018)","noteIndex":0},"citationItems":[{"id":725,"uris":["http://zotero.org/users/local/3tku6QP0/items/44W8ARGN"],"itemData":{"id":725,"type":"chapter","abstract":"Sex determination (SD) is the fundamental developmental process crucial for the survival of biological species. Fishes are the only class of vertebrates which show a larger plasticity in gonadal development and are represented by both gonochoristic (one sex at a time) and hermaphrodite (more than one sex) species. In teleosts, SD is either regulated by the genetic mode (GSD), where male and female have different sets of alleles that specify their reproductive fate and morphology, or determined by environmental variables (ESD) such as temperature, pH, salinity, or social conditions. Male-restricted master regulators like Dmy, Gsdf, Amhy, SdY, Sox3, and Dmrt1 or female-speciﬁc Foxl2 and Foxl3 have been well documented in different teleost species till date. However, the critical balance between the turnover rates of testosterone (T) to either estrogen (E2) or 11-ketotestosterone (11-KT) regulated by either aromatase enzyme (coded by Cyp19a1a) or 11β-hydroxylase enzyme (coded by Cyp11b) and 11β-hydroxysteroid dehydrogenase enzyme (coded by Hsd11b2), respectively, ﬁnally determines the sexual development and gonadal output. This chapter precisely discusses various SD mechanisms like the environmental conditions including social cue, endocrine factors, and genetic regulatory network(s) that collectively determine the gonadal fate and function in teleosts.","container-title":"Recent updates in molecular Endocrinology and Reproductive Physiology of Fish","event-place":"Singapore","ISBN":"9789811583681","language":"en","note":"DOI: 10.1007/978-981-15-8369-8_9","page":"121-138","publisher":"Springer Singapore","publisher-place":"Singapore","source":"DOI.org (Crossref)","title":"Sex Determination in Teleost Fish","URL":"https://link.springer.com/10.1007/978-981-15-8369-8_9","editor":[{"family":"Sundaray","given":"Jitendra Kumar"},{"family":"Rather","given":"Mohd Ashraf"},{"family":"Kumar","given":"Sujit"},{"family":"Agarwal","given":"Deepak"}],"author":[{"family":"Bhattacharya","given":"Indrashis"},{"family":"Modi","given":"Deepak"}],"accessed":{"date-parts":[["2023",10,16]]},"issued":{"date-parts":[["2021"]]}}},{"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influences","type":"article-journal","volume":"208"}},{"id":775,"uris":["http://zotero.org/users/local/3tku6QP0/items/P8Q2H3CT"],"itemData":{"id":775,"type":"chapter","container-title":"Sex Control in Aquaculture","edition":"1","ISBN":"978-1-119-12726-0","language":"en","note":"DOI: 10.1002/9781119127291.ch2","page":"35-63","publisher":"Wiley","source":"DOI.org (Crossref)","title":"Sex Determination and Differentiation in Fish: Genetic, Genomic, and Endocrine Aspects","title-short":"Sex Determination and Differentiation in Fish","URL":"https://onlinelibrary.wiley.com/doi/10.1002/9781119127291.ch2","editor":[{"family":"Wang","given":"Han‐Ping"},{"family":"Piferrer","given":"Francesc"},{"family":"Chen","given":"Song‐Lin"},{"family":"Shen","given":"Zhi‐Gang"}],"author":[{"family":"Guiguen","given":"Yann"},{"family":"Fostier","given":"Alexis"},{"family":"Herpin","given":"Amaury"}],"accessed":{"date-parts":[["2023",10,31]]},"issued":{"date-parts":[["2018",11,26]]}}}],"schema":"https://github.com/citation-style-language/schema/raw/master/csl-citation.json"} </w:instrText>
      </w:r>
      <w:r w:rsidR="000B2BCC" w:rsidRPr="00EC0478">
        <w:rPr>
          <w:rFonts w:asciiTheme="majorHAnsi" w:hAnsiTheme="majorHAnsi" w:cstheme="majorHAnsi"/>
          <w:bCs/>
          <w:iCs/>
        </w:rPr>
        <w:fldChar w:fldCharType="separate"/>
      </w:r>
      <w:r w:rsidR="005C2814">
        <w:rPr>
          <w:rFonts w:asciiTheme="majorHAnsi" w:hAnsiTheme="majorHAnsi" w:cstheme="majorHAnsi"/>
          <w:bCs/>
          <w:iCs/>
          <w:noProof/>
        </w:rPr>
        <w:t>(Bhattacharya &amp; Modi, 2021; Devlin &amp; Nagahama, 2002; Guiguen et al., 2018)</w:t>
      </w:r>
      <w:r w:rsidR="000B2BCC" w:rsidRPr="00EC0478">
        <w:rPr>
          <w:rFonts w:asciiTheme="majorHAnsi" w:hAnsiTheme="majorHAnsi" w:cstheme="majorHAnsi"/>
          <w:bCs/>
          <w:iCs/>
        </w:rPr>
        <w:fldChar w:fldCharType="end"/>
      </w:r>
      <w:r w:rsidR="000B2BCC" w:rsidRPr="00EC0478">
        <w:rPr>
          <w:rFonts w:asciiTheme="majorHAnsi" w:hAnsiTheme="majorHAnsi" w:cstheme="majorHAnsi"/>
          <w:bCs/>
          <w:iCs/>
        </w:rPr>
        <w:t xml:space="preserve">. </w:t>
      </w:r>
      <w:commentRangeEnd w:id="29"/>
      <w:r w:rsidR="00EF3EBC">
        <w:rPr>
          <w:rStyle w:val="CommentReference"/>
        </w:rPr>
        <w:commentReference w:id="29"/>
      </w:r>
      <w:commentRangeEnd w:id="30"/>
      <w:r w:rsidR="0038489E">
        <w:rPr>
          <w:rStyle w:val="CommentReference"/>
        </w:rPr>
        <w:commentReference w:id="30"/>
      </w:r>
      <w:r w:rsidR="000B2BCC">
        <w:rPr>
          <w:rFonts w:asciiTheme="majorHAnsi" w:hAnsiTheme="majorHAnsi" w:cstheme="majorHAnsi"/>
          <w:bCs/>
          <w:iCs/>
        </w:rPr>
        <w:t xml:space="preserve">Co-occurring sex determining pathways may utilize any combination of ESD and GSD mechanisms where environmental factors influencing epigenetics may alter the sex of GSD individuals through environmental sex reversal (ESR) </w:t>
      </w:r>
      <w:r w:rsidR="000B2BCC">
        <w:rPr>
          <w:rFonts w:asciiTheme="majorHAnsi" w:hAnsiTheme="majorHAnsi" w:cstheme="majorHAnsi"/>
          <w:bCs/>
          <w:iCs/>
        </w:rPr>
        <w:fldChar w:fldCharType="begin"/>
      </w:r>
      <w:r w:rsidR="00EF665B">
        <w:rPr>
          <w:rFonts w:asciiTheme="majorHAnsi" w:hAnsiTheme="majorHAnsi" w:cstheme="majorHAnsi"/>
          <w:bCs/>
          <w:iCs/>
        </w:rPr>
        <w:instrText xml:space="preserve"> ADDIN ZOTERO_ITEM CSL_CITATION {"citationID":"hl6SaVwV","properties":{"formattedCitation":"(Devlin &amp; Nagahama, 2002; Shao et al., 2014)","plainCitation":"(Devlin &amp; Nagahama, 2002; Shao et al., 2014)","noteIndex":0},"citationItems":[{"id":"qADU2FLA/Gh0H1CAI","uris":["http://www.mendeley.com/documents/?uuid=a30ee487-33a4-4c79-8bfa-367738cec317"],"itemData":{"DOI":"10.1016/S0044-8486(02)00057-1","ISBN":"0044-8486","ISSN":"00448486","abstract":"A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influences","type":"article-journal","volume":"208"}},{"id":727,"uris":["http://zotero.org/users/local/3tku6QP0/items/47394HWW"],"itemData":{"id":727,"type":"article-journal","abstract":"Environmental sex determination (ESD) occurs in divergent, phylogenetically unrelated taxa, and in some species, co-occurs with genetic sex determination (GSD) mechanisms. Although epigenetic regulation in response to environmental effects has long been proposed to be associated with ESD, a systemic analysis on epigenetic regulation of ESD is still lacking. Using half-smooth tongue sole (\n              Cynoglossus semilaevis\n              ) as a model—a marine fish that has both ZW chromosomal GSD and temperature-dependent ESD—we investigated the role of DNA methylation in transition from GSD to ESD. Comparative analysis of the gonadal DNA methylomes of pseudomale, female, and normal male fish revealed that genes in the sex determination pathways are the major targets of substantial methylation modification during sexual reversal. Methylation modification in pseudomales is globally inherited in their ZW offspring, which can naturally develop into pseudomales without temperature incubation. Transcriptome analysis revealed that dosage compensation occurs in a restricted, methylated cytosine enriched Z chromosomal region in pseudomale testes, achieving equal expression level in normal male testes. In contrast, female-specific W chromosomal genes are suppressed in pseudomales by methylation regulation. We conclude that epigenetic regulation plays multiple crucial roles in sexual reversal of tongue sole fish. We also offer the first clues on the mechanisms behind gene dosage balancing in an organism that undergoes sexual reversal. Finally, we suggest a causal link between the bias sex chromosome assortment in the offspring of a pseudomale family and the transgenerational epigenetic inheritance of sexual reversal in tongue sole fish.","container-title":"Genome Research","DOI":"10.1101/gr.162172.113","ISSN":"1088-9051","issue":"4","journalAbbreviation":"Genome Res.","language":"en","page":"604-615","source":"DOI.org (Crossref)","title":"Epigenetic modification and inheritance in sexual reversal of fish","volume":"24","author":[{"family":"Shao","given":"Changwei"},{"family":"Li","given":"Qiye"},{"family":"Chen","given":"Songlin"},{"family":"Zhang","given":"Pei"},{"family":"Lian","given":"Jinmin"},{"family":"Hu","given":"Qiaomu"},{"family":"Sun","given":"Bing"},{"family":"Jin","given":"Lijun"},{"family":"Liu","given":"Shanshan"},{"family":"Wang","given":"Zongji"},{"family":"Zhao","given":"Hongmei"},{"family":"Jin","given":"Zonghui"},{"family":"Liang","given":"Zhuo"},{"family":"Li","given":"Yangzhen"},{"family":"Zheng","given":"Qiumei"},{"family":"Zhang","given":"Yong"},{"family":"Wang","given":"Jun"},{"family":"Zhang","given":"Guojie"}],"issued":{"date-parts":[["2014",4]]}}}],"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(Devlin &amp; Nagahama, 2002; Shao et al., 2014)</w:t>
      </w:r>
      <w:r w:rsidR="000B2BCC">
        <w:rPr>
          <w:rFonts w:asciiTheme="majorHAnsi" w:hAnsiTheme="majorHAnsi" w:cstheme="majorHAnsi"/>
          <w:bCs/>
          <w:iCs/>
        </w:rPr>
        <w:fldChar w:fldCharType="end"/>
      </w:r>
      <w:r w:rsidR="000B2BCC">
        <w:rPr>
          <w:rFonts w:asciiTheme="majorHAnsi" w:hAnsiTheme="majorHAnsi" w:cstheme="majorHAnsi"/>
          <w:bCs/>
          <w:iCs/>
        </w:rPr>
        <w:t xml:space="preserve">. </w:t>
      </w:r>
      <w:r w:rsidR="00813AA0">
        <w:rPr>
          <w:rFonts w:asciiTheme="majorHAnsi" w:hAnsiTheme="majorHAnsi" w:cstheme="majorHAnsi"/>
          <w:bCs/>
          <w:iCs/>
        </w:rPr>
        <w:t xml:space="preserve">Understanding </w:t>
      </w:r>
      <w:r w:rsidR="009411C6">
        <w:rPr>
          <w:rFonts w:asciiTheme="majorHAnsi" w:hAnsiTheme="majorHAnsi" w:cstheme="majorHAnsi"/>
          <w:bCs/>
          <w:iCs/>
        </w:rPr>
        <w:t>how sex is determined in a</w:t>
      </w:r>
      <w:r w:rsidR="00813AA0">
        <w:rPr>
          <w:rFonts w:asciiTheme="majorHAnsi" w:hAnsiTheme="majorHAnsi" w:cstheme="majorHAnsi"/>
          <w:bCs/>
          <w:iCs/>
        </w:rPr>
        <w:t xml:space="preserve"> species </w:t>
      </w:r>
      <w:r w:rsidR="009411C6">
        <w:rPr>
          <w:rFonts w:asciiTheme="majorHAnsi" w:hAnsiTheme="majorHAnsi" w:cstheme="majorHAnsi"/>
          <w:bCs/>
          <w:iCs/>
        </w:rPr>
        <w:t>allows for more</w:t>
      </w:r>
      <w:r w:rsidR="00813AA0">
        <w:rPr>
          <w:rFonts w:asciiTheme="majorHAnsi" w:hAnsiTheme="majorHAnsi" w:cstheme="majorHAnsi"/>
          <w:bCs/>
          <w:iCs/>
        </w:rPr>
        <w:t xml:space="preserve"> </w:t>
      </w:r>
      <w:r w:rsidR="009411C6">
        <w:rPr>
          <w:rFonts w:asciiTheme="majorHAnsi" w:hAnsiTheme="majorHAnsi" w:cstheme="majorHAnsi"/>
          <w:bCs/>
          <w:iCs/>
        </w:rPr>
        <w:t>effe</w:t>
      </w:r>
      <w:r w:rsidR="00EF3EBC">
        <w:rPr>
          <w:rFonts w:asciiTheme="majorHAnsi" w:hAnsiTheme="majorHAnsi" w:cstheme="majorHAnsi"/>
          <w:bCs/>
          <w:iCs/>
        </w:rPr>
        <w:t>c</w:t>
      </w:r>
      <w:r w:rsidR="009411C6">
        <w:rPr>
          <w:rFonts w:asciiTheme="majorHAnsi" w:hAnsiTheme="majorHAnsi" w:cstheme="majorHAnsi"/>
          <w:bCs/>
          <w:iCs/>
        </w:rPr>
        <w:t>tive</w:t>
      </w:r>
      <w:r w:rsidR="00813AA0">
        <w:rPr>
          <w:rFonts w:asciiTheme="majorHAnsi" w:hAnsiTheme="majorHAnsi" w:cstheme="majorHAnsi"/>
          <w:bCs/>
          <w:iCs/>
        </w:rPr>
        <w:t xml:space="preserve"> </w:t>
      </w:r>
      <w:r w:rsidR="00813AA0">
        <w:rPr>
          <w:rFonts w:asciiTheme="majorHAnsi" w:hAnsiTheme="majorHAnsi" w:cstheme="majorHAnsi"/>
          <w:bCs/>
          <w:iCs/>
        </w:rPr>
        <w:lastRenderedPageBreak/>
        <w:t>management practices such as the ability</w:t>
      </w:r>
      <w:r w:rsidR="00E5483C">
        <w:rPr>
          <w:rFonts w:asciiTheme="majorHAnsi" w:hAnsiTheme="majorHAnsi" w:cstheme="majorHAnsi"/>
          <w:bCs/>
          <w:iCs/>
        </w:rPr>
        <w:t xml:space="preserve"> </w:t>
      </w:r>
      <w:r w:rsidR="00813AA0">
        <w:rPr>
          <w:rFonts w:asciiTheme="majorHAnsi" w:hAnsiTheme="majorHAnsi" w:cstheme="majorHAnsi"/>
          <w:bCs/>
          <w:iCs/>
        </w:rPr>
        <w:t xml:space="preserve">to </w:t>
      </w:r>
      <w:r w:rsidR="000B2BCC">
        <w:rPr>
          <w:rFonts w:asciiTheme="majorHAnsi" w:hAnsiTheme="majorHAnsi" w:cstheme="majorHAnsi"/>
          <w:bCs/>
          <w:iCs/>
        </w:rPr>
        <w:t>utilize ESR strategies to produce desired sex ratios in captive</w:t>
      </w:r>
      <w:r w:rsidR="00EF3EBC">
        <w:rPr>
          <w:rFonts w:asciiTheme="majorHAnsi" w:hAnsiTheme="majorHAnsi" w:cstheme="majorHAnsi"/>
          <w:bCs/>
          <w:iCs/>
        </w:rPr>
        <w:t xml:space="preserve"> populations</w:t>
      </w:r>
      <w:r w:rsidR="00813AA0">
        <w:rPr>
          <w:rFonts w:asciiTheme="majorHAnsi" w:hAnsiTheme="majorHAnsi" w:cstheme="majorHAnsi"/>
          <w:bCs/>
          <w:iCs/>
        </w:rPr>
        <w:t xml:space="preserve"> </w:t>
      </w:r>
      <w:r w:rsidR="00E5483C">
        <w:rPr>
          <w:rFonts w:asciiTheme="majorHAnsi" w:hAnsiTheme="majorHAnsi" w:cstheme="majorHAnsi"/>
          <w:bCs/>
          <w:iCs/>
        </w:rPr>
        <w:t xml:space="preserve">or to non-lethally sex fish at all life stages, regardless of gametic expression </w:t>
      </w:r>
      <w:r w:rsidR="000B2BCC">
        <w:rPr>
          <w:rFonts w:asciiTheme="majorHAnsi" w:hAnsiTheme="majorHAnsi" w:cstheme="majorHAnsi"/>
          <w:bCs/>
          <w:iCs/>
        </w:rPr>
        <w:fldChar w:fldCharType="begin"/>
      </w:r>
      <w:r w:rsidR="000B2BCC">
        <w:rPr>
          <w:rFonts w:asciiTheme="majorHAnsi" w:hAnsiTheme="majorHAnsi" w:cstheme="majorHAnsi"/>
          <w:bCs/>
          <w:iCs/>
        </w:rPr>
        <w:instrText xml:space="preserve"> ADDIN ZOTERO_ITEM CSL_CITATION {"citationID":"txq7hsoN","properties":{"formattedCitation":"(Stelkens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w:t>
      </w:r>
    </w:p>
    <w:p w14:paraId="428F1CB3" w14:textId="77777777" w:rsidR="00E61BA2" w:rsidRPr="00E61BA2" w:rsidRDefault="00E61BA2" w:rsidP="00E61BA2">
      <w:pPr>
        <w:rPr>
          <w:rFonts w:asciiTheme="majorHAnsi" w:hAnsiTheme="majorHAnsi" w:cstheme="majorHAnsi"/>
          <w:bCs/>
          <w:iCs/>
        </w:rPr>
      </w:pPr>
    </w:p>
    <w:p w14:paraId="62A4B10C" w14:textId="3E112DC4" w:rsidR="000B2BCC" w:rsidRPr="00E61BA2" w:rsidDel="00F74250" w:rsidRDefault="00E61BA2" w:rsidP="00E61BA2">
      <w:pPr>
        <w:pStyle w:val="Header"/>
        <w:outlineLvl w:val="1"/>
        <w:rPr>
          <w:del w:id="35" w:author="Shannon Erica Kendal Joslin" w:date="2023-11-02T09:43:00Z"/>
          <w:rFonts w:asciiTheme="majorHAnsi" w:hAnsiTheme="majorHAnsi" w:cstheme="majorHAnsi"/>
        </w:rPr>
      </w:pPr>
      <w:del w:id="36" w:author="Shannon Erica Kendal Joslin" w:date="2023-11-02T09:43:00Z">
        <w:r w:rsidDel="00F74250">
          <w:rPr>
            <w:rFonts w:asciiTheme="majorHAnsi" w:hAnsiTheme="majorHAnsi" w:cstheme="majorHAnsi"/>
          </w:rPr>
          <w:delText>Sex Ratios in Small Populations</w:delText>
        </w:r>
      </w:del>
    </w:p>
    <w:p w14:paraId="6328F30C" w14:textId="39D2B3F3" w:rsidR="000B2BCC" w:rsidRDefault="000B2BCC" w:rsidP="000B2BCC">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Pr="00C07444">
        <w:rPr>
          <w:rFonts w:asciiTheme="majorHAnsi" w:hAnsiTheme="majorHAnsi" w:cstheme="majorHAnsi"/>
          <w:bCs/>
          <w:iCs/>
        </w:rPr>
        <w:t>within populations can occur at all stages of life for reasons such as environmental</w:t>
      </w:r>
      <w:r>
        <w:rPr>
          <w:rFonts w:asciiTheme="majorHAnsi" w:hAnsiTheme="majorHAnsi" w:cstheme="majorHAnsi"/>
          <w:bCs/>
          <w:iCs/>
        </w:rPr>
        <w:t xml:space="preserve"> conditions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(Korpelainen, 1990)</w:t>
      </w:r>
      <w:r>
        <w:rPr>
          <w:rFonts w:asciiTheme="majorHAnsi" w:hAnsiTheme="majorHAnsi" w:cstheme="majorHAnsi"/>
          <w:bCs/>
          <w:iCs/>
        </w:rPr>
        <w:fldChar w:fldCharType="end"/>
      </w:r>
      <w:r>
        <w:rPr>
          <w:rFonts w:asciiTheme="majorHAnsi" w:hAnsiTheme="majorHAnsi" w:cstheme="majorHAnsi"/>
          <w:bCs/>
          <w:iCs/>
        </w:rPr>
        <w:t>,</w:t>
      </w:r>
      <w:r w:rsidRPr="00C07444">
        <w:rPr>
          <w:rFonts w:asciiTheme="majorHAnsi" w:hAnsiTheme="majorHAnsi" w:cstheme="majorHAnsi"/>
          <w:bCs/>
          <w:iCs/>
        </w:rPr>
        <w:t xml:space="preserve"> temperature changes </w:t>
      </w:r>
      <w:r w:rsidRPr="00C07444">
        <w:rPr>
          <w:rFonts w:asciiTheme="majorHAnsi" w:hAnsiTheme="majorHAnsi" w:cstheme="majorHAnsi"/>
          <w:bCs/>
          <w:iCs/>
        </w:rPr>
        <w:fldChar w:fldCharType="begin"/>
      </w:r>
      <w:r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Pr="00C07444">
        <w:rPr>
          <w:rFonts w:asciiTheme="majorHAnsi" w:hAnsiTheme="majorHAnsi" w:cstheme="majorHAnsi"/>
          <w:bCs/>
          <w:iCs/>
        </w:rPr>
        <w:fldChar w:fldCharType="separate"/>
      </w:r>
      <w:r w:rsidRPr="00C07444">
        <w:rPr>
          <w:rFonts w:ascii="Calibri Light" w:hAnsiTheme="majorHAnsi" w:cs="Calibri Light"/>
        </w:rPr>
        <w:t>(Baroiller &amp; D’Cotta, 2016; Geffroy &amp; Wedekind, 2020)</w:t>
      </w:r>
      <w:r w:rsidRPr="00C07444">
        <w:rPr>
          <w:rFonts w:asciiTheme="majorHAnsi" w:hAnsiTheme="majorHAnsi" w:cstheme="majorHAnsi"/>
          <w:bCs/>
          <w:iCs/>
        </w:rPr>
        <w:fldChar w:fldCharType="end"/>
      </w:r>
      <w:r w:rsidRPr="00C07444">
        <w:rPr>
          <w:rFonts w:asciiTheme="majorHAnsi" w:hAnsiTheme="majorHAnsi" w:cstheme="majorHAnsi"/>
          <w:bCs/>
          <w:iCs/>
        </w:rPr>
        <w:t xml:space="preserve">, </w:t>
      </w:r>
      <w:r w:rsidR="00EF3EBC">
        <w:rPr>
          <w:rFonts w:asciiTheme="majorHAnsi" w:hAnsiTheme="majorHAnsi" w:cstheme="majorHAnsi"/>
          <w:bCs/>
          <w:iCs/>
        </w:rPr>
        <w:t xml:space="preserve">sex-specific </w:t>
      </w:r>
      <w:r>
        <w:rPr>
          <w:rFonts w:asciiTheme="majorHAnsi" w:hAnsiTheme="majorHAnsi" w:cstheme="majorHAnsi"/>
          <w:bCs/>
          <w:iCs/>
        </w:rPr>
        <w:t xml:space="preserve">dispersal patterns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(Hutchings &amp; Gerber, 2002)</w:t>
      </w:r>
      <w:r>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parental condition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(Trivers &amp; Willard, 1973)</w:t>
      </w:r>
      <w:r>
        <w:rPr>
          <w:rFonts w:asciiTheme="majorHAnsi" w:hAnsiTheme="majorHAnsi" w:cstheme="majorHAnsi"/>
          <w:bCs/>
          <w:iCs/>
        </w:rPr>
        <w:fldChar w:fldCharType="end"/>
      </w:r>
      <w:r>
        <w:rPr>
          <w:rFonts w:asciiTheme="majorHAnsi" w:hAnsiTheme="majorHAnsi" w:cstheme="majorHAnsi"/>
          <w:bCs/>
          <w:iCs/>
        </w:rPr>
        <w:t>, and</w:t>
      </w:r>
      <w:r w:rsidR="00EF3EBC">
        <w:rPr>
          <w:rFonts w:asciiTheme="majorHAnsi" w:hAnsiTheme="majorHAnsi" w:cstheme="majorHAnsi"/>
          <w:bCs/>
          <w:iCs/>
        </w:rPr>
        <w:t xml:space="preserve"> sex-biased</w:t>
      </w:r>
      <w:r>
        <w:rPr>
          <w:rFonts w:asciiTheme="majorHAnsi" w:hAnsiTheme="majorHAnsi" w:cstheme="majorHAnsi"/>
          <w:bCs/>
          <w:iCs/>
        </w:rPr>
        <w:t xml:space="preserve"> </w:t>
      </w:r>
      <w:r w:rsidRPr="00C07444">
        <w:rPr>
          <w:rFonts w:asciiTheme="majorHAnsi" w:hAnsiTheme="majorHAnsi" w:cstheme="majorHAnsi"/>
          <w:bCs/>
          <w:iCs/>
        </w:rPr>
        <w:t>harvesting</w:t>
      </w:r>
      <w:r>
        <w:rPr>
          <w:rFonts w:asciiTheme="majorHAnsi" w:hAnsiTheme="majorHAnsi" w:cstheme="majorHAnsi"/>
          <w:bCs/>
          <w:iCs/>
        </w:rPr>
        <w:t xml:space="preserve">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(Robertson et al., 2006)</w:t>
      </w:r>
      <w:r>
        <w:rPr>
          <w:rFonts w:asciiTheme="majorHAnsi" w:hAnsiTheme="majorHAnsi" w:cstheme="majorHAnsi"/>
          <w:bCs/>
          <w:iCs/>
        </w:rPr>
        <w:fldChar w:fldCharType="end"/>
      </w:r>
      <w:r w:rsidR="00BF6816">
        <w:rPr>
          <w:rFonts w:asciiTheme="majorHAnsi" w:hAnsiTheme="majorHAnsi" w:cstheme="majorHAnsi"/>
          <w:bCs/>
          <w:iCs/>
        </w:rPr>
        <w:t>,</w:t>
      </w:r>
      <w:r>
        <w:rPr>
          <w:rFonts w:asciiTheme="majorHAnsi" w:hAnsiTheme="majorHAnsi" w:cstheme="majorHAnsi"/>
          <w:bCs/>
          <w:iCs/>
        </w:rPr>
        <w:t xml:space="preserve"> to name a few</w:t>
      </w:r>
      <w:r w:rsidRPr="00C07444">
        <w:rPr>
          <w:rFonts w:asciiTheme="majorHAnsi" w:hAnsiTheme="majorHAnsi" w:cstheme="majorHAnsi"/>
          <w:bCs/>
          <w:iCs/>
        </w:rPr>
        <w:t xml:space="preserve">. </w:t>
      </w:r>
      <w:r>
        <w:rPr>
          <w:rFonts w:asciiTheme="majorHAnsi" w:hAnsiTheme="majorHAnsi" w:cstheme="majorHAnsi"/>
          <w:bCs/>
          <w:iCs/>
          <w:color w:val="00000A"/>
        </w:rPr>
        <w:t xml:space="preserve">Skewed sex ratios can have discrete consequences within populations. Of most concern, </w:t>
      </w:r>
      <w:r w:rsidR="00B54DB9">
        <w:rPr>
          <w:rFonts w:asciiTheme="majorHAnsi" w:hAnsiTheme="majorHAnsi" w:cstheme="majorHAnsi"/>
          <w:bCs/>
          <w:iCs/>
          <w:color w:val="00000A"/>
        </w:rPr>
        <w:t xml:space="preserve">sex-ratio bias within small, isolated populations can arise through demographic stochasticity and contribute to increased risk of extinction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(Lande, 1993)</w:t>
      </w:r>
      <w:r w:rsidR="00B54DB9">
        <w:rPr>
          <w:rFonts w:asciiTheme="majorHAnsi" w:hAnsiTheme="majorHAnsi" w:cstheme="majorHAnsi"/>
          <w:bCs/>
          <w:iCs/>
          <w:color w:val="00000A"/>
        </w:rPr>
        <w:fldChar w:fldCharType="end"/>
      </w:r>
      <w:ins w:id="37" w:author="Shannon Erica Kendal Joslin" w:date="2023-10-31T09:49:00Z">
        <w:r w:rsidR="00BF6816">
          <w:rPr>
            <w:rFonts w:asciiTheme="majorHAnsi" w:hAnsiTheme="majorHAnsi" w:cstheme="majorHAnsi"/>
            <w:bCs/>
            <w:iCs/>
            <w:color w:val="00000A"/>
          </w:rPr>
          <w:t xml:space="preserve">. </w:t>
        </w:r>
      </w:ins>
      <w:ins w:id="38" w:author="Shannon Erica Kendal Joslin" w:date="2023-10-31T09:50:00Z">
        <w:r w:rsidR="00BF6816">
          <w:rPr>
            <w:rFonts w:asciiTheme="majorHAnsi" w:hAnsiTheme="majorHAnsi" w:cstheme="majorHAnsi"/>
            <w:bCs/>
            <w:iCs/>
            <w:color w:val="00000A"/>
          </w:rPr>
          <w:t xml:space="preserve">Sex ratio bias </w:t>
        </w:r>
      </w:ins>
      <w:ins w:id="39" w:author="Shannon Erica Kendal Joslin" w:date="2023-10-31T09:51:00Z">
        <w:r w:rsidR="00BF6816">
          <w:rPr>
            <w:rFonts w:asciiTheme="majorHAnsi" w:hAnsiTheme="majorHAnsi" w:cstheme="majorHAnsi"/>
            <w:bCs/>
            <w:iCs/>
            <w:color w:val="00000A"/>
          </w:rPr>
          <w:t>can</w:t>
        </w:r>
      </w:ins>
      <w:ins w:id="40" w:author="Shannon Erica Kendal Joslin" w:date="2023-10-31T09:50:00Z">
        <w:r w:rsidR="00BF6816">
          <w:rPr>
            <w:rFonts w:asciiTheme="majorHAnsi" w:hAnsiTheme="majorHAnsi" w:cstheme="majorHAnsi"/>
            <w:bCs/>
            <w:iCs/>
            <w:color w:val="00000A"/>
          </w:rPr>
          <w:t xml:space="preserve"> contribute to </w:t>
        </w:r>
      </w:ins>
      <w:ins w:id="41" w:author="Shannon Erica Kendal Joslin" w:date="2023-10-31T09:51:00Z">
        <w:r w:rsidR="00BF6816">
          <w:rPr>
            <w:rFonts w:asciiTheme="majorHAnsi" w:hAnsiTheme="majorHAnsi" w:cstheme="majorHAnsi"/>
            <w:bCs/>
            <w:iCs/>
            <w:color w:val="00000A"/>
          </w:rPr>
          <w:t xml:space="preserve">a decrease in the number of </w:t>
        </w:r>
      </w:ins>
      <w:ins w:id="42" w:author="Shannon Erica Kendal Joslin" w:date="2023-10-31T09:52:00Z">
        <w:r w:rsidR="00BF6816">
          <w:rPr>
            <w:rFonts w:asciiTheme="majorHAnsi" w:hAnsiTheme="majorHAnsi" w:cstheme="majorHAnsi"/>
            <w:bCs/>
            <w:iCs/>
            <w:color w:val="00000A"/>
          </w:rPr>
          <w:t xml:space="preserve">breeding </w:t>
        </w:r>
      </w:ins>
      <w:ins w:id="43" w:author="Shannon Erica Kendal Joslin" w:date="2023-10-31T09:51:00Z">
        <w:r w:rsidR="00BF6816">
          <w:rPr>
            <w:rFonts w:asciiTheme="majorHAnsi" w:hAnsiTheme="majorHAnsi" w:cstheme="majorHAnsi"/>
            <w:bCs/>
            <w:iCs/>
            <w:color w:val="00000A"/>
          </w:rPr>
          <w:t>individual</w:t>
        </w:r>
      </w:ins>
      <w:ins w:id="44" w:author="Shannon Erica Kendal Joslin" w:date="2023-10-31T09:52:00Z">
        <w:r w:rsidR="00BF6816">
          <w:rPr>
            <w:rFonts w:asciiTheme="majorHAnsi" w:hAnsiTheme="majorHAnsi" w:cstheme="majorHAnsi"/>
            <w:bCs/>
            <w:iCs/>
            <w:color w:val="00000A"/>
          </w:rPr>
          <w:t>s (i.e. N</w:t>
        </w:r>
        <w:r w:rsidR="00BF6816" w:rsidRPr="00BF6816">
          <w:rPr>
            <w:rFonts w:asciiTheme="majorHAnsi" w:hAnsiTheme="majorHAnsi" w:cstheme="majorHAnsi"/>
            <w:bCs/>
            <w:iCs/>
            <w:color w:val="00000A"/>
            <w:vertAlign w:val="subscript"/>
            <w:rPrChange w:id="45" w:author="Shannon Erica Kendal Joslin" w:date="2023-10-31T09:52:00Z">
              <w:rPr>
                <w:rFonts w:asciiTheme="majorHAnsi" w:hAnsiTheme="majorHAnsi" w:cstheme="majorHAnsi"/>
                <w:bCs/>
                <w:iCs/>
                <w:color w:val="00000A"/>
              </w:rPr>
            </w:rPrChange>
          </w:rPr>
          <w:t>e</w:t>
        </w:r>
        <w:r w:rsidR="00BF6816">
          <w:rPr>
            <w:rFonts w:asciiTheme="majorHAnsi" w:hAnsiTheme="majorHAnsi" w:cstheme="majorHAnsi"/>
            <w:bCs/>
            <w:iCs/>
            <w:color w:val="00000A"/>
          </w:rPr>
          <w:t>)</w:t>
        </w:r>
      </w:ins>
      <w:ins w:id="46" w:author="Shannon Erica Kendal Joslin" w:date="2023-10-31T09:58:00Z">
        <w:r w:rsidR="00972F1D">
          <w:rPr>
            <w:rFonts w:asciiTheme="majorHAnsi" w:hAnsiTheme="majorHAnsi" w:cstheme="majorHAnsi"/>
            <w:bCs/>
            <w:iCs/>
            <w:color w:val="00000A"/>
          </w:rPr>
          <w:t xml:space="preserve"> </w:t>
        </w:r>
      </w:ins>
      <w:ins w:id="47" w:author="Shannon Erica Kendal Joslin" w:date="2023-10-31T09:59:00Z">
        <w:r w:rsidR="00A971FF">
          <w:rPr>
            <w:rFonts w:asciiTheme="majorHAnsi" w:hAnsiTheme="majorHAnsi" w:cstheme="majorHAnsi"/>
            <w:bCs/>
            <w:iCs/>
            <w:color w:val="00000A"/>
          </w:rPr>
          <w:t>resu</w:t>
        </w:r>
      </w:ins>
      <w:ins w:id="48" w:author="Shannon Erica Kendal Joslin" w:date="2023-10-31T10:00:00Z">
        <w:r w:rsidR="00A971FF">
          <w:rPr>
            <w:rFonts w:asciiTheme="majorHAnsi" w:hAnsiTheme="majorHAnsi" w:cstheme="majorHAnsi"/>
            <w:bCs/>
            <w:iCs/>
            <w:color w:val="00000A"/>
          </w:rPr>
          <w:t>lting in populations more susceptible to the effects of inbreeding</w:t>
        </w:r>
      </w:ins>
      <w:ins w:id="49" w:author="Shannon Erica Kendal Joslin" w:date="2023-10-31T10:05:00Z">
        <w:r w:rsidR="00067FDB">
          <w:rPr>
            <w:rFonts w:asciiTheme="majorHAnsi" w:hAnsiTheme="majorHAnsi" w:cstheme="majorHAnsi"/>
            <w:bCs/>
            <w:iCs/>
            <w:color w:val="00000A"/>
          </w:rPr>
          <w:t xml:space="preserve"> depres</w:t>
        </w:r>
      </w:ins>
      <w:ins w:id="50" w:author="Shannon Erica Kendal Joslin" w:date="2023-10-31T10:06:00Z">
        <w:r w:rsidR="00067FDB">
          <w:rPr>
            <w:rFonts w:asciiTheme="majorHAnsi" w:hAnsiTheme="majorHAnsi" w:cstheme="majorHAnsi"/>
            <w:bCs/>
            <w:iCs/>
            <w:color w:val="00000A"/>
          </w:rPr>
          <w:t>sion</w:t>
        </w:r>
      </w:ins>
      <w:ins w:id="51" w:author="Shannon Erica Kendal Joslin" w:date="2023-10-31T10:00:00Z">
        <w:r w:rsidR="00A971FF">
          <w:rPr>
            <w:rFonts w:asciiTheme="majorHAnsi" w:hAnsiTheme="majorHAnsi" w:cstheme="majorHAnsi"/>
            <w:bCs/>
            <w:iCs/>
            <w:color w:val="00000A"/>
          </w:rPr>
          <w:t xml:space="preserve">, genetic drift and </w:t>
        </w:r>
      </w:ins>
      <w:ins w:id="52" w:author="Shannon Erica Kendal Joslin" w:date="2023-10-31T10:01:00Z">
        <w:r w:rsidR="00A971FF">
          <w:rPr>
            <w:rFonts w:asciiTheme="majorHAnsi" w:hAnsiTheme="majorHAnsi" w:cstheme="majorHAnsi"/>
            <w:bCs/>
            <w:iCs/>
            <w:color w:val="00000A"/>
          </w:rPr>
          <w:t>reductions in fitness</w:t>
        </w:r>
      </w:ins>
      <w:ins w:id="53" w:author="Shannon Erica Kendal Joslin" w:date="2023-10-31T10:06:00Z">
        <w:r w:rsidR="00067FDB">
          <w:rPr>
            <w:rFonts w:asciiTheme="majorHAnsi" w:hAnsiTheme="majorHAnsi" w:cstheme="majorHAnsi"/>
            <w:bCs/>
            <w:iCs/>
            <w:color w:val="00000A"/>
          </w:rPr>
          <w:t xml:space="preserve"> </w:t>
        </w:r>
      </w:ins>
      <w:r w:rsidR="00067FDB">
        <w:rPr>
          <w:rFonts w:asciiTheme="majorHAnsi" w:hAnsiTheme="majorHAnsi" w:cstheme="majorHAnsi"/>
          <w:bCs/>
          <w:iCs/>
          <w:color w:val="00000A"/>
        </w:rPr>
        <w:fldChar w:fldCharType="begin"/>
      </w:r>
      <w:r w:rsidR="00067FDB">
        <w:rPr>
          <w:rFonts w:asciiTheme="majorHAnsi" w:hAnsiTheme="majorHAnsi" w:cstheme="majorHAnsi"/>
          <w:bCs/>
          <w:iCs/>
          <w:color w:val="00000A"/>
        </w:rPr>
        <w:instrText xml:space="preserve"> ADDIN ZOTERO_ITEM CSL_CITATION {"citationID":"4Z6l2onM","properties":{"formattedCitation":"(Frankham, 2005; Hedrick &amp; Garcia-Dorado, 2016; Kardos et al., 2016)","plainCitation":"(Frankham, 2005; Hedrick &amp; Garcia-Dorado, 2016; Kardos et al., 2016)","noteIndex":0},"citationItems":[{"id":303,"uris":["http://zotero.org/users/local/3tku6QP0/items/JAQPNXLK"],"itemData":{"id":303,"type":"article-journal","abstract":"The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extinction","volume":"126","author":[{"family":"Frankham","given":"Richard"}],"issued":{"date-parts":[["2005"]]}}},{"id":778,"uris":["http://zotero.org/users/local/3tku6QP0/items/YBK9IYQ3"],"itemData":{"id":778,"type":"article-journal","container-title":"Trends in Ecology &amp; Evolution","DOI":"10.1016/j.tree.2016.09.005","ISSN":"01695347","issue":"12","journalAbbreviation":"Trends in Ecology &amp; Evolution","language":"en","page":"940-952","source":"DOI.org (Crossref)","title":"Understanding Inbreeding Depression, Purging, and Genetic Rescue","volume":"31","author":[{"family":"Hedrick","given":"Philip W."},{"family":"Garcia-Dorado","given":"Aurora"}],"issued":{"date-parts":[["2016",12]]}}},{"id":780,"uris":["http://zotero.org/users/local/3tku6QP0/items/K7F7BP72"],"itemData":{"id":780,"type":"article-journal","abstract":"Inbreeding depression (reduced fitness of individuals with related parents) has long been a major focus of ecology, evolution, and conservation biology. Despite decades of research, we still have a limited understanding of the strength, underlying genetic mechanisms, and demographic consequences of inbreeding depression in the wild. Studying inbreeding depression in natural populations has been hampered by the inability to precisely measure individual inbreeding. Fortunately, the rapidly increasing availability of high-­throughput sequencing data means it is now feasible to measure the inbreeding of any individual with high precision. Here, we review how genomic data are advancing our understanding of inbreeding depression in the wild. Recent results show that individual inbreeding and inbreeding depression can be measured more precisely with genomic data than via traditional pedigree analysis. Additionally, the availability of genomic data has made it possible to pinpoint loci with large effects contributing to inbreeding depression in wild populations, although this will continue to be a challenging task in many study systems due to low statistical power. Now that reliably measuring individual inbreeding is no longer a limitation, a major focus of future studies should be to more accurately quantify effects of inbreeding depression on population growth and viability.","container-title":"Evolutionary Applications","DOI":"10.1111/eva.12414","ISSN":"1752-4571, 1752-4571","issue":"10","journalAbbreviation":"Evolutionary Applications","language":"en","page":"1205-1218","source":"DOI.org (Crossref)","title":"Genomics advances the study of inbreeding depression in the wild","volume":"9","author":[{"family":"Kardos","given":"Marty"},{"family":"Taylor","given":"Helen R."},{"family":"Ellegren","given":"Hans"},{"family":"Luikart","given":"Gordon"},{"family":"Allendorf","given":"Fred W."}],"issued":{"date-parts":[["2016",12]]}}}],"schema":"https://github.com/citation-style-language/schema/raw/master/csl-citation.json"} </w:instrText>
      </w:r>
      <w:r w:rsidR="00067FDB">
        <w:rPr>
          <w:rFonts w:asciiTheme="majorHAnsi" w:hAnsiTheme="majorHAnsi" w:cstheme="majorHAnsi"/>
          <w:bCs/>
          <w:iCs/>
          <w:color w:val="00000A"/>
        </w:rPr>
        <w:fldChar w:fldCharType="separate"/>
      </w:r>
      <w:r w:rsidR="00067FDB">
        <w:rPr>
          <w:rFonts w:asciiTheme="majorHAnsi" w:hAnsiTheme="majorHAnsi" w:cstheme="majorHAnsi"/>
          <w:bCs/>
          <w:iCs/>
          <w:noProof/>
          <w:color w:val="00000A"/>
        </w:rPr>
        <w:t>(Frankham, 2005; Hedrick &amp; Garcia-Dorado, 2016; Kardos et al., 2016)</w:t>
      </w:r>
      <w:r w:rsidR="00067FDB">
        <w:rPr>
          <w:rFonts w:asciiTheme="majorHAnsi" w:hAnsiTheme="majorHAnsi" w:cstheme="majorHAnsi"/>
          <w:bCs/>
          <w:iCs/>
          <w:color w:val="00000A"/>
        </w:rPr>
        <w:fldChar w:fldCharType="end"/>
      </w:r>
      <w:ins w:id="54" w:author="Shannon Erica Kendal Joslin" w:date="2023-10-31T10:01:00Z">
        <w:r w:rsidR="00A971FF">
          <w:rPr>
            <w:rFonts w:asciiTheme="majorHAnsi" w:hAnsiTheme="majorHAnsi" w:cstheme="majorHAnsi"/>
            <w:bCs/>
            <w:iCs/>
            <w:color w:val="00000A"/>
          </w:rPr>
          <w:t xml:space="preserve">. </w:t>
        </w:r>
      </w:ins>
      <w:del w:id="55" w:author="Shannon Erica Kendal Joslin" w:date="2023-10-31T09:49:00Z">
        <w:r w:rsidR="00B54DB9" w:rsidDel="00BF6816">
          <w:rPr>
            <w:rFonts w:asciiTheme="majorHAnsi" w:hAnsiTheme="majorHAnsi" w:cstheme="majorHAnsi"/>
            <w:bCs/>
            <w:iCs/>
            <w:color w:val="00000A"/>
          </w:rPr>
          <w:delText>,</w:delText>
        </w:r>
      </w:del>
      <w:del w:id="56" w:author="Shannon Erica Kendal Joslin" w:date="2023-10-31T10:00:00Z">
        <w:r w:rsidR="00B54DB9" w:rsidDel="00A971FF">
          <w:rPr>
            <w:rFonts w:asciiTheme="majorHAnsi" w:hAnsiTheme="majorHAnsi" w:cstheme="majorHAnsi"/>
            <w:bCs/>
            <w:iCs/>
            <w:color w:val="00000A"/>
          </w:rPr>
          <w:delText xml:space="preserve"> </w:delText>
        </w:r>
      </w:del>
      <w:del w:id="57" w:author="Shannon Erica Kendal Joslin" w:date="2023-10-31T10:01:00Z">
        <w:r w:rsidR="00B54DB9" w:rsidDel="00A971FF">
          <w:rPr>
            <w:rFonts w:asciiTheme="majorHAnsi" w:hAnsiTheme="majorHAnsi" w:cstheme="majorHAnsi"/>
            <w:bCs/>
            <w:iCs/>
            <w:color w:val="00000A"/>
          </w:rPr>
          <w:delText xml:space="preserve">and </w:delText>
        </w:r>
        <w:r w:rsidDel="00A971FF">
          <w:rPr>
            <w:rFonts w:asciiTheme="majorHAnsi" w:hAnsiTheme="majorHAnsi" w:cstheme="majorHAnsi"/>
            <w:bCs/>
            <w:iCs/>
            <w:color w:val="00000A"/>
          </w:rPr>
          <w:delText>male</w:delText>
        </w:r>
      </w:del>
      <w:ins w:id="58" w:author="Shannon Erica Kendal Joslin" w:date="2023-10-31T10:08:00Z">
        <w:r w:rsidR="001953AF">
          <w:rPr>
            <w:rFonts w:asciiTheme="majorHAnsi" w:hAnsiTheme="majorHAnsi" w:cstheme="majorHAnsi"/>
            <w:bCs/>
            <w:iCs/>
            <w:color w:val="00000A"/>
          </w:rPr>
          <w:t>Additionally</w:t>
        </w:r>
      </w:ins>
      <w:ins w:id="59" w:author="Shannon Erica Kendal Joslin" w:date="2023-10-31T10:01:00Z">
        <w:r w:rsidR="00A971FF">
          <w:rPr>
            <w:rFonts w:asciiTheme="majorHAnsi" w:hAnsiTheme="majorHAnsi" w:cstheme="majorHAnsi"/>
            <w:bCs/>
            <w:iCs/>
            <w:color w:val="00000A"/>
          </w:rPr>
          <w:t>, male</w:t>
        </w:r>
      </w:ins>
      <w:r>
        <w:rPr>
          <w:rFonts w:asciiTheme="majorHAnsi" w:hAnsiTheme="majorHAnsi" w:cstheme="majorHAnsi"/>
          <w:bCs/>
          <w:iCs/>
          <w:color w:val="00000A"/>
        </w:rPr>
        <w:t xml:space="preserve"> sex-bias within wild populations, especially small populations, can lead to positive feedback loops where populations can no longer meet minimum viability thresholds and enter extinction vortexes </w:t>
      </w:r>
      <w:r>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Pr>
          <w:rFonts w:asciiTheme="majorHAnsi" w:hAnsiTheme="majorHAnsi" w:cstheme="majorHAnsi"/>
          <w:bCs/>
          <w:iCs/>
          <w:color w:val="00000A"/>
        </w:rPr>
        <w:fldChar w:fldCharType="separate"/>
      </w:r>
      <w:r>
        <w:rPr>
          <w:rFonts w:asciiTheme="majorHAnsi" w:hAnsiTheme="majorHAnsi" w:cstheme="majorHAnsi"/>
          <w:bCs/>
          <w:iCs/>
          <w:noProof/>
          <w:color w:val="00000A"/>
        </w:rPr>
        <w:t>(Gilpin &amp; Soule, 1986; Rankin et al., 2011)</w:t>
      </w:r>
      <w:r>
        <w:rPr>
          <w:rFonts w:asciiTheme="majorHAnsi" w:hAnsiTheme="majorHAnsi" w:cstheme="majorHAnsi"/>
          <w:bCs/>
          <w:iCs/>
          <w:color w:val="00000A"/>
        </w:rPr>
        <w:fldChar w:fldCharType="end"/>
      </w:r>
      <w:r>
        <w:rPr>
          <w:rFonts w:asciiTheme="majorHAnsi" w:hAnsiTheme="majorHAnsi" w:cstheme="majorHAnsi"/>
          <w:bCs/>
          <w:iCs/>
          <w:color w:val="00000A"/>
        </w:rPr>
        <w:t xml:space="preserve">. </w:t>
      </w:r>
      <w:r w:rsidR="00B54DB9">
        <w:rPr>
          <w:rFonts w:asciiTheme="majorHAnsi" w:hAnsiTheme="majorHAnsi" w:cstheme="majorHAnsi"/>
          <w:bCs/>
          <w:iCs/>
          <w:color w:val="00000A"/>
        </w:rPr>
        <w:t>Once wild sex-ratios are understood, breeding programs controllin</w:t>
      </w:r>
      <w:commentRangeStart w:id="60"/>
      <w:r w:rsidR="00B54DB9">
        <w:rPr>
          <w:rFonts w:asciiTheme="majorHAnsi" w:hAnsiTheme="majorHAnsi" w:cstheme="majorHAnsi"/>
          <w:bCs/>
          <w:iCs/>
          <w:color w:val="00000A"/>
        </w:rPr>
        <w:t xml:space="preserve">g </w:t>
      </w:r>
      <w:commentRangeEnd w:id="60"/>
      <w:r w:rsidR="00A8647B">
        <w:rPr>
          <w:rStyle w:val="CommentReference"/>
        </w:rPr>
        <w:commentReference w:id="60"/>
      </w:r>
      <w:r w:rsidR="00B54DB9">
        <w:rPr>
          <w:rFonts w:asciiTheme="majorHAnsi" w:hAnsiTheme="majorHAnsi" w:cstheme="majorHAnsi"/>
          <w:bCs/>
          <w:iCs/>
          <w:color w:val="00000A"/>
        </w:rPr>
        <w:t xml:space="preserve">sex can </w:t>
      </w:r>
      <w:del w:id="61" w:author="Shannon Erica Kendal Joslin" w:date="2023-10-31T11:01:00Z">
        <w:r w:rsidR="00B54DB9" w:rsidDel="009A39C1">
          <w:rPr>
            <w:rFonts w:asciiTheme="majorHAnsi" w:hAnsiTheme="majorHAnsi" w:cstheme="majorHAnsi"/>
            <w:bCs/>
            <w:iCs/>
            <w:color w:val="00000A"/>
          </w:rPr>
          <w:delText xml:space="preserve">reduce </w:delText>
        </w:r>
      </w:del>
      <w:ins w:id="62" w:author="Shannon Erica Kendal Joslin" w:date="2023-10-31T11:01:00Z">
        <w:r w:rsidR="009A39C1">
          <w:rPr>
            <w:rFonts w:asciiTheme="majorHAnsi" w:hAnsiTheme="majorHAnsi" w:cstheme="majorHAnsi"/>
            <w:bCs/>
            <w:iCs/>
            <w:color w:val="00000A"/>
          </w:rPr>
          <w:t>make management decis</w:t>
        </w:r>
      </w:ins>
      <w:ins w:id="63" w:author="Shannon Erica Kendal Joslin" w:date="2023-10-31T11:02:00Z">
        <w:r w:rsidR="009A39C1">
          <w:rPr>
            <w:rFonts w:asciiTheme="majorHAnsi" w:hAnsiTheme="majorHAnsi" w:cstheme="majorHAnsi"/>
            <w:bCs/>
            <w:iCs/>
            <w:color w:val="00000A"/>
          </w:rPr>
          <w:t>ions geared towards reducing</w:t>
        </w:r>
      </w:ins>
      <w:ins w:id="64" w:author="Shannon Erica Kendal Joslin" w:date="2023-10-31T11:01:00Z">
        <w:r w:rsidR="009A39C1">
          <w:rPr>
            <w:rFonts w:asciiTheme="majorHAnsi" w:hAnsiTheme="majorHAnsi" w:cstheme="majorHAnsi"/>
            <w:bCs/>
            <w:iCs/>
            <w:color w:val="00000A"/>
          </w:rPr>
          <w:t xml:space="preserve"> </w:t>
        </w:r>
      </w:ins>
      <w:r w:rsidR="00B54DB9">
        <w:rPr>
          <w:rFonts w:asciiTheme="majorHAnsi" w:hAnsiTheme="majorHAnsi" w:cstheme="majorHAnsi"/>
          <w:bCs/>
          <w:iCs/>
          <w:color w:val="00000A"/>
        </w:rPr>
        <w:t xml:space="preserve">the loss of genetic diversity within vulnerable populations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(Wedekind, 2002)</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 xml:space="preserve">. Because delta smelt </w:t>
      </w:r>
      <w:r w:rsidR="00E61BA2">
        <w:rPr>
          <w:rFonts w:asciiTheme="majorHAnsi" w:hAnsiTheme="majorHAnsi" w:cstheme="majorHAnsi"/>
          <w:bCs/>
          <w:iCs/>
          <w:color w:val="00000A"/>
        </w:rPr>
        <w:t>have</w:t>
      </w:r>
      <w:r w:rsidR="00B54DB9">
        <w:rPr>
          <w:rFonts w:asciiTheme="majorHAnsi" w:hAnsiTheme="majorHAnsi" w:cstheme="majorHAnsi"/>
          <w:bCs/>
          <w:iCs/>
          <w:color w:val="00000A"/>
        </w:rPr>
        <w:t xml:space="preserve"> </w:t>
      </w:r>
      <w:r w:rsidR="00E61BA2">
        <w:rPr>
          <w:rFonts w:asciiTheme="majorHAnsi" w:hAnsiTheme="majorHAnsi" w:cstheme="majorHAnsi"/>
          <w:bCs/>
          <w:iCs/>
          <w:color w:val="00000A"/>
        </w:rPr>
        <w:t>a small</w:t>
      </w:r>
      <w:r w:rsidR="00B54DB9">
        <w:rPr>
          <w:rFonts w:asciiTheme="majorHAnsi" w:hAnsiTheme="majorHAnsi" w:cstheme="majorHAnsi"/>
          <w:bCs/>
          <w:iCs/>
          <w:color w:val="00000A"/>
        </w:rPr>
        <w:t xml:space="preserve"> population size, understanding sex ratios throughout the life</w:t>
      </w:r>
      <w:r w:rsidR="00A8647B">
        <w:rPr>
          <w:rFonts w:asciiTheme="majorHAnsi" w:hAnsiTheme="majorHAnsi" w:cstheme="majorHAnsi"/>
          <w:bCs/>
          <w:iCs/>
          <w:color w:val="00000A"/>
        </w:rPr>
        <w:t xml:space="preserve"> </w:t>
      </w:r>
      <w:r w:rsidR="00B54DB9">
        <w:rPr>
          <w:rFonts w:asciiTheme="majorHAnsi" w:hAnsiTheme="majorHAnsi" w:cstheme="majorHAnsi"/>
          <w:bCs/>
          <w:iCs/>
          <w:color w:val="00000A"/>
        </w:rPr>
        <w:t>cycle of the annual species</w:t>
      </w:r>
      <w:r w:rsidR="00AC1FBE">
        <w:rPr>
          <w:rFonts w:asciiTheme="majorHAnsi" w:hAnsiTheme="majorHAnsi" w:cstheme="majorHAnsi"/>
          <w:bCs/>
          <w:iCs/>
          <w:color w:val="00000A"/>
        </w:rPr>
        <w:t xml:space="preserve"> would allow for a better understanding of population dynamics in the wild.</w:t>
      </w:r>
    </w:p>
    <w:p w14:paraId="55EBAF02" w14:textId="171581D9" w:rsidR="001A76B3" w:rsidRDefault="001A76B3" w:rsidP="005600B5">
      <w:pPr>
        <w:rPr>
          <w:ins w:id="65" w:author="Shannon Erica Kendal Joslin" w:date="2023-11-02T09:44:00Z"/>
          <w:rFonts w:asciiTheme="majorHAnsi" w:hAnsiTheme="majorHAnsi" w:cstheme="majorHAnsi"/>
          <w:bCs/>
          <w:iCs/>
          <w:color w:val="00000A"/>
        </w:rPr>
      </w:pPr>
    </w:p>
    <w:p w14:paraId="2F2328F1" w14:textId="77777777" w:rsidR="00F74250" w:rsidDel="00F74250" w:rsidRDefault="00F74250" w:rsidP="005600B5">
      <w:pPr>
        <w:rPr>
          <w:del w:id="66" w:author="Shannon Erica Kendal Joslin" w:date="2023-11-02T09:44:00Z"/>
          <w:rFonts w:asciiTheme="majorHAnsi" w:hAnsiTheme="majorHAnsi" w:cstheme="majorHAnsi"/>
          <w:bCs/>
          <w:iCs/>
          <w:color w:val="00000A"/>
        </w:rPr>
      </w:pPr>
    </w:p>
    <w:p w14:paraId="1DB31631" w14:textId="72105797" w:rsidR="005401DC" w:rsidRDefault="00D843B1" w:rsidP="005401DC">
      <w:pPr>
        <w:rPr>
          <w:rFonts w:asciiTheme="majorHAnsi" w:hAnsiTheme="majorHAnsi" w:cstheme="majorHAnsi"/>
          <w:bCs/>
          <w:iCs/>
          <w:color w:val="00000A"/>
        </w:rPr>
      </w:pPr>
      <w:r>
        <w:rPr>
          <w:rFonts w:asciiTheme="majorHAnsi" w:hAnsiTheme="majorHAnsi" w:cstheme="majorHAnsi"/>
          <w:bCs/>
          <w:iCs/>
          <w:color w:val="00000A"/>
        </w:rPr>
        <w:t>While u</w:t>
      </w:r>
      <w:r w:rsidR="00B03F48" w:rsidRPr="00120DAA">
        <w:rPr>
          <w:rFonts w:asciiTheme="majorHAnsi" w:hAnsiTheme="majorHAnsi" w:cstheme="majorHAnsi"/>
          <w:bCs/>
          <w:iCs/>
          <w:color w:val="00000A"/>
        </w:rPr>
        <w:t xml:space="preserve">nderstanding </w:t>
      </w:r>
      <w:r w:rsidR="00785095">
        <w:rPr>
          <w:rFonts w:asciiTheme="majorHAnsi" w:hAnsiTheme="majorHAnsi" w:cstheme="majorHAnsi"/>
          <w:bCs/>
          <w:iCs/>
          <w:color w:val="00000A"/>
        </w:rPr>
        <w:t>sex determination</w:t>
      </w:r>
      <w:r w:rsidR="00B03F48" w:rsidRPr="00120DAA">
        <w:rPr>
          <w:rFonts w:asciiTheme="majorHAnsi" w:hAnsiTheme="majorHAnsi" w:cstheme="majorHAnsi"/>
          <w:bCs/>
          <w:iCs/>
          <w:color w:val="00000A"/>
        </w:rPr>
        <w:t xml:space="preserve"> mechanism</w:t>
      </w:r>
      <w:r w:rsidR="00785095">
        <w:rPr>
          <w:rFonts w:asciiTheme="majorHAnsi" w:hAnsiTheme="majorHAnsi" w:cstheme="majorHAnsi"/>
          <w:bCs/>
          <w:iCs/>
          <w:color w:val="00000A"/>
        </w:rPr>
        <w:t>s</w:t>
      </w:r>
      <w:r w:rsidR="00B03F48">
        <w:rPr>
          <w:rFonts w:asciiTheme="majorHAnsi" w:hAnsiTheme="majorHAnsi" w:cstheme="majorHAnsi"/>
          <w:bCs/>
          <w:iCs/>
          <w:color w:val="00000A"/>
        </w:rPr>
        <w:t xml:space="preserve"> </w:t>
      </w:r>
      <w:r w:rsidR="00B03F48" w:rsidRPr="00120DAA">
        <w:rPr>
          <w:rFonts w:asciiTheme="majorHAnsi" w:hAnsiTheme="majorHAnsi" w:cstheme="majorHAnsi"/>
          <w:bCs/>
          <w:iCs/>
          <w:color w:val="00000A"/>
        </w:rPr>
        <w:t xml:space="preserve">is </w:t>
      </w:r>
      <w:r w:rsidR="00B03F48">
        <w:rPr>
          <w:rFonts w:asciiTheme="majorHAnsi" w:hAnsiTheme="majorHAnsi" w:cstheme="majorHAnsi"/>
          <w:bCs/>
          <w:iCs/>
          <w:color w:val="00000A"/>
        </w:rPr>
        <w:t>essential</w:t>
      </w:r>
      <w:r w:rsidR="00B03F48" w:rsidRPr="00120DAA">
        <w:rPr>
          <w:rFonts w:asciiTheme="majorHAnsi" w:hAnsiTheme="majorHAnsi" w:cstheme="majorHAnsi"/>
          <w:bCs/>
          <w:iCs/>
          <w:color w:val="00000A"/>
        </w:rPr>
        <w:t xml:space="preserve"> </w:t>
      </w:r>
      <w:r w:rsidR="00B03F48">
        <w:rPr>
          <w:rFonts w:asciiTheme="majorHAnsi" w:hAnsiTheme="majorHAnsi" w:cstheme="majorHAnsi"/>
          <w:bCs/>
          <w:iCs/>
          <w:color w:val="00000A"/>
        </w:rPr>
        <w:t>to</w:t>
      </w:r>
      <w:r w:rsidR="00B03F48" w:rsidRPr="00120DAA">
        <w:rPr>
          <w:rFonts w:asciiTheme="majorHAnsi" w:hAnsiTheme="majorHAnsi" w:cstheme="majorHAnsi"/>
          <w:bCs/>
          <w:iCs/>
          <w:color w:val="00000A"/>
        </w:rPr>
        <w:t xml:space="preserve"> understanding the evolution of sex chromosome</w:t>
      </w:r>
      <w:r w:rsidR="00E8134E">
        <w:rPr>
          <w:rFonts w:asciiTheme="majorHAnsi" w:hAnsiTheme="majorHAnsi" w:cstheme="majorHAnsi"/>
          <w:bCs/>
          <w:iCs/>
          <w:color w:val="00000A"/>
        </w:rPr>
        <w:t>s and the effects</w:t>
      </w:r>
      <w:r w:rsidR="00785095">
        <w:rPr>
          <w:rFonts w:asciiTheme="majorHAnsi" w:hAnsiTheme="majorHAnsi" w:cstheme="majorHAnsi"/>
          <w:bCs/>
          <w:iCs/>
          <w:color w:val="00000A"/>
        </w:rPr>
        <w:t xml:space="preserve"> of </w:t>
      </w:r>
      <w:r w:rsidR="00E8134E">
        <w:rPr>
          <w:rFonts w:asciiTheme="majorHAnsi" w:hAnsiTheme="majorHAnsi" w:cstheme="majorHAnsi"/>
          <w:bCs/>
          <w:iCs/>
          <w:color w:val="00000A"/>
        </w:rPr>
        <w:t xml:space="preserve">the </w:t>
      </w:r>
      <w:r w:rsidR="00785095">
        <w:rPr>
          <w:rFonts w:asciiTheme="majorHAnsi" w:hAnsiTheme="majorHAnsi" w:cstheme="majorHAnsi"/>
          <w:bCs/>
          <w:iCs/>
          <w:color w:val="00000A"/>
        </w:rPr>
        <w:t xml:space="preserve">environment </w:t>
      </w:r>
      <w:r w:rsidR="00E8134E">
        <w:rPr>
          <w:rFonts w:asciiTheme="majorHAnsi" w:hAnsiTheme="majorHAnsi" w:cstheme="majorHAnsi"/>
          <w:bCs/>
          <w:iCs/>
          <w:color w:val="00000A"/>
        </w:rPr>
        <w:t>on</w:t>
      </w:r>
      <w:r w:rsidR="00785095">
        <w:rPr>
          <w:rFonts w:asciiTheme="majorHAnsi" w:hAnsiTheme="majorHAnsi" w:cstheme="majorHAnsi"/>
          <w:bCs/>
          <w:iCs/>
          <w:color w:val="00000A"/>
        </w:rPr>
        <w:t xml:space="preserve"> </w:t>
      </w:r>
      <w:r w:rsidR="00E8134E">
        <w:rPr>
          <w:rFonts w:asciiTheme="majorHAnsi" w:hAnsiTheme="majorHAnsi" w:cstheme="majorHAnsi"/>
          <w:bCs/>
          <w:iCs/>
          <w:color w:val="00000A"/>
        </w:rPr>
        <w:t>genetic expression of sex</w:t>
      </w:r>
      <w:r w:rsidR="00B03F48" w:rsidRPr="00120DAA">
        <w:rPr>
          <w:rFonts w:asciiTheme="majorHAnsi" w:hAnsiTheme="majorHAnsi" w:cstheme="majorHAnsi"/>
          <w:bCs/>
          <w:iCs/>
          <w:color w:val="00000A"/>
        </w:rPr>
        <w:t xml:space="preserve"> </w:t>
      </w:r>
      <w:r w:rsidR="00B03F48"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2015)","noteIndex":0},"citationItems":[{"id":"qADU2FLA/kw0dOXmo","uris":["http://www.mendeley.com/documents/?uuid=bf62f766-0bdc-4713-80eb-0c79ca8ca548"],"itemData":{"DOI":"10.1007/s11427-014-4797-9","ISSN":"16747305","abstract":"Aquaculture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00B03F48" w:rsidRPr="00120DAA">
        <w:rPr>
          <w:rFonts w:asciiTheme="majorHAnsi" w:hAnsiTheme="majorHAnsi" w:cstheme="majorHAnsi"/>
          <w:bCs/>
          <w:iCs/>
          <w:color w:val="00000A"/>
        </w:rPr>
        <w:fldChar w:fldCharType="separate"/>
      </w:r>
      <w:r w:rsidR="00B03F48">
        <w:rPr>
          <w:rFonts w:asciiTheme="majorHAnsi" w:hAnsiTheme="majorHAnsi" w:cstheme="majorHAnsi"/>
          <w:color w:val="00000A"/>
        </w:rPr>
        <w:t>(Mei &amp; Gui, 2015)</w:t>
      </w:r>
      <w:r w:rsidR="00B03F48" w:rsidRPr="00120DAA">
        <w:rPr>
          <w:rFonts w:asciiTheme="majorHAnsi" w:hAnsiTheme="majorHAnsi" w:cstheme="majorHAnsi"/>
          <w:color w:val="00000A"/>
        </w:rPr>
        <w:fldChar w:fldCharType="end"/>
      </w:r>
      <w:r>
        <w:rPr>
          <w:rFonts w:asciiTheme="majorHAnsi" w:hAnsiTheme="majorHAnsi" w:cstheme="majorHAnsi"/>
          <w:color w:val="00000A"/>
        </w:rPr>
        <w:t xml:space="preserve">, </w:t>
      </w:r>
      <w:r w:rsidR="005401DC">
        <w:rPr>
          <w:rFonts w:asciiTheme="majorHAnsi" w:hAnsiTheme="majorHAnsi" w:cstheme="majorHAnsi"/>
          <w:color w:val="00000A"/>
        </w:rPr>
        <w:t>the ability</w:t>
      </w:r>
      <w:r w:rsidR="00E8134E">
        <w:rPr>
          <w:rFonts w:asciiTheme="majorHAnsi" w:hAnsiTheme="majorHAnsi" w:cstheme="majorHAnsi"/>
          <w:color w:val="00000A"/>
        </w:rPr>
        <w:t xml:space="preserve"> to identify </w:t>
      </w:r>
      <w:r>
        <w:rPr>
          <w:rFonts w:asciiTheme="majorHAnsi" w:hAnsiTheme="majorHAnsi" w:cstheme="majorHAnsi"/>
          <w:color w:val="00000A"/>
        </w:rPr>
        <w:t xml:space="preserve">the </w:t>
      </w:r>
      <w:r w:rsidR="00E8134E">
        <w:rPr>
          <w:rFonts w:asciiTheme="majorHAnsi" w:hAnsiTheme="majorHAnsi" w:cstheme="majorHAnsi"/>
          <w:color w:val="00000A"/>
        </w:rPr>
        <w:t>sex</w:t>
      </w:r>
      <w:r>
        <w:rPr>
          <w:rFonts w:asciiTheme="majorHAnsi" w:hAnsiTheme="majorHAnsi" w:cstheme="majorHAnsi"/>
          <w:color w:val="00000A"/>
        </w:rPr>
        <w:t xml:space="preserve"> of individual fish without lethal sampling</w:t>
      </w:r>
      <w:r w:rsidR="00E8134E">
        <w:rPr>
          <w:rFonts w:asciiTheme="majorHAnsi" w:hAnsiTheme="majorHAnsi" w:cstheme="majorHAnsi"/>
          <w:color w:val="00000A"/>
        </w:rPr>
        <w:t xml:space="preserve"> </w:t>
      </w:r>
      <w:r>
        <w:rPr>
          <w:rFonts w:asciiTheme="majorHAnsi" w:hAnsiTheme="majorHAnsi" w:cstheme="majorHAnsi"/>
          <w:color w:val="00000A"/>
        </w:rPr>
        <w:t xml:space="preserve">provides a less invasive strategy for </w:t>
      </w:r>
      <w:r w:rsidR="00785095">
        <w:rPr>
          <w:rFonts w:asciiTheme="majorHAnsi" w:hAnsiTheme="majorHAnsi" w:cstheme="majorHAnsi"/>
          <w:bCs/>
          <w:iCs/>
          <w:color w:val="00000A"/>
        </w:rPr>
        <w:t>population level studies</w:t>
      </w:r>
      <w:r>
        <w:rPr>
          <w:rFonts w:asciiTheme="majorHAnsi" w:hAnsiTheme="majorHAnsi" w:cstheme="majorHAnsi"/>
          <w:bCs/>
          <w:iCs/>
          <w:color w:val="00000A"/>
        </w:rPr>
        <w:t xml:space="preserve"> of wild fish—a crucial aspect for threatened and endangered species—</w:t>
      </w:r>
      <w:r w:rsidR="00785095">
        <w:rPr>
          <w:rFonts w:asciiTheme="majorHAnsi" w:hAnsiTheme="majorHAnsi" w:cstheme="majorHAnsi"/>
          <w:bCs/>
          <w:iCs/>
          <w:color w:val="00000A"/>
        </w:rPr>
        <w:t>and aquaculture management</w:t>
      </w:r>
      <w:r w:rsidR="00B03F48" w:rsidRPr="00120DAA">
        <w:rPr>
          <w:rFonts w:asciiTheme="majorHAnsi" w:hAnsiTheme="majorHAnsi" w:cstheme="majorHAnsi"/>
          <w:bCs/>
          <w:iCs/>
          <w:color w:val="00000A"/>
        </w:rPr>
        <w:t>.</w:t>
      </w:r>
      <w:r w:rsidR="00B03F48">
        <w:rPr>
          <w:rFonts w:asciiTheme="majorHAnsi" w:hAnsiTheme="majorHAnsi" w:cstheme="majorHAnsi"/>
          <w:bCs/>
          <w:iCs/>
          <w:color w:val="00000A"/>
        </w:rPr>
        <w:t xml:space="preserve"> </w:t>
      </w:r>
      <w:r w:rsidR="008E69D6">
        <w:rPr>
          <w:rFonts w:asciiTheme="majorHAnsi" w:hAnsiTheme="majorHAnsi" w:cstheme="majorHAnsi"/>
          <w:bCs/>
          <w:iCs/>
          <w:color w:val="00000A"/>
        </w:rPr>
        <w:t xml:space="preserve">Despite the State of California’s active monitoring of the wild delta smelt population abundance </w:t>
      </w:r>
      <w:r w:rsidR="00A8647B">
        <w:rPr>
          <w:rFonts w:asciiTheme="majorHAnsi" w:hAnsiTheme="majorHAnsi" w:cstheme="majorHAnsi"/>
          <w:bCs/>
          <w:iCs/>
          <w:color w:val="00000A"/>
        </w:rPr>
        <w:t>and</w:t>
      </w:r>
      <w:r w:rsidR="008E69D6">
        <w:rPr>
          <w:rFonts w:asciiTheme="majorHAnsi" w:hAnsiTheme="majorHAnsi" w:cstheme="majorHAnsi"/>
          <w:bCs/>
          <w:iCs/>
          <w:color w:val="00000A"/>
        </w:rPr>
        <w:t xml:space="preserve"> distribution, the inability to identify the sex of fish at all life stages leaves an important metric of population dynamics unknown. </w:t>
      </w:r>
      <w:r w:rsidR="00A8647B">
        <w:rPr>
          <w:rFonts w:asciiTheme="majorHAnsi" w:hAnsiTheme="majorHAnsi" w:cstheme="majorHAnsi"/>
          <w:bCs/>
          <w:iCs/>
          <w:color w:val="00000A"/>
        </w:rPr>
        <w:t>Because</w:t>
      </w:r>
      <w:r w:rsidR="00B03F48">
        <w:rPr>
          <w:rFonts w:asciiTheme="majorHAnsi" w:hAnsiTheme="majorHAnsi" w:cstheme="majorHAnsi"/>
          <w:bCs/>
          <w:iCs/>
          <w:color w:val="00000A"/>
        </w:rPr>
        <w:t xml:space="preserve"> m</w:t>
      </w:r>
      <w:r w:rsidR="005600B5">
        <w:rPr>
          <w:rFonts w:asciiTheme="majorHAnsi" w:hAnsiTheme="majorHAnsi" w:cstheme="majorHAnsi"/>
          <w:bCs/>
          <w:iCs/>
          <w:color w:val="00000A"/>
        </w:rPr>
        <w:t xml:space="preserve">echanisms </w:t>
      </w:r>
      <w:r w:rsidR="00B03F48">
        <w:rPr>
          <w:rFonts w:asciiTheme="majorHAnsi" w:hAnsiTheme="majorHAnsi" w:cstheme="majorHAnsi"/>
          <w:bCs/>
          <w:iCs/>
          <w:color w:val="00000A"/>
        </w:rPr>
        <w:t>for sex determination</w:t>
      </w:r>
      <w:r w:rsidR="005600B5" w:rsidRPr="00120DAA">
        <w:rPr>
          <w:rFonts w:asciiTheme="majorHAnsi" w:hAnsiTheme="majorHAnsi" w:cstheme="majorHAnsi"/>
          <w:bCs/>
          <w:iCs/>
          <w:color w:val="00000A"/>
        </w:rPr>
        <w:t xml:space="preserve"> </w:t>
      </w:r>
      <w:r w:rsidR="008E69D6">
        <w:rPr>
          <w:rFonts w:asciiTheme="majorHAnsi" w:hAnsiTheme="majorHAnsi" w:cstheme="majorHAnsi"/>
          <w:bCs/>
          <w:iCs/>
          <w:color w:val="00000A"/>
        </w:rPr>
        <w:t xml:space="preserve">vary </w:t>
      </w:r>
      <w:r w:rsidR="005600B5" w:rsidRPr="00120DAA">
        <w:rPr>
          <w:rFonts w:asciiTheme="majorHAnsi" w:hAnsiTheme="majorHAnsi" w:cstheme="majorHAnsi"/>
          <w:bCs/>
          <w:iCs/>
          <w:color w:val="00000A"/>
        </w:rPr>
        <w:t>between closely related species</w:t>
      </w:r>
      <w:ins w:id="67" w:author="Shannon Erica Kendal Joslin" w:date="2023-10-31T09:21:00Z">
        <w:r w:rsidR="000114F5">
          <w:rPr>
            <w:rFonts w:asciiTheme="majorHAnsi" w:hAnsiTheme="majorHAnsi" w:cstheme="majorHAnsi"/>
            <w:bCs/>
            <w:iCs/>
            <w:color w:val="00000A"/>
          </w:rPr>
          <w:t xml:space="preserve"> and within </w:t>
        </w:r>
      </w:ins>
      <w:ins w:id="68" w:author="Shannon Erica Kendal Joslin" w:date="2023-10-31T09:22:00Z">
        <w:r w:rsidR="000114F5">
          <w:rPr>
            <w:rFonts w:asciiTheme="majorHAnsi" w:hAnsiTheme="majorHAnsi" w:cstheme="majorHAnsi"/>
            <w:bCs/>
            <w:iCs/>
            <w:color w:val="00000A"/>
          </w:rPr>
          <w:t>different populations of a single species</w:t>
        </w:r>
      </w:ins>
      <w:r w:rsidR="005600B5">
        <w:rPr>
          <w:rFonts w:asciiTheme="majorHAnsi" w:hAnsiTheme="majorHAnsi" w:cstheme="majorHAnsi"/>
          <w:bCs/>
          <w:iCs/>
          <w:color w:val="00000A"/>
        </w:rPr>
        <w:t xml:space="preserve">, </w:t>
      </w:r>
      <w:r w:rsidR="008E69D6">
        <w:rPr>
          <w:rFonts w:asciiTheme="majorHAnsi" w:hAnsiTheme="majorHAnsi" w:cstheme="majorHAnsi"/>
          <w:bCs/>
          <w:iCs/>
          <w:color w:val="00000A"/>
        </w:rPr>
        <w:t>an</w:t>
      </w:r>
      <w:r w:rsidR="005600B5">
        <w:rPr>
          <w:rFonts w:asciiTheme="majorHAnsi" w:hAnsiTheme="majorHAnsi" w:cstheme="majorHAnsi"/>
          <w:bCs/>
          <w:iCs/>
          <w:color w:val="00000A"/>
        </w:rPr>
        <w:t xml:space="preserve"> investigation into causative mechanisms </w:t>
      </w:r>
      <w:r w:rsidR="008E69D6">
        <w:rPr>
          <w:rFonts w:asciiTheme="majorHAnsi" w:hAnsiTheme="majorHAnsi" w:cstheme="majorHAnsi"/>
          <w:bCs/>
          <w:iCs/>
          <w:color w:val="00000A"/>
        </w:rPr>
        <w:t xml:space="preserve">and </w:t>
      </w:r>
      <w:r w:rsidR="00A8647B">
        <w:rPr>
          <w:rFonts w:asciiTheme="majorHAnsi" w:hAnsiTheme="majorHAnsi" w:cstheme="majorHAnsi"/>
          <w:bCs/>
          <w:iCs/>
          <w:color w:val="00000A"/>
        </w:rPr>
        <w:t xml:space="preserve">a search for </w:t>
      </w:r>
      <w:r w:rsidR="008E69D6">
        <w:rPr>
          <w:rFonts w:asciiTheme="majorHAnsi" w:hAnsiTheme="majorHAnsi" w:cstheme="majorHAnsi"/>
          <w:bCs/>
          <w:iCs/>
          <w:color w:val="00000A"/>
        </w:rPr>
        <w:t xml:space="preserve">diagnostic markers </w:t>
      </w:r>
      <w:r w:rsidR="005600B5">
        <w:rPr>
          <w:rFonts w:asciiTheme="majorHAnsi" w:hAnsiTheme="majorHAnsi" w:cstheme="majorHAnsi"/>
          <w:bCs/>
          <w:iCs/>
          <w:color w:val="00000A"/>
        </w:rPr>
        <w:t xml:space="preserve">must </w:t>
      </w:r>
      <w:r w:rsidR="00A8647B">
        <w:rPr>
          <w:rFonts w:asciiTheme="majorHAnsi" w:hAnsiTheme="majorHAnsi" w:cstheme="majorHAnsi"/>
          <w:bCs/>
          <w:iCs/>
          <w:color w:val="00000A"/>
        </w:rPr>
        <w:t>be performed</w:t>
      </w:r>
      <w:r w:rsidR="005600B5">
        <w:rPr>
          <w:rFonts w:asciiTheme="majorHAnsi" w:hAnsiTheme="majorHAnsi" w:cstheme="majorHAnsi"/>
          <w:bCs/>
          <w:iCs/>
          <w:color w:val="00000A"/>
        </w:rPr>
        <w:t xml:space="preserve"> at the individual species level </w:t>
      </w:r>
      <w:r w:rsidR="005600B5" w:rsidRPr="00120DAA">
        <w:rPr>
          <w:rFonts w:asciiTheme="majorHAnsi" w:hAnsiTheme="majorHAnsi" w:cstheme="majorHAnsi"/>
          <w:color w:val="00000A"/>
        </w:rPr>
        <w:fldChar w:fldCharType="begin"/>
      </w:r>
      <w:r w:rsidR="00EF665B">
        <w:rPr>
          <w:rFonts w:asciiTheme="majorHAnsi" w:hAnsiTheme="majorHAnsi" w:cstheme="majorHAnsi"/>
          <w:bCs/>
          <w:iCs/>
          <w:color w:val="00000A"/>
        </w:rPr>
        <w:instrText xml:space="preserve"> ADDIN ZOTERO_ITEM CSL_CITATION {"citationID":"xN876Iit","properties":{"formattedCitation":"(Conover &amp; Kynard, 2013; Devlin &amp; Nagahama, 2002; Kobayashi et al., 2013; Mank &amp; Avise, 2009; Nakamura et al., 1998; Volff, 2005; Volff &amp; Schartl, 2001)","plainCitation":"(Conover &amp; Kynard, 2013; Devlin &amp; Nagahama, 2002; Kobayashi et al., 2013; Mank &amp; Avise, 2009; Nakamura et al., 1998; Volff, 2005; Volff &amp; Schartl, 2001)","noteIndex":0},"citationItems":[{"id":"qADU2FLA/fMVSbQQQ","uris":["http://www.mendeley.com/documents/?uuid=8b73779d-f525-48e0-ba64-b1dbd7428d63"],"itemData":{"author":[{"dropping-particle":"","family":"Conover","given":"David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Fish","type":"article-journal","volume":"213"}},{"id":"qADU2FLA/Gh0H1CAI","uris":["http://www.mendeley.com/documents/?uuid=a30ee487-33a4-4c79-8bfa-367738cec317"],"itemData":{"DOI":"10.1016/S0044-8486(02)00057-1","ISBN":"0044-8486","ISSN":"00448486","abstract":"A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qADU2FLA/auVPH5BW","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qADU2FLA/qnPQ53xN","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fish","type":"article-journal","volume":"94"}},{"id":766,"uris":["http://zotero.org/users/local/3tku6QP0/items/CMGAMU6X"],"itemData":{"id":766,"type":"article-journal","abstract":"Poeciliids are one of the best-studied groups of ﬁshes with respect to sex determination. They present an amazing variety of mechanisms, which span from simple XX-XY or ZZ-ZW systems to polyfactorial sex determination. The gonosomes of poeciliids generally are homomorphic, but very early stages of sex chromosome differentiation have been occasionally detected in some species. In the platyﬁsh Xiphophorus maculatus, gene loci involved in melanoma formation, in different pigmentation patterns and in sexual maturity are closely linked to the sex-determining locus in the subtelomeric region of the X- and Y- chromosomes. The majority of traits encoded by these loci are highly polymorphic. This phenomenon might be explained by the high level of genomic plasticity apparently affecting the sex-determining region, where frequent rearrangements such as duplications, deletions, ampliﬁcations, and transpositions frequently occur. We propose that the high plasticity of the sex-determining region might explain the variability of sex determination in Xiphophorus and other poeciliids.","container-title":"Genetica","language":"en","page":"101-110","source":"Zotero","title":"Variability of genetic sex determination in poeciliid fishes","volume":"111","author":[{"family":"Volff","given":"J. N."},{"family":"Schartl","given":"M."}],"issued":{"date-parts":[["2001"]]}}}],"schema":"https://github.com/citation-style-language/schema/raw/master/csl-citation.json"} </w:instrText>
      </w:r>
      <w:r w:rsidR="005600B5" w:rsidRPr="00120DAA">
        <w:rPr>
          <w:rFonts w:asciiTheme="majorHAnsi" w:hAnsiTheme="majorHAnsi" w:cstheme="majorHAnsi"/>
          <w:bCs/>
          <w:iCs/>
          <w:color w:val="00000A"/>
        </w:rPr>
        <w:fldChar w:fldCharType="separate"/>
      </w:r>
      <w:r w:rsidR="00EF665B">
        <w:rPr>
          <w:rFonts w:asciiTheme="majorHAnsi" w:hAnsiTheme="majorHAnsi" w:cstheme="majorHAnsi"/>
          <w:color w:val="00000A"/>
        </w:rPr>
        <w:t>(Conover &amp; Kynard, 2013; Devlin &amp; Nagahama, 2002; Kobayashi et al., 2013; Mank &amp; Avise, 2009; Nakamura et al., 1998; Volff, 2005; Volff &amp; Schartl, 2001)</w:t>
      </w:r>
      <w:r w:rsidR="005600B5" w:rsidRPr="00120DAA">
        <w:rPr>
          <w:rFonts w:asciiTheme="majorHAnsi" w:hAnsiTheme="majorHAnsi" w:cstheme="majorHAnsi"/>
          <w:color w:val="00000A"/>
        </w:rPr>
        <w:fldChar w:fldCharType="end"/>
      </w:r>
      <w:r w:rsidR="005600B5" w:rsidRPr="00120DAA">
        <w:rPr>
          <w:rFonts w:asciiTheme="majorHAnsi" w:hAnsiTheme="majorHAnsi" w:cstheme="majorHAnsi"/>
          <w:bCs/>
          <w:iCs/>
          <w:color w:val="00000A"/>
        </w:rPr>
        <w:t>.</w:t>
      </w:r>
    </w:p>
    <w:p w14:paraId="7DD7812C" w14:textId="2CADEA3A" w:rsidR="00D27055" w:rsidRDefault="00D27055">
      <w:pPr>
        <w:rPr>
          <w:rFonts w:asciiTheme="majorHAnsi" w:hAnsiTheme="majorHAnsi" w:cstheme="majorHAnsi"/>
          <w:bCs/>
          <w:iCs/>
          <w:color w:val="00000A"/>
        </w:rPr>
      </w:pPr>
      <w:r>
        <w:rPr>
          <w:rFonts w:asciiTheme="majorHAnsi" w:hAnsiTheme="majorHAnsi" w:cstheme="majorHAnsi"/>
          <w:bCs/>
          <w:iCs/>
          <w:color w:val="00000A"/>
        </w:rPr>
        <w:br w:type="page"/>
      </w:r>
    </w:p>
    <w:p w14:paraId="26FF8F16" w14:textId="77777777" w:rsidR="005600B5" w:rsidRDefault="005600B5" w:rsidP="005600B5">
      <w:pPr>
        <w:rPr>
          <w:rFonts w:asciiTheme="majorHAnsi" w:hAnsiTheme="majorHAnsi" w:cstheme="majorHAnsi"/>
          <w:bCs/>
          <w:iCs/>
          <w:color w:val="00000A"/>
        </w:rPr>
      </w:pPr>
    </w:p>
    <w:p w14:paraId="63B0B10F" w14:textId="0D18D6AE" w:rsidR="00120DAA" w:rsidRPr="00011FA5" w:rsidDel="00347F5F" w:rsidRDefault="00120DAA" w:rsidP="00120DAA">
      <w:pPr>
        <w:pStyle w:val="TOCHeading"/>
        <w:spacing w:line="240" w:lineRule="auto"/>
        <w:outlineLvl w:val="0"/>
        <w:rPr>
          <w:moveFrom w:id="69" w:author="Shannon Erica Kendal Joslin" w:date="2023-10-31T08:52:00Z"/>
        </w:rPr>
      </w:pPr>
      <w:moveFromRangeStart w:id="70" w:author="Shannon Erica Kendal Joslin" w:date="2023-10-31T08:52:00Z" w:name="move149634755"/>
      <w:moveFrom w:id="71" w:author="Shannon Erica Kendal Joslin" w:date="2023-10-31T08:52:00Z">
        <w:r w:rsidRPr="00011FA5" w:rsidDel="00347F5F">
          <w:t xml:space="preserve">Chapter </w:t>
        </w:r>
        <w:r w:rsidR="00B45AEA" w:rsidDel="00347F5F">
          <w:t>3</w:t>
        </w:r>
        <w:r w:rsidRPr="00011FA5" w:rsidDel="00347F5F">
          <w:t xml:space="preserve"> – </w:t>
        </w:r>
        <w:r w:rsidDel="00347F5F">
          <w:t xml:space="preserve">Investigation in identifying sex-specific markers in </w:t>
        </w:r>
        <w:r w:rsidRPr="00011FA5" w:rsidDel="00347F5F">
          <w:t>delta smelt</w:t>
        </w:r>
        <w:bookmarkEnd w:id="1"/>
        <w:bookmarkEnd w:id="0"/>
        <w:bookmarkEnd w:id="6"/>
      </w:moveFrom>
    </w:p>
    <w:p w14:paraId="363E767A" w14:textId="7BC95644" w:rsidR="00E53ED6" w:rsidRPr="0095798E" w:rsidDel="00347F5F" w:rsidRDefault="00120DAA" w:rsidP="0095798E">
      <w:pPr>
        <w:pStyle w:val="Header"/>
        <w:outlineLvl w:val="1"/>
        <w:rPr>
          <w:del w:id="72" w:author="Shannon Erica Kendal Joslin" w:date="2023-10-31T08:53:00Z"/>
          <w:rFonts w:asciiTheme="majorHAnsi" w:hAnsiTheme="majorHAnsi" w:cstheme="majorHAnsi"/>
          <w:szCs w:val="24"/>
        </w:rPr>
      </w:pPr>
      <w:bookmarkStart w:id="73" w:name="_Toc113123183"/>
      <w:bookmarkStart w:id="74" w:name="_Toc113273222"/>
      <w:bookmarkStart w:id="75" w:name="_Toc113440559"/>
      <w:moveFromRangeEnd w:id="70"/>
      <w:del w:id="76" w:author="Shannon Erica Kendal Joslin" w:date="2023-10-31T08:53:00Z">
        <w:r w:rsidRPr="00FD21E9" w:rsidDel="00347F5F">
          <w:rPr>
            <w:rFonts w:asciiTheme="majorHAnsi" w:hAnsiTheme="majorHAnsi" w:cstheme="majorHAnsi"/>
            <w:szCs w:val="24"/>
          </w:rPr>
          <w:delText>Introduction</w:delText>
        </w:r>
        <w:bookmarkEnd w:id="73"/>
        <w:bookmarkEnd w:id="74"/>
        <w:bookmarkEnd w:id="75"/>
      </w:del>
    </w:p>
    <w:p w14:paraId="1373CB06" w14:textId="53BFB241" w:rsidR="00E53ED6" w:rsidRPr="00D00F97" w:rsidRDefault="00E53ED6" w:rsidP="00E53ED6">
      <w:pPr>
        <w:rPr>
          <w:rFonts w:asciiTheme="majorHAnsi" w:hAnsiTheme="majorHAnsi" w:cstheme="majorHAnsi"/>
          <w:bCs/>
          <w:iCs/>
          <w:color w:val="00000A"/>
        </w:rPr>
      </w:pPr>
      <w:del w:id="77" w:author="Shannon Erica Kendal Joslin" w:date="2023-10-31T11:08:00Z">
        <w:r w:rsidDel="004B371E">
          <w:rPr>
            <w:rFonts w:asciiTheme="majorHAnsi" w:hAnsiTheme="majorHAnsi" w:cstheme="majorHAnsi"/>
            <w:bCs/>
            <w:iCs/>
            <w:color w:val="00000A"/>
          </w:rPr>
          <w:delText xml:space="preserve">Currently the sex of a delta smelt can only be determined in mature fish expressing reproductive cells, or through dissection. This presents a hurdle in studying the wild population and for rearing fish </w:delText>
        </w:r>
        <w:r w:rsidR="007215B8" w:rsidDel="004B371E">
          <w:rPr>
            <w:rFonts w:asciiTheme="majorHAnsi" w:hAnsiTheme="majorHAnsi" w:cstheme="majorHAnsi"/>
            <w:bCs/>
            <w:iCs/>
            <w:color w:val="00000A"/>
          </w:rPr>
          <w:delText>in captivity</w:delText>
        </w:r>
        <w:r w:rsidDel="004B371E">
          <w:rPr>
            <w:rFonts w:asciiTheme="majorHAnsi" w:hAnsiTheme="majorHAnsi" w:cstheme="majorHAnsi"/>
            <w:bCs/>
            <w:iCs/>
            <w:color w:val="00000A"/>
          </w:rPr>
          <w:delText xml:space="preserve">. </w:delText>
        </w:r>
      </w:del>
      <w:r w:rsidRPr="00120DAA">
        <w:rPr>
          <w:rFonts w:asciiTheme="majorHAnsi" w:hAnsiTheme="majorHAnsi" w:cstheme="majorHAnsi"/>
          <w:bCs/>
          <w:iCs/>
          <w:color w:val="00000A"/>
        </w:rPr>
        <w:t xml:space="preserve">Delta smelt </w:t>
      </w:r>
      <w:r>
        <w:rPr>
          <w:rFonts w:asciiTheme="majorHAnsi" w:hAnsiTheme="majorHAnsi" w:cstheme="majorHAnsi"/>
          <w:bCs/>
          <w:iCs/>
          <w:color w:val="00000A"/>
        </w:rPr>
        <w:t xml:space="preserve">are a gonochoristic species where individuals </w:t>
      </w:r>
      <w:r w:rsidRPr="00120DAA">
        <w:rPr>
          <w:rFonts w:asciiTheme="majorHAnsi" w:hAnsiTheme="majorHAnsi" w:cstheme="majorHAnsi"/>
          <w:bCs/>
          <w:iCs/>
          <w:color w:val="00000A"/>
        </w:rPr>
        <w:t xml:space="preserve">do not </w:t>
      </w:r>
      <w:r>
        <w:rPr>
          <w:rFonts w:asciiTheme="majorHAnsi" w:hAnsiTheme="majorHAnsi" w:cstheme="majorHAnsi"/>
          <w:bCs/>
          <w:iCs/>
          <w:color w:val="00000A"/>
        </w:rPr>
        <w:t xml:space="preserve">display ESR nor </w:t>
      </w:r>
      <w:r w:rsidRPr="00120DAA">
        <w:rPr>
          <w:rFonts w:asciiTheme="majorHAnsi" w:hAnsiTheme="majorHAnsi" w:cstheme="majorHAnsi"/>
          <w:bCs/>
          <w:iCs/>
          <w:color w:val="00000A"/>
        </w:rPr>
        <w:t>appear to have environmental regulation of sex determination</w:t>
      </w:r>
      <w:r>
        <w:rPr>
          <w:rFonts w:asciiTheme="majorHAnsi" w:hAnsiTheme="majorHAnsi" w:cstheme="majorHAnsi"/>
          <w:bCs/>
          <w:iCs/>
          <w:color w:val="00000A"/>
        </w:rPr>
        <w:t>,</w:t>
      </w:r>
      <w:r w:rsidRPr="00120DAA">
        <w:rPr>
          <w:rFonts w:asciiTheme="majorHAnsi" w:hAnsiTheme="majorHAnsi" w:cstheme="majorHAnsi"/>
          <w:bCs/>
          <w:iCs/>
          <w:color w:val="00000A"/>
        </w:rPr>
        <w:t xml:space="preserve"> which </w:t>
      </w:r>
      <w:r>
        <w:rPr>
          <w:rFonts w:asciiTheme="majorHAnsi" w:hAnsiTheme="majorHAnsi" w:cstheme="majorHAnsi"/>
          <w:bCs/>
          <w:iCs/>
          <w:color w:val="00000A"/>
        </w:rPr>
        <w:t>leads to the hypothesis that</w:t>
      </w:r>
      <w:r w:rsidRPr="00120DAA">
        <w:rPr>
          <w:rFonts w:asciiTheme="majorHAnsi" w:hAnsiTheme="majorHAnsi" w:cstheme="majorHAnsi"/>
          <w:bCs/>
          <w:iCs/>
          <w:color w:val="00000A"/>
        </w:rPr>
        <w:t xml:space="preserve"> sex may be determined </w:t>
      </w:r>
      <w:r>
        <w:rPr>
          <w:rFonts w:asciiTheme="majorHAnsi" w:hAnsiTheme="majorHAnsi" w:cstheme="majorHAnsi"/>
          <w:bCs/>
          <w:iCs/>
          <w:color w:val="00000A"/>
        </w:rPr>
        <w:t xml:space="preserve">through </w:t>
      </w:r>
      <w:r w:rsidRPr="00120DAA">
        <w:rPr>
          <w:rFonts w:asciiTheme="majorHAnsi" w:hAnsiTheme="majorHAnsi" w:cstheme="majorHAnsi"/>
          <w:bCs/>
          <w:iCs/>
          <w:color w:val="00000A"/>
        </w:rPr>
        <w:t>genetic</w:t>
      </w:r>
      <w:r>
        <w:rPr>
          <w:rFonts w:asciiTheme="majorHAnsi" w:hAnsiTheme="majorHAnsi" w:cstheme="majorHAnsi"/>
          <w:bCs/>
          <w:iCs/>
          <w:color w:val="00000A"/>
        </w:rPr>
        <w:t>s alone</w:t>
      </w:r>
      <w:r w:rsidRPr="00120DAA">
        <w:rPr>
          <w:rFonts w:asciiTheme="majorHAnsi" w:hAnsiTheme="majorHAnsi" w:cstheme="majorHAnsi"/>
          <w:bCs/>
          <w:iCs/>
          <w:color w:val="00000A"/>
        </w:rPr>
        <w:t xml:space="preserve">. </w:t>
      </w:r>
      <w:r>
        <w:rPr>
          <w:rFonts w:asciiTheme="majorHAnsi" w:hAnsiTheme="majorHAnsi" w:cstheme="majorHAnsi"/>
          <w:bCs/>
          <w:iCs/>
          <w:color w:val="00000A"/>
        </w:rPr>
        <w:t>This chapter investigates the assembled genomes of female and male delta smelt to probe for and define</w:t>
      </w:r>
      <w:r w:rsidRPr="00120DAA">
        <w:rPr>
          <w:rFonts w:asciiTheme="majorHAnsi" w:hAnsiTheme="majorHAnsi" w:cstheme="majorHAnsi"/>
          <w:bCs/>
          <w:iCs/>
          <w:color w:val="00000A"/>
        </w:rPr>
        <w:t xml:space="preserve"> the </w:t>
      </w:r>
      <w:r>
        <w:rPr>
          <w:rFonts w:asciiTheme="majorHAnsi" w:hAnsiTheme="majorHAnsi" w:cstheme="majorHAnsi"/>
          <w:bCs/>
          <w:iCs/>
          <w:color w:val="00000A"/>
        </w:rPr>
        <w:t xml:space="preserve">extent of </w:t>
      </w:r>
      <w:r w:rsidRPr="00120DAA">
        <w:rPr>
          <w:rFonts w:asciiTheme="majorHAnsi" w:hAnsiTheme="majorHAnsi" w:cstheme="majorHAnsi"/>
          <w:bCs/>
          <w:iCs/>
          <w:color w:val="00000A"/>
        </w:rPr>
        <w:t>sex determin</w:t>
      </w:r>
      <w:r>
        <w:rPr>
          <w:rFonts w:asciiTheme="majorHAnsi" w:hAnsiTheme="majorHAnsi" w:cstheme="majorHAnsi"/>
          <w:bCs/>
          <w:iCs/>
          <w:color w:val="00000A"/>
        </w:rPr>
        <w:t>ing region</w:t>
      </w:r>
      <w:r w:rsidR="007215B8">
        <w:rPr>
          <w:rFonts w:asciiTheme="majorHAnsi" w:hAnsiTheme="majorHAnsi" w:cstheme="majorHAnsi"/>
          <w:bCs/>
          <w:iCs/>
          <w:color w:val="00000A"/>
        </w:rPr>
        <w:t>(s)</w:t>
      </w:r>
      <w:r>
        <w:rPr>
          <w:rFonts w:asciiTheme="majorHAnsi" w:hAnsiTheme="majorHAnsi" w:cstheme="majorHAnsi"/>
          <w:bCs/>
          <w:iCs/>
          <w:color w:val="00000A"/>
        </w:rPr>
        <w:t xml:space="preserve"> within delta smelt. Through utilizing different techniques for identifying associative markers with sex, we sought to develop markers</w:t>
      </w:r>
      <w:r w:rsidR="00E61BA2">
        <w:rPr>
          <w:rFonts w:asciiTheme="majorHAnsi" w:hAnsiTheme="majorHAnsi" w:cstheme="majorHAnsi"/>
          <w:bCs/>
          <w:iCs/>
          <w:color w:val="00000A"/>
        </w:rPr>
        <w:t xml:space="preserve"> diagnostic of sex</w:t>
      </w:r>
      <w:r>
        <w:rPr>
          <w:rFonts w:asciiTheme="majorHAnsi" w:hAnsiTheme="majorHAnsi" w:cstheme="majorHAnsi"/>
          <w:bCs/>
          <w:iCs/>
          <w:color w:val="00000A"/>
        </w:rPr>
        <w:t xml:space="preserve"> to </w:t>
      </w:r>
      <w:r w:rsidR="00E61BA2">
        <w:rPr>
          <w:rFonts w:asciiTheme="majorHAnsi" w:hAnsiTheme="majorHAnsi" w:cstheme="majorHAnsi"/>
          <w:bCs/>
          <w:iCs/>
          <w:color w:val="00000A"/>
        </w:rPr>
        <w:t>provide</w:t>
      </w:r>
      <w:r w:rsidRPr="00120DAA">
        <w:rPr>
          <w:rFonts w:asciiTheme="majorHAnsi" w:hAnsiTheme="majorHAnsi" w:cstheme="majorHAnsi"/>
          <w:bCs/>
          <w:iCs/>
          <w:color w:val="00000A"/>
        </w:rPr>
        <w:t xml:space="preserve"> </w:t>
      </w:r>
      <w:r>
        <w:rPr>
          <w:rFonts w:asciiTheme="majorHAnsi" w:hAnsiTheme="majorHAnsi" w:cstheme="majorHAnsi"/>
          <w:bCs/>
          <w:iCs/>
          <w:color w:val="00000A"/>
        </w:rPr>
        <w:t>managers</w:t>
      </w:r>
      <w:r w:rsidR="00E61BA2">
        <w:rPr>
          <w:rFonts w:asciiTheme="majorHAnsi" w:hAnsiTheme="majorHAnsi" w:cstheme="majorHAnsi"/>
          <w:bCs/>
          <w:iCs/>
          <w:color w:val="00000A"/>
        </w:rPr>
        <w:t xml:space="preserve"> a</w:t>
      </w:r>
      <w:r w:rsidRPr="00120DAA">
        <w:rPr>
          <w:rFonts w:asciiTheme="majorHAnsi" w:hAnsiTheme="majorHAnsi" w:cstheme="majorHAnsi"/>
          <w:bCs/>
          <w:iCs/>
          <w:color w:val="00000A"/>
        </w:rPr>
        <w:t xml:space="preserve"> </w:t>
      </w:r>
      <w:r>
        <w:rPr>
          <w:rFonts w:asciiTheme="majorHAnsi" w:hAnsiTheme="majorHAnsi" w:cstheme="majorHAnsi"/>
          <w:bCs/>
          <w:iCs/>
          <w:color w:val="00000A"/>
        </w:rPr>
        <w:t>non-lethal method</w:t>
      </w:r>
      <w:r w:rsidRPr="00120DAA">
        <w:rPr>
          <w:rFonts w:asciiTheme="majorHAnsi" w:hAnsiTheme="majorHAnsi" w:cstheme="majorHAnsi"/>
          <w:bCs/>
          <w:iCs/>
          <w:color w:val="00000A"/>
        </w:rPr>
        <w:t xml:space="preserve"> </w:t>
      </w:r>
      <w:r w:rsidR="00E61BA2">
        <w:rPr>
          <w:rFonts w:asciiTheme="majorHAnsi" w:hAnsiTheme="majorHAnsi" w:cstheme="majorHAnsi"/>
          <w:bCs/>
          <w:iCs/>
          <w:color w:val="00000A"/>
        </w:rPr>
        <w:t>of sexing individual</w:t>
      </w:r>
      <w:r w:rsidR="007215B8">
        <w:rPr>
          <w:rFonts w:asciiTheme="majorHAnsi" w:hAnsiTheme="majorHAnsi" w:cstheme="majorHAnsi"/>
          <w:bCs/>
          <w:iCs/>
          <w:color w:val="00000A"/>
        </w:rPr>
        <w:t>s</w:t>
      </w:r>
      <w:r w:rsidR="00E61BA2">
        <w:rPr>
          <w:rFonts w:asciiTheme="majorHAnsi" w:hAnsiTheme="majorHAnsi" w:cstheme="majorHAnsi"/>
          <w:bCs/>
          <w:iCs/>
          <w:color w:val="00000A"/>
        </w:rPr>
        <w:t xml:space="preserve"> in the wild </w:t>
      </w:r>
      <w:r w:rsidRPr="00120DAA">
        <w:rPr>
          <w:rFonts w:asciiTheme="majorHAnsi" w:hAnsiTheme="majorHAnsi" w:cstheme="majorHAnsi"/>
          <w:bCs/>
          <w:iCs/>
          <w:color w:val="00000A"/>
        </w:rPr>
        <w:t xml:space="preserve">for the practical management of </w:t>
      </w:r>
      <w:r>
        <w:rPr>
          <w:rFonts w:asciiTheme="majorHAnsi" w:hAnsiTheme="majorHAnsi" w:cstheme="majorHAnsi"/>
          <w:bCs/>
          <w:iCs/>
          <w:color w:val="00000A"/>
        </w:rPr>
        <w:t xml:space="preserve">a listed </w:t>
      </w:r>
      <w:r w:rsidRPr="00120DAA">
        <w:rPr>
          <w:rFonts w:asciiTheme="majorHAnsi" w:hAnsiTheme="majorHAnsi" w:cstheme="majorHAnsi"/>
          <w:bCs/>
          <w:iCs/>
          <w:color w:val="00000A"/>
        </w:rPr>
        <w:t>species.</w:t>
      </w:r>
    </w:p>
    <w:p w14:paraId="49B42E1B" w14:textId="77777777" w:rsidR="003C2264" w:rsidRDefault="003C2264" w:rsidP="00120DAA">
      <w:pPr>
        <w:rPr>
          <w:rFonts w:asciiTheme="majorHAnsi" w:hAnsiTheme="majorHAnsi" w:cstheme="majorHAnsi"/>
          <w:bCs/>
          <w:iCs/>
          <w:color w:val="00000A"/>
        </w:rPr>
      </w:pPr>
    </w:p>
    <w:p w14:paraId="48C5842A" w14:textId="50D8FC14" w:rsidR="00120DAA" w:rsidRPr="00B03515" w:rsidRDefault="00E53ED6" w:rsidP="00734141">
      <w:pPr>
        <w:rPr>
          <w:rFonts w:asciiTheme="majorHAnsi" w:hAnsiTheme="majorHAnsi" w:cstheme="majorHAnsi"/>
          <w:rPrChange w:id="78" w:author="Shannon Erica Kendal Joslin" w:date="2023-10-31T12:02:00Z">
            <w:rPr>
              <w:rFonts w:asciiTheme="majorHAnsi" w:hAnsiTheme="majorHAnsi" w:cstheme="majorHAnsi"/>
              <w:bCs/>
              <w:iCs/>
              <w:color w:val="00000A"/>
            </w:rPr>
          </w:rPrChange>
        </w:rPr>
      </w:pPr>
      <w:r>
        <w:rPr>
          <w:rFonts w:asciiTheme="majorHAnsi" w:hAnsiTheme="majorHAnsi" w:cstheme="majorHAnsi"/>
          <w:bCs/>
          <w:iCs/>
          <w:color w:val="00000A"/>
        </w:rPr>
        <w:t xml:space="preserve">Knowing population demographic information will lead to informed management decisions to best support recovery efforts within the imperiled </w:t>
      </w:r>
      <w:r w:rsidR="007215B8">
        <w:rPr>
          <w:rFonts w:asciiTheme="majorHAnsi" w:hAnsiTheme="majorHAnsi" w:cstheme="majorHAnsi"/>
          <w:bCs/>
          <w:iCs/>
          <w:color w:val="00000A"/>
        </w:rPr>
        <w:t>delta smelt</w:t>
      </w:r>
      <w:r>
        <w:rPr>
          <w:rFonts w:asciiTheme="majorHAnsi" w:hAnsiTheme="majorHAnsi" w:cstheme="majorHAnsi"/>
          <w:bCs/>
          <w:iCs/>
          <w:color w:val="00000A"/>
        </w:rPr>
        <w:t xml:space="preserve">. </w:t>
      </w:r>
      <w:r w:rsidR="00120DAA"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00120DAA"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00120DAA"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commentRangeStart w:id="79"/>
      <w:commentRangeStart w:id="80"/>
      <w:r w:rsidR="00317E6F" w:rsidRPr="002F3C85">
        <w:rPr>
          <w:rFonts w:asciiTheme="majorHAnsi" w:hAnsiTheme="majorHAnsi" w:cstheme="majorHAnsi"/>
          <w:bCs/>
          <w:iCs/>
        </w:rPr>
        <w:t>Currently</w:t>
      </w:r>
      <w:ins w:id="81" w:author="Shannon Erica Kendal Joslin" w:date="2023-10-31T11:07:00Z">
        <w:r w:rsidR="004B371E" w:rsidRPr="004B371E">
          <w:rPr>
            <w:rFonts w:asciiTheme="majorHAnsi" w:hAnsiTheme="majorHAnsi" w:cstheme="majorHAnsi"/>
            <w:bCs/>
            <w:iCs/>
            <w:color w:val="00000A"/>
          </w:rPr>
          <w:t xml:space="preserve"> </w:t>
        </w:r>
        <w:r w:rsidR="004B371E">
          <w:rPr>
            <w:rFonts w:asciiTheme="majorHAnsi" w:hAnsiTheme="majorHAnsi" w:cstheme="majorHAnsi"/>
            <w:bCs/>
            <w:iCs/>
            <w:color w:val="00000A"/>
          </w:rPr>
          <w:t>the sex of a delta smelt can only be determined</w:t>
        </w:r>
      </w:ins>
      <w:del w:id="82" w:author="Shannon Erica Kendal Joslin" w:date="2023-10-31T11:07:00Z">
        <w:r w:rsidR="00317E6F" w:rsidRPr="002F3C85" w:rsidDel="004B371E">
          <w:rPr>
            <w:rFonts w:asciiTheme="majorHAnsi" w:hAnsiTheme="majorHAnsi" w:cstheme="majorHAnsi"/>
            <w:bCs/>
            <w:iCs/>
          </w:rPr>
          <w:delText>, wild fish can only be sexed</w:delText>
        </w:r>
      </w:del>
      <w:r w:rsidR="00317E6F" w:rsidRPr="002F3C85">
        <w:rPr>
          <w:rFonts w:asciiTheme="majorHAnsi" w:hAnsiTheme="majorHAnsi" w:cstheme="majorHAnsi"/>
          <w:bCs/>
          <w:iCs/>
        </w:rPr>
        <w:t xml:space="preserve"> by the expression of </w:t>
      </w:r>
      <w:del w:id="83" w:author="Shannon Erica Kendal Joslin" w:date="2023-10-31T11:07:00Z">
        <w:r w:rsidR="00317E6F" w:rsidRPr="002F3C85" w:rsidDel="004B371E">
          <w:rPr>
            <w:rFonts w:asciiTheme="majorHAnsi" w:hAnsiTheme="majorHAnsi" w:cstheme="majorHAnsi"/>
            <w:bCs/>
            <w:iCs/>
          </w:rPr>
          <w:delText xml:space="preserve">gametes </w:delText>
        </w:r>
      </w:del>
      <w:ins w:id="84" w:author="Shannon Erica Kendal Joslin" w:date="2023-10-31T11:07:00Z">
        <w:r w:rsidR="004B371E">
          <w:rPr>
            <w:rFonts w:asciiTheme="majorHAnsi" w:hAnsiTheme="majorHAnsi" w:cstheme="majorHAnsi"/>
            <w:bCs/>
            <w:iCs/>
          </w:rPr>
          <w:t xml:space="preserve">reproductive </w:t>
        </w:r>
      </w:ins>
      <w:ins w:id="85" w:author="Shannon Erica Kendal Joslin" w:date="2023-10-31T11:08:00Z">
        <w:r w:rsidR="004B371E">
          <w:rPr>
            <w:rFonts w:asciiTheme="majorHAnsi" w:hAnsiTheme="majorHAnsi" w:cstheme="majorHAnsi"/>
            <w:bCs/>
            <w:iCs/>
          </w:rPr>
          <w:t>cells (</w:t>
        </w:r>
        <w:proofErr w:type="gramStart"/>
        <w:r w:rsidR="004B371E">
          <w:rPr>
            <w:rFonts w:asciiTheme="majorHAnsi" w:hAnsiTheme="majorHAnsi" w:cstheme="majorHAnsi"/>
            <w:bCs/>
            <w:iCs/>
          </w:rPr>
          <w:t>i.e.</w:t>
        </w:r>
        <w:proofErr w:type="gramEnd"/>
        <w:r w:rsidR="004B371E">
          <w:rPr>
            <w:rFonts w:asciiTheme="majorHAnsi" w:hAnsiTheme="majorHAnsi" w:cstheme="majorHAnsi"/>
            <w:bCs/>
            <w:iCs/>
          </w:rPr>
          <w:t xml:space="preserve"> eggs or semen)</w:t>
        </w:r>
      </w:ins>
      <w:ins w:id="86" w:author="Shannon Erica Kendal Joslin" w:date="2023-10-31T11:07:00Z">
        <w:r w:rsidR="004B371E" w:rsidRPr="002F3C85">
          <w:rPr>
            <w:rFonts w:asciiTheme="majorHAnsi" w:hAnsiTheme="majorHAnsi" w:cstheme="majorHAnsi"/>
            <w:bCs/>
            <w:iCs/>
          </w:rPr>
          <w:t xml:space="preserve"> </w:t>
        </w:r>
      </w:ins>
      <w:r w:rsidR="00317E6F" w:rsidRPr="002F3C85">
        <w:rPr>
          <w:rFonts w:asciiTheme="majorHAnsi" w:hAnsiTheme="majorHAnsi" w:cstheme="majorHAnsi"/>
          <w:bCs/>
          <w:iCs/>
        </w:rPr>
        <w:t xml:space="preserve">from ripe adult fish or through dissection, both of which sacrifice the life of the fish or gametes. </w:t>
      </w:r>
      <w:commentRangeEnd w:id="79"/>
      <w:r w:rsidR="007215B8">
        <w:rPr>
          <w:rStyle w:val="CommentReference"/>
        </w:rPr>
        <w:commentReference w:id="79"/>
      </w:r>
      <w:commentRangeEnd w:id="80"/>
      <w:r w:rsidR="00752602">
        <w:rPr>
          <w:rStyle w:val="CommentReference"/>
        </w:rPr>
        <w:commentReference w:id="80"/>
      </w:r>
      <w:r w:rsidR="00317E6F" w:rsidRPr="002F3C85">
        <w:rPr>
          <w:rFonts w:asciiTheme="majorHAnsi" w:hAnsiTheme="majorHAnsi" w:cstheme="majorHAnsi"/>
          <w:bCs/>
          <w:iCs/>
        </w:rPr>
        <w:t xml:space="preserve">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ins w:id="87" w:author="Shannon Erica Kendal Joslin" w:date="2023-10-31T11:08:00Z">
        <w:r w:rsidR="004B371E" w:rsidRPr="004B371E">
          <w:rPr>
            <w:rFonts w:asciiTheme="majorHAnsi" w:hAnsiTheme="majorHAnsi" w:cstheme="majorHAnsi"/>
            <w:bCs/>
            <w:iCs/>
            <w:color w:val="00000A"/>
          </w:rPr>
          <w:t xml:space="preserve"> </w:t>
        </w:r>
        <w:r w:rsidR="004B371E">
          <w:rPr>
            <w:rFonts w:asciiTheme="majorHAnsi" w:hAnsiTheme="majorHAnsi" w:cstheme="majorHAnsi"/>
            <w:bCs/>
            <w:iCs/>
            <w:color w:val="00000A"/>
          </w:rPr>
          <w:t>This presents a hurdle in studying the wild population and for rearing fish in captivity.</w:t>
        </w:r>
      </w:ins>
      <w:r w:rsidR="00317E6F">
        <w:rPr>
          <w:rFonts w:asciiTheme="majorHAnsi" w:hAnsiTheme="majorHAnsi" w:cstheme="majorHAnsi"/>
          <w:bCs/>
          <w:iCs/>
        </w:rPr>
        <w:t xml:space="preserve"> </w:t>
      </w:r>
      <w:commentRangeStart w:id="88"/>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ins w:id="89" w:author="Shannon Erica Kendal Joslin" w:date="2023-10-31T11:11:00Z">
        <w:r w:rsidR="004B371E">
          <w:rPr>
            <w:rFonts w:asciiTheme="majorHAnsi" w:hAnsiTheme="majorHAnsi" w:cstheme="majorHAnsi"/>
            <w:bCs/>
            <w:iCs/>
            <w:color w:val="00000A"/>
          </w:rPr>
          <w:t xml:space="preserve"> through </w:t>
        </w:r>
      </w:ins>
      <w:ins w:id="90" w:author="Shannon Erica Kendal Joslin" w:date="2023-10-31T11:16:00Z">
        <w:r w:rsidR="00906C3B">
          <w:rPr>
            <w:rFonts w:asciiTheme="majorHAnsi" w:hAnsiTheme="majorHAnsi" w:cstheme="majorHAnsi"/>
            <w:bCs/>
            <w:iCs/>
            <w:color w:val="00000A"/>
          </w:rPr>
          <w:t xml:space="preserve">non-lethal </w:t>
        </w:r>
      </w:ins>
      <w:ins w:id="91" w:author="Shannon Erica Kendal Joslin" w:date="2023-10-31T11:15:00Z">
        <w:r w:rsidR="00906C3B">
          <w:rPr>
            <w:rFonts w:asciiTheme="majorHAnsi" w:hAnsiTheme="majorHAnsi" w:cstheme="majorHAnsi"/>
            <w:bCs/>
            <w:iCs/>
            <w:color w:val="00000A"/>
          </w:rPr>
          <w:t xml:space="preserve">fin clippings and </w:t>
        </w:r>
      </w:ins>
      <w:ins w:id="92" w:author="Shannon Erica Kendal Joslin" w:date="2023-10-31T11:12:00Z">
        <w:r w:rsidR="00906C3B">
          <w:rPr>
            <w:rFonts w:asciiTheme="majorHAnsi" w:hAnsiTheme="majorHAnsi" w:cstheme="majorHAnsi"/>
            <w:bCs/>
            <w:iCs/>
            <w:color w:val="00000A"/>
          </w:rPr>
          <w:t>genetic markers</w:t>
        </w:r>
      </w:ins>
      <w:ins w:id="93" w:author="Shannon Erica Kendal Joslin" w:date="2023-10-31T11:15:00Z">
        <w:r w:rsidR="00906C3B">
          <w:rPr>
            <w:rFonts w:asciiTheme="majorHAnsi" w:hAnsiTheme="majorHAnsi" w:cstheme="majorHAnsi"/>
            <w:bCs/>
            <w:iCs/>
            <w:color w:val="00000A"/>
          </w:rPr>
          <w:t>,</w:t>
        </w:r>
      </w:ins>
      <w:r w:rsidR="000368D6">
        <w:rPr>
          <w:rFonts w:asciiTheme="majorHAnsi" w:hAnsiTheme="majorHAnsi" w:cstheme="majorHAnsi"/>
          <w:bCs/>
          <w:iCs/>
          <w:color w:val="00000A"/>
        </w:rPr>
        <w:t xml:space="preserve"> without culling or relying on gametic expression</w:t>
      </w:r>
      <w:ins w:id="94" w:author="Shannon Erica Kendal Joslin" w:date="2023-10-31T11:15:00Z">
        <w:r w:rsidR="00906C3B">
          <w:rPr>
            <w:rFonts w:asciiTheme="majorHAnsi" w:hAnsiTheme="majorHAnsi" w:cstheme="majorHAnsi"/>
            <w:bCs/>
            <w:iCs/>
            <w:color w:val="00000A"/>
          </w:rPr>
          <w:t>,</w:t>
        </w:r>
      </w:ins>
      <w:r w:rsidR="000368D6">
        <w:rPr>
          <w:rFonts w:asciiTheme="majorHAnsi" w:hAnsiTheme="majorHAnsi" w:cstheme="majorHAnsi"/>
          <w:bCs/>
          <w:iCs/>
          <w:color w:val="00000A"/>
        </w:rPr>
        <w:t xml:space="preserve">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reliably sex fish at all stages of their life</w:t>
      </w:r>
      <w:r w:rsidR="007215B8">
        <w:rPr>
          <w:rFonts w:asciiTheme="majorHAnsi" w:hAnsiTheme="majorHAnsi" w:cstheme="majorHAnsi"/>
          <w:bCs/>
          <w:iCs/>
          <w:color w:val="00000A"/>
        </w:rPr>
        <w:t xml:space="preserve"> </w:t>
      </w:r>
      <w:r w:rsidR="00317E6F">
        <w:rPr>
          <w:rFonts w:asciiTheme="majorHAnsi" w:hAnsiTheme="majorHAnsi" w:cstheme="majorHAnsi"/>
          <w:bCs/>
          <w:iCs/>
          <w:color w:val="00000A"/>
        </w:rPr>
        <w:t xml:space="preserve">cycle </w:t>
      </w:r>
      <w:del w:id="95" w:author="Shannon Erica Kendal Joslin" w:date="2023-10-31T11:18:00Z">
        <w:r w:rsidR="00317E6F" w:rsidDel="00D64C4C">
          <w:rPr>
            <w:rFonts w:asciiTheme="majorHAnsi" w:hAnsiTheme="majorHAnsi" w:cstheme="majorHAnsi"/>
            <w:bCs/>
            <w:iCs/>
            <w:color w:val="00000A"/>
          </w:rPr>
          <w:delText xml:space="preserve">without </w:delText>
        </w:r>
      </w:del>
      <w:ins w:id="96" w:author="Shannon Erica Kendal Joslin" w:date="2023-10-31T11:18:00Z">
        <w:r w:rsidR="00D64C4C">
          <w:rPr>
            <w:rFonts w:asciiTheme="majorHAnsi" w:hAnsiTheme="majorHAnsi" w:cstheme="majorHAnsi"/>
            <w:bCs/>
            <w:iCs/>
            <w:color w:val="00000A"/>
          </w:rPr>
          <w:t>exclu</w:t>
        </w:r>
      </w:ins>
      <w:ins w:id="97" w:author="Shannon Erica Kendal Joslin" w:date="2023-10-31T11:19:00Z">
        <w:r w:rsidR="00D64C4C">
          <w:rPr>
            <w:rFonts w:asciiTheme="majorHAnsi" w:hAnsiTheme="majorHAnsi" w:cstheme="majorHAnsi"/>
            <w:bCs/>
            <w:iCs/>
            <w:color w:val="00000A"/>
          </w:rPr>
          <w:t>sive of</w:t>
        </w:r>
      </w:ins>
      <w:ins w:id="98" w:author="Shannon Erica Kendal Joslin" w:date="2023-10-31T11:18:00Z">
        <w:r w:rsidR="00D64C4C">
          <w:rPr>
            <w:rFonts w:asciiTheme="majorHAnsi" w:hAnsiTheme="majorHAnsi" w:cstheme="majorHAnsi"/>
            <w:bCs/>
            <w:iCs/>
            <w:color w:val="00000A"/>
          </w:rPr>
          <w:t xml:space="preserve"> </w:t>
        </w:r>
      </w:ins>
      <w:del w:id="99" w:author="Shannon Erica Kendal Joslin" w:date="2023-10-31T11:13:00Z">
        <w:r w:rsidR="00317E6F" w:rsidDel="00906C3B">
          <w:rPr>
            <w:rFonts w:asciiTheme="majorHAnsi" w:hAnsiTheme="majorHAnsi" w:cstheme="majorHAnsi"/>
            <w:bCs/>
            <w:iCs/>
            <w:color w:val="00000A"/>
          </w:rPr>
          <w:delText>take</w:delText>
        </w:r>
      </w:del>
      <w:ins w:id="100" w:author="Shannon Erica Kendal Joslin" w:date="2023-10-31T11:13:00Z">
        <w:r w:rsidR="00906C3B">
          <w:rPr>
            <w:rFonts w:asciiTheme="majorHAnsi" w:hAnsiTheme="majorHAnsi" w:cstheme="majorHAnsi"/>
            <w:bCs/>
            <w:iCs/>
            <w:color w:val="00000A"/>
          </w:rPr>
          <w:t>reducing the species’ population size</w:t>
        </w:r>
      </w:ins>
      <w:r w:rsidR="00317E6F">
        <w:rPr>
          <w:rFonts w:asciiTheme="majorHAnsi" w:hAnsiTheme="majorHAnsi" w:cstheme="majorHAnsi"/>
          <w:bCs/>
          <w:iCs/>
          <w:color w:val="00000A"/>
        </w:rPr>
        <w:t>.</w:t>
      </w:r>
      <w:commentRangeEnd w:id="88"/>
      <w:r w:rsidR="007215B8">
        <w:rPr>
          <w:rStyle w:val="CommentReference"/>
        </w:rPr>
        <w:commentReference w:id="88"/>
      </w:r>
      <w:r w:rsidR="00317E6F">
        <w:rPr>
          <w:rFonts w:asciiTheme="majorHAnsi" w:hAnsiTheme="majorHAnsi" w:cstheme="majorHAnsi"/>
          <w:bCs/>
          <w:iCs/>
          <w:color w:val="00000A"/>
        </w:rPr>
        <w:t xml:space="preserv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w:t>
      </w:r>
      <w:del w:id="101" w:author="Shannon Erica Kendal Joslin" w:date="2023-10-31T11:20:00Z">
        <w:r w:rsidR="00EA7339" w:rsidDel="00D64C4C">
          <w:rPr>
            <w:rFonts w:asciiTheme="majorHAnsi" w:hAnsiTheme="majorHAnsi" w:cstheme="majorHAnsi"/>
            <w:bCs/>
            <w:iCs/>
            <w:color w:val="00000A"/>
          </w:rPr>
          <w:delText xml:space="preserve">as juveniles and </w:delText>
        </w:r>
      </w:del>
      <w:commentRangeStart w:id="102"/>
      <w:del w:id="103" w:author="Shannon Erica Kendal Joslin" w:date="2023-10-31T11:19:00Z">
        <w:r w:rsidR="00EA7339" w:rsidDel="00D64C4C">
          <w:rPr>
            <w:rFonts w:asciiTheme="majorHAnsi" w:hAnsiTheme="majorHAnsi" w:cstheme="majorHAnsi"/>
            <w:bCs/>
            <w:iCs/>
            <w:color w:val="00000A"/>
          </w:rPr>
          <w:delText>fewer resources contributing to controlling sex ratios</w:delText>
        </w:r>
      </w:del>
      <w:ins w:id="104" w:author="Shannon Erica Kendal Joslin" w:date="2023-10-31T11:20:00Z">
        <w:r w:rsidR="00D64C4C">
          <w:rPr>
            <w:rFonts w:asciiTheme="majorHAnsi" w:hAnsiTheme="majorHAnsi" w:cstheme="majorHAnsi"/>
            <w:bCs/>
            <w:iCs/>
            <w:color w:val="00000A"/>
          </w:rPr>
          <w:t>at all</w:t>
        </w:r>
      </w:ins>
      <w:ins w:id="105" w:author="Shannon Erica Kendal Joslin" w:date="2023-10-31T11:19:00Z">
        <w:r w:rsidR="00D64C4C">
          <w:rPr>
            <w:rFonts w:asciiTheme="majorHAnsi" w:hAnsiTheme="majorHAnsi" w:cstheme="majorHAnsi"/>
            <w:bCs/>
            <w:iCs/>
            <w:color w:val="00000A"/>
          </w:rPr>
          <w:t xml:space="preserve"> </w:t>
        </w:r>
      </w:ins>
      <w:ins w:id="106" w:author="Shannon Erica Kendal Joslin" w:date="2023-10-31T11:20:00Z">
        <w:r w:rsidR="00D64C4C">
          <w:rPr>
            <w:rFonts w:asciiTheme="majorHAnsi" w:hAnsiTheme="majorHAnsi" w:cstheme="majorHAnsi"/>
            <w:bCs/>
            <w:iCs/>
            <w:color w:val="00000A"/>
          </w:rPr>
          <w:t>stages of their lifecycle</w:t>
        </w:r>
      </w:ins>
      <w:ins w:id="107" w:author="Shannon Erica Kendal Joslin" w:date="2023-10-31T11:21:00Z">
        <w:r w:rsidR="00D64C4C">
          <w:rPr>
            <w:rFonts w:asciiTheme="majorHAnsi" w:hAnsiTheme="majorHAnsi" w:cstheme="majorHAnsi"/>
            <w:bCs/>
            <w:iCs/>
            <w:color w:val="00000A"/>
          </w:rPr>
          <w:t xml:space="preserve">, and </w:t>
        </w:r>
      </w:ins>
      <w:ins w:id="108" w:author="Shannon Erica Kendal Joslin" w:date="2023-10-31T11:22:00Z">
        <w:r w:rsidR="008D04B0">
          <w:rPr>
            <w:rFonts w:asciiTheme="majorHAnsi" w:hAnsiTheme="majorHAnsi" w:cstheme="majorHAnsi"/>
            <w:bCs/>
            <w:iCs/>
            <w:color w:val="00000A"/>
          </w:rPr>
          <w:t>allowing</w:t>
        </w:r>
      </w:ins>
      <w:ins w:id="109" w:author="Shannon Erica Kendal Joslin" w:date="2023-10-31T11:21:00Z">
        <w:r w:rsidR="00D64C4C">
          <w:rPr>
            <w:rFonts w:asciiTheme="majorHAnsi" w:hAnsiTheme="majorHAnsi" w:cstheme="majorHAnsi"/>
            <w:bCs/>
            <w:iCs/>
            <w:color w:val="00000A"/>
          </w:rPr>
          <w:t xml:space="preserve"> managers</w:t>
        </w:r>
      </w:ins>
      <w:ins w:id="110" w:author="Shannon Erica Kendal Joslin" w:date="2023-10-31T11:22:00Z">
        <w:r w:rsidR="008D04B0">
          <w:rPr>
            <w:rFonts w:asciiTheme="majorHAnsi" w:hAnsiTheme="majorHAnsi" w:cstheme="majorHAnsi"/>
            <w:bCs/>
            <w:iCs/>
            <w:color w:val="00000A"/>
          </w:rPr>
          <w:t xml:space="preserve"> to factor population demographics into breeding decisions</w:t>
        </w:r>
      </w:ins>
      <w:del w:id="111" w:author="Shannon Erica Kendal Joslin" w:date="2023-10-31T11:21:00Z">
        <w:r w:rsidR="00EA7339" w:rsidDel="00D64C4C">
          <w:rPr>
            <w:rFonts w:asciiTheme="majorHAnsi" w:hAnsiTheme="majorHAnsi" w:cstheme="majorHAnsi"/>
            <w:bCs/>
            <w:iCs/>
            <w:color w:val="00000A"/>
          </w:rPr>
          <w:delText xml:space="preserve"> </w:delText>
        </w:r>
      </w:del>
      <w:commentRangeEnd w:id="102"/>
      <w:r w:rsidR="007215B8">
        <w:rPr>
          <w:rStyle w:val="CommentReference"/>
        </w:rPr>
        <w:commentReference w:id="102"/>
      </w:r>
      <w:del w:id="112" w:author="Shannon Erica Kendal Joslin" w:date="2023-10-31T11:21:00Z">
        <w:r w:rsidR="00EA7339" w:rsidDel="00D64C4C">
          <w:rPr>
            <w:rFonts w:asciiTheme="majorHAnsi" w:hAnsiTheme="majorHAnsi" w:cstheme="majorHAnsi"/>
            <w:bCs/>
            <w:iCs/>
            <w:color w:val="00000A"/>
          </w:rPr>
          <w:delText>as fish will not have to be reared until adulthood</w:delText>
        </w:r>
      </w:del>
      <w:del w:id="113" w:author="Shannon Erica Kendal Joslin" w:date="2023-10-31T11:22:00Z">
        <w:r w:rsidR="00EA7339" w:rsidDel="008D04B0">
          <w:rPr>
            <w:rFonts w:asciiTheme="majorHAnsi" w:hAnsiTheme="majorHAnsi" w:cstheme="majorHAnsi"/>
            <w:bCs/>
            <w:iCs/>
            <w:color w:val="00000A"/>
          </w:rPr>
          <w:delText xml:space="preserve"> to know the composition of the population</w:delText>
        </w:r>
      </w:del>
      <w:r w:rsidR="00EA7339">
        <w:rPr>
          <w:rFonts w:asciiTheme="majorHAnsi" w:hAnsiTheme="majorHAnsi" w:cstheme="majorHAnsi"/>
          <w:bCs/>
          <w:iCs/>
          <w:color w:val="00000A"/>
        </w:rPr>
        <w:t xml:space="preserve">. While state and federal agencies conduct </w:t>
      </w:r>
      <w:r w:rsidR="00984759">
        <w:rPr>
          <w:rFonts w:asciiTheme="majorHAnsi" w:hAnsiTheme="majorHAnsi" w:cstheme="majorHAnsi"/>
          <w:bCs/>
          <w:iCs/>
          <w:color w:val="00000A"/>
        </w:rPr>
        <w:t xml:space="preserve">annual abundance and distribution </w:t>
      </w:r>
      <w:r w:rsidR="00401A7D">
        <w:rPr>
          <w:rFonts w:asciiTheme="majorHAnsi" w:hAnsiTheme="majorHAnsi" w:cstheme="majorHAnsi"/>
          <w:bCs/>
          <w:iCs/>
          <w:color w:val="00000A"/>
        </w:rPr>
        <w:t>monitoring</w:t>
      </w:r>
      <w:r w:rsidR="00984759">
        <w:rPr>
          <w:rFonts w:asciiTheme="majorHAnsi" w:hAnsiTheme="majorHAnsi" w:cstheme="majorHAnsi"/>
          <w:bCs/>
          <w:iCs/>
          <w:color w:val="00000A"/>
        </w:rPr>
        <w:t xml:space="preserve">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w:t>
      </w:r>
      <w:r w:rsidR="007215B8">
        <w:rPr>
          <w:rFonts w:asciiTheme="majorHAnsi" w:hAnsiTheme="majorHAnsi" w:cstheme="majorHAnsi"/>
          <w:bCs/>
          <w:iCs/>
          <w:color w:val="00000A"/>
        </w:rPr>
        <w:t>unknown</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401A7D">
        <w:rPr>
          <w:rFonts w:asciiTheme="majorHAnsi" w:hAnsiTheme="majorHAnsi" w:cstheme="majorHAnsi"/>
          <w:bCs/>
          <w:iCs/>
          <w:color w:val="00000A"/>
        </w:rPr>
        <w:t>,</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00120DAA"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00120DAA"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00120DAA" w:rsidRPr="002F3C85">
        <w:rPr>
          <w:rFonts w:asciiTheme="majorHAnsi" w:hAnsiTheme="majorHAnsi" w:cstheme="majorHAnsi"/>
          <w:bCs/>
          <w:iCs/>
        </w:rPr>
        <w:t xml:space="preserve"> </w:t>
      </w:r>
      <w:r w:rsidR="00E97898">
        <w:rPr>
          <w:rFonts w:asciiTheme="majorHAnsi" w:hAnsiTheme="majorHAnsi" w:cstheme="majorHAnsi"/>
          <w:bCs/>
          <w:iCs/>
        </w:rPr>
        <w:t>delta smelt</w:t>
      </w:r>
      <w:r w:rsidR="00120DAA" w:rsidRPr="002F3C85">
        <w:rPr>
          <w:rFonts w:asciiTheme="majorHAnsi" w:hAnsiTheme="majorHAnsi" w:cstheme="majorHAnsi"/>
          <w:bCs/>
          <w:iCs/>
        </w:rPr>
        <w:t xml:space="preserve"> </w:t>
      </w:r>
      <w:r w:rsidR="00401A7D">
        <w:rPr>
          <w:rFonts w:asciiTheme="majorHAnsi" w:hAnsiTheme="majorHAnsi" w:cstheme="majorHAnsi"/>
          <w:bCs/>
          <w:iCs/>
        </w:rPr>
        <w:t>and developing a genetic sex marker</w:t>
      </w:r>
      <w:ins w:id="114" w:author="Shannon Erica Kendal Joslin" w:date="2023-10-31T11:46:00Z">
        <w:r w:rsidR="00EA4F68">
          <w:rPr>
            <w:rFonts w:asciiTheme="majorHAnsi" w:hAnsiTheme="majorHAnsi" w:cstheme="majorHAnsi"/>
            <w:bCs/>
            <w:iCs/>
          </w:rPr>
          <w:t xml:space="preserve"> to identify sex in real time</w:t>
        </w:r>
      </w:ins>
      <w:r w:rsidR="00401A7D">
        <w:rPr>
          <w:rFonts w:asciiTheme="majorHAnsi" w:hAnsiTheme="majorHAnsi" w:cstheme="majorHAnsi"/>
          <w:bCs/>
          <w:iCs/>
        </w:rPr>
        <w:t xml:space="preserve"> would allow </w:t>
      </w:r>
      <w:r w:rsidR="00120DAA" w:rsidRPr="002F3C85">
        <w:rPr>
          <w:rFonts w:asciiTheme="majorHAnsi" w:hAnsiTheme="majorHAnsi" w:cstheme="majorHAnsi"/>
          <w:bCs/>
          <w:iCs/>
        </w:rPr>
        <w:t>manage</w:t>
      </w:r>
      <w:r w:rsidR="00401A7D">
        <w:rPr>
          <w:rFonts w:asciiTheme="majorHAnsi" w:hAnsiTheme="majorHAnsi" w:cstheme="majorHAnsi"/>
          <w:bCs/>
          <w:iCs/>
        </w:rPr>
        <w:t>rs</w:t>
      </w:r>
      <w:ins w:id="115" w:author="Shannon Erica Kendal Joslin" w:date="2023-10-31T11:45:00Z">
        <w:r w:rsidR="00EA4F68">
          <w:rPr>
            <w:rFonts w:asciiTheme="majorHAnsi" w:hAnsiTheme="majorHAnsi" w:cstheme="majorHAnsi"/>
            <w:bCs/>
            <w:iCs/>
          </w:rPr>
          <w:t xml:space="preserve"> to make more informed decisions</w:t>
        </w:r>
      </w:ins>
      <w:ins w:id="116" w:author="Shannon Erica Kendal Joslin" w:date="2023-11-02T09:08:00Z">
        <w:r w:rsidR="00926B1B">
          <w:rPr>
            <w:rFonts w:asciiTheme="majorHAnsi" w:hAnsiTheme="majorHAnsi" w:cstheme="majorHAnsi"/>
            <w:bCs/>
            <w:iCs/>
          </w:rPr>
          <w:t xml:space="preserve"> and better understand the influences</w:t>
        </w:r>
      </w:ins>
      <w:ins w:id="117" w:author="Shannon Erica Kendal Joslin" w:date="2023-10-31T11:46:00Z">
        <w:r w:rsidR="00EA4F68">
          <w:rPr>
            <w:rFonts w:asciiTheme="majorHAnsi" w:hAnsiTheme="majorHAnsi" w:cstheme="majorHAnsi"/>
            <w:bCs/>
            <w:iCs/>
          </w:rPr>
          <w:t xml:space="preserve"> affecting the fate of the wild population.</w:t>
        </w:r>
      </w:ins>
      <w:ins w:id="118" w:author="Shannon Erica Kendal Joslin" w:date="2023-11-02T09:09:00Z">
        <w:r w:rsidR="00926B1B">
          <w:rPr>
            <w:rFonts w:asciiTheme="majorHAnsi" w:hAnsiTheme="majorHAnsi" w:cstheme="majorHAnsi"/>
            <w:bCs/>
            <w:iCs/>
          </w:rPr>
          <w:t xml:space="preserve"> </w:t>
        </w:r>
      </w:ins>
      <w:ins w:id="119" w:author="Shannon Erica Kendal Joslin" w:date="2023-11-02T09:33:00Z">
        <w:r w:rsidR="00D41FE2">
          <w:rPr>
            <w:rFonts w:asciiTheme="majorHAnsi" w:hAnsiTheme="majorHAnsi" w:cstheme="majorHAnsi"/>
            <w:bCs/>
            <w:iCs/>
          </w:rPr>
          <w:t>Such information would inform decisions on how to best utilize the</w:t>
        </w:r>
        <w:r w:rsidR="00D41FE2">
          <w:rPr>
            <w:rFonts w:asciiTheme="majorHAnsi" w:hAnsiTheme="majorHAnsi" w:cstheme="majorHAnsi"/>
          </w:rPr>
          <w:t xml:space="preserve"> captive breeding program to reduce genetic bottlenecks associated with skewed sex bias</w:t>
        </w:r>
        <w:r w:rsidR="00D41FE2">
          <w:rPr>
            <w:rFonts w:asciiTheme="majorHAnsi" w:hAnsiTheme="majorHAnsi" w:cstheme="majorHAnsi"/>
            <w:bCs/>
            <w:iCs/>
          </w:rPr>
          <w:t>.</w:t>
        </w:r>
        <w:r w:rsidR="00D41FE2">
          <w:rPr>
            <w:rFonts w:asciiTheme="majorHAnsi" w:hAnsiTheme="majorHAnsi" w:cstheme="majorHAnsi"/>
          </w:rPr>
          <w:t xml:space="preserve"> </w:t>
        </w:r>
      </w:ins>
      <w:ins w:id="120" w:author="Shannon Erica Kendal Joslin" w:date="2023-11-02T09:35:00Z">
        <w:r w:rsidR="00734141">
          <w:rPr>
            <w:rFonts w:asciiTheme="majorHAnsi" w:hAnsiTheme="majorHAnsi" w:cstheme="majorHAnsi"/>
          </w:rPr>
          <w:t xml:space="preserve">The ability to non-lethally sex fish opens up the door for </w:t>
        </w:r>
      </w:ins>
      <w:ins w:id="121" w:author="Shannon Erica Kendal Joslin" w:date="2023-11-02T09:12:00Z">
        <w:r w:rsidR="00926B1B">
          <w:rPr>
            <w:rFonts w:asciiTheme="majorHAnsi" w:hAnsiTheme="majorHAnsi" w:cstheme="majorHAnsi"/>
            <w:bCs/>
            <w:iCs/>
          </w:rPr>
          <w:t>managers</w:t>
        </w:r>
      </w:ins>
      <w:ins w:id="122" w:author="Shannon Erica Kendal Joslin" w:date="2023-11-02T09:09:00Z">
        <w:r w:rsidR="00926B1B">
          <w:rPr>
            <w:rFonts w:asciiTheme="majorHAnsi" w:hAnsiTheme="majorHAnsi" w:cstheme="majorHAnsi"/>
            <w:bCs/>
            <w:iCs/>
          </w:rPr>
          <w:t xml:space="preserve"> </w:t>
        </w:r>
      </w:ins>
      <w:ins w:id="123" w:author="Shannon Erica Kendal Joslin" w:date="2023-11-02T09:35:00Z">
        <w:r w:rsidR="00734141">
          <w:rPr>
            <w:rFonts w:asciiTheme="majorHAnsi" w:hAnsiTheme="majorHAnsi" w:cstheme="majorHAnsi"/>
            <w:bCs/>
            <w:iCs/>
          </w:rPr>
          <w:t>to</w:t>
        </w:r>
      </w:ins>
      <w:ins w:id="124" w:author="Shannon Erica Kendal Joslin" w:date="2023-11-02T09:09:00Z">
        <w:r w:rsidR="00926B1B">
          <w:rPr>
            <w:rFonts w:asciiTheme="majorHAnsi" w:hAnsiTheme="majorHAnsi" w:cstheme="majorHAnsi"/>
            <w:bCs/>
            <w:iCs/>
          </w:rPr>
          <w:t xml:space="preserve"> </w:t>
        </w:r>
      </w:ins>
      <w:ins w:id="125" w:author="Shannon Erica Kendal Joslin" w:date="2023-11-02T09:34:00Z">
        <w:r w:rsidR="00734141">
          <w:rPr>
            <w:rFonts w:asciiTheme="majorHAnsi" w:hAnsiTheme="majorHAnsi" w:cstheme="majorHAnsi"/>
            <w:bCs/>
            <w:iCs/>
          </w:rPr>
          <w:t>better understand population dynamics</w:t>
        </w:r>
      </w:ins>
      <w:ins w:id="126" w:author="Shannon Erica Kendal Joslin" w:date="2023-11-02T09:35:00Z">
        <w:r w:rsidR="00734141">
          <w:rPr>
            <w:rFonts w:asciiTheme="majorHAnsi" w:hAnsiTheme="majorHAnsi" w:cstheme="majorHAnsi"/>
            <w:bCs/>
            <w:iCs/>
          </w:rPr>
          <w:t xml:space="preserve">, </w:t>
        </w:r>
      </w:ins>
      <w:ins w:id="127" w:author="Shannon Erica Kendal Joslin" w:date="2023-11-02T09:36:00Z">
        <w:r w:rsidR="00734141">
          <w:rPr>
            <w:rFonts w:asciiTheme="majorHAnsi" w:hAnsiTheme="majorHAnsi" w:cstheme="majorHAnsi"/>
            <w:bCs/>
            <w:iCs/>
          </w:rPr>
          <w:t xml:space="preserve">carry out species modeling, </w:t>
        </w:r>
      </w:ins>
      <w:ins w:id="128" w:author="Shannon Erica Kendal Joslin" w:date="2023-11-02T09:37:00Z">
        <w:r w:rsidR="00734141">
          <w:rPr>
            <w:rFonts w:asciiTheme="majorHAnsi" w:hAnsiTheme="majorHAnsi" w:cstheme="majorHAnsi"/>
            <w:bCs/>
            <w:iCs/>
          </w:rPr>
          <w:t xml:space="preserve">understand </w:t>
        </w:r>
      </w:ins>
      <w:ins w:id="129" w:author="Shannon Erica Kendal Joslin" w:date="2023-11-02T09:38:00Z">
        <w:r w:rsidR="00734141">
          <w:rPr>
            <w:rFonts w:asciiTheme="majorHAnsi" w:hAnsiTheme="majorHAnsi" w:cstheme="majorHAnsi"/>
            <w:bCs/>
            <w:iCs/>
          </w:rPr>
          <w:t xml:space="preserve">current and past </w:t>
        </w:r>
      </w:ins>
      <w:ins w:id="130" w:author="Shannon Erica Kendal Joslin" w:date="2023-11-02T09:37:00Z">
        <w:r w:rsidR="00734141">
          <w:rPr>
            <w:rFonts w:asciiTheme="majorHAnsi" w:hAnsiTheme="majorHAnsi" w:cstheme="majorHAnsi"/>
            <w:bCs/>
            <w:iCs/>
          </w:rPr>
          <w:t>demographic conditions,</w:t>
        </w:r>
      </w:ins>
      <w:ins w:id="131" w:author="Shannon Erica Kendal Joslin" w:date="2023-11-02T09:34:00Z">
        <w:r w:rsidR="00734141">
          <w:rPr>
            <w:rFonts w:asciiTheme="majorHAnsi" w:hAnsiTheme="majorHAnsi" w:cstheme="majorHAnsi"/>
            <w:bCs/>
            <w:iCs/>
          </w:rPr>
          <w:t xml:space="preserve"> and </w:t>
        </w:r>
      </w:ins>
      <w:ins w:id="132" w:author="Shannon Erica Kendal Joslin" w:date="2023-11-02T09:10:00Z">
        <w:r w:rsidR="00926B1B">
          <w:rPr>
            <w:rFonts w:asciiTheme="majorHAnsi" w:hAnsiTheme="majorHAnsi" w:cstheme="majorHAnsi"/>
            <w:bCs/>
            <w:iCs/>
          </w:rPr>
          <w:t>test</w:t>
        </w:r>
      </w:ins>
      <w:ins w:id="133" w:author="Shannon Erica Kendal Joslin" w:date="2023-11-02T09:09:00Z">
        <w:r w:rsidR="00926B1B">
          <w:rPr>
            <w:rFonts w:asciiTheme="majorHAnsi" w:hAnsiTheme="majorHAnsi" w:cstheme="majorHAnsi"/>
            <w:bCs/>
            <w:iCs/>
          </w:rPr>
          <w:t xml:space="preserve"> </w:t>
        </w:r>
      </w:ins>
      <w:ins w:id="134" w:author="Shannon Erica Kendal Joslin" w:date="2023-11-02T09:12:00Z">
        <w:r w:rsidR="00926B1B">
          <w:rPr>
            <w:rFonts w:asciiTheme="majorHAnsi" w:hAnsiTheme="majorHAnsi" w:cstheme="majorHAnsi"/>
            <w:bCs/>
            <w:iCs/>
          </w:rPr>
          <w:t>the association of sex</w:t>
        </w:r>
      </w:ins>
      <w:ins w:id="135" w:author="Shannon Erica Kendal Joslin" w:date="2023-11-02T09:13:00Z">
        <w:r w:rsidR="00926B1B">
          <w:rPr>
            <w:rFonts w:asciiTheme="majorHAnsi" w:hAnsiTheme="majorHAnsi" w:cstheme="majorHAnsi"/>
            <w:bCs/>
            <w:iCs/>
          </w:rPr>
          <w:t xml:space="preserve">-specific behavior, </w:t>
        </w:r>
        <w:r w:rsidR="006E6C9B">
          <w:rPr>
            <w:rFonts w:asciiTheme="majorHAnsi" w:hAnsiTheme="majorHAnsi" w:cstheme="majorHAnsi"/>
            <w:bCs/>
            <w:iCs/>
          </w:rPr>
          <w:t>geographic location, salinit</w:t>
        </w:r>
      </w:ins>
      <w:ins w:id="136" w:author="Shannon Erica Kendal Joslin" w:date="2023-11-02T09:14:00Z">
        <w:r w:rsidR="006E6C9B">
          <w:rPr>
            <w:rFonts w:asciiTheme="majorHAnsi" w:hAnsiTheme="majorHAnsi" w:cstheme="majorHAnsi"/>
            <w:bCs/>
            <w:iCs/>
          </w:rPr>
          <w:t>y</w:t>
        </w:r>
      </w:ins>
      <w:ins w:id="137" w:author="Shannon Erica Kendal Joslin" w:date="2023-11-02T09:13:00Z">
        <w:r w:rsidR="006E6C9B">
          <w:rPr>
            <w:rFonts w:asciiTheme="majorHAnsi" w:hAnsiTheme="majorHAnsi" w:cstheme="majorHAnsi"/>
            <w:bCs/>
            <w:iCs/>
          </w:rPr>
          <w:t xml:space="preserve">, </w:t>
        </w:r>
      </w:ins>
      <w:ins w:id="138" w:author="Shannon Erica Kendal Joslin" w:date="2023-11-02T09:28:00Z">
        <w:r w:rsidR="00D41FE2">
          <w:rPr>
            <w:rFonts w:asciiTheme="majorHAnsi" w:hAnsiTheme="majorHAnsi" w:cstheme="majorHAnsi"/>
            <w:bCs/>
            <w:iCs/>
          </w:rPr>
          <w:t>and</w:t>
        </w:r>
      </w:ins>
      <w:ins w:id="139" w:author="Shannon Erica Kendal Joslin" w:date="2023-11-02T09:14:00Z">
        <w:r w:rsidR="006E6C9B">
          <w:rPr>
            <w:rFonts w:asciiTheme="majorHAnsi" w:hAnsiTheme="majorHAnsi" w:cstheme="majorHAnsi"/>
            <w:bCs/>
            <w:iCs/>
          </w:rPr>
          <w:t xml:space="preserve"> life stage</w:t>
        </w:r>
      </w:ins>
      <w:ins w:id="140" w:author="Shannon Erica Kendal Joslin" w:date="2023-11-02T09:29:00Z">
        <w:r w:rsidR="00D41FE2">
          <w:rPr>
            <w:rFonts w:asciiTheme="majorHAnsi" w:hAnsiTheme="majorHAnsi" w:cstheme="majorHAnsi"/>
            <w:bCs/>
            <w:iCs/>
          </w:rPr>
          <w:t xml:space="preserve"> to identify</w:t>
        </w:r>
      </w:ins>
      <w:ins w:id="141" w:author="Shannon Erica Kendal Joslin" w:date="2023-11-02T09:30:00Z">
        <w:r w:rsidR="00D41FE2">
          <w:rPr>
            <w:rFonts w:asciiTheme="majorHAnsi" w:hAnsiTheme="majorHAnsi" w:cstheme="majorHAnsi"/>
            <w:bCs/>
            <w:iCs/>
          </w:rPr>
          <w:t xml:space="preserve"> </w:t>
        </w:r>
      </w:ins>
      <w:ins w:id="142" w:author="Shannon Erica Kendal Joslin" w:date="2023-11-02T09:19:00Z">
        <w:r w:rsidR="00890EF9">
          <w:rPr>
            <w:rFonts w:asciiTheme="majorHAnsi" w:hAnsiTheme="majorHAnsi" w:cstheme="majorHAnsi"/>
            <w:bCs/>
            <w:iCs/>
          </w:rPr>
          <w:t>vulnerable subgroup</w:t>
        </w:r>
      </w:ins>
      <w:ins w:id="143" w:author="Shannon Erica Kendal Joslin" w:date="2023-11-02T09:30:00Z">
        <w:r w:rsidR="00D41FE2">
          <w:rPr>
            <w:rFonts w:asciiTheme="majorHAnsi" w:hAnsiTheme="majorHAnsi" w:cstheme="majorHAnsi"/>
            <w:bCs/>
            <w:iCs/>
          </w:rPr>
          <w:t>(s)</w:t>
        </w:r>
      </w:ins>
      <w:ins w:id="144" w:author="Shannon Erica Kendal Joslin" w:date="2023-11-02T09:17:00Z">
        <w:r w:rsidR="006E6C9B">
          <w:rPr>
            <w:rFonts w:asciiTheme="majorHAnsi" w:hAnsiTheme="majorHAnsi" w:cstheme="majorHAnsi"/>
            <w:bCs/>
            <w:iCs/>
          </w:rPr>
          <w:t xml:space="preserve"> </w:t>
        </w:r>
      </w:ins>
      <w:ins w:id="145" w:author="Shannon Erica Kendal Joslin" w:date="2023-11-02T09:30:00Z">
        <w:r w:rsidR="00D41FE2">
          <w:rPr>
            <w:rFonts w:asciiTheme="majorHAnsi" w:hAnsiTheme="majorHAnsi" w:cstheme="majorHAnsi"/>
            <w:bCs/>
            <w:iCs/>
          </w:rPr>
          <w:t>which can then</w:t>
        </w:r>
      </w:ins>
      <w:ins w:id="146" w:author="Shannon Erica Kendal Joslin" w:date="2023-11-02T09:19:00Z">
        <w:r w:rsidR="00890EF9">
          <w:rPr>
            <w:rFonts w:asciiTheme="majorHAnsi" w:hAnsiTheme="majorHAnsi" w:cstheme="majorHAnsi"/>
            <w:bCs/>
            <w:iCs/>
          </w:rPr>
          <w:t xml:space="preserve"> be</w:t>
        </w:r>
      </w:ins>
      <w:ins w:id="147" w:author="Shannon Erica Kendal Joslin" w:date="2023-11-02T09:18:00Z">
        <w:r w:rsidR="00890EF9">
          <w:rPr>
            <w:rFonts w:asciiTheme="majorHAnsi" w:hAnsiTheme="majorHAnsi" w:cstheme="majorHAnsi"/>
            <w:bCs/>
            <w:iCs/>
          </w:rPr>
          <w:t xml:space="preserve"> </w:t>
        </w:r>
      </w:ins>
      <w:ins w:id="148" w:author="Shannon Erica Kendal Joslin" w:date="2023-11-02T09:30:00Z">
        <w:r w:rsidR="00D41FE2">
          <w:rPr>
            <w:rFonts w:asciiTheme="majorHAnsi" w:hAnsiTheme="majorHAnsi" w:cstheme="majorHAnsi"/>
            <w:bCs/>
            <w:iCs/>
          </w:rPr>
          <w:t>classified</w:t>
        </w:r>
      </w:ins>
      <w:ins w:id="149" w:author="Shannon Erica Kendal Joslin" w:date="2023-11-02T09:18:00Z">
        <w:r w:rsidR="00890EF9">
          <w:rPr>
            <w:rFonts w:asciiTheme="majorHAnsi" w:hAnsiTheme="majorHAnsi" w:cstheme="majorHAnsi"/>
            <w:bCs/>
            <w:iCs/>
          </w:rPr>
          <w:t xml:space="preserve"> </w:t>
        </w:r>
      </w:ins>
      <w:ins w:id="150" w:author="Shannon Erica Kendal Joslin" w:date="2023-11-02T09:19:00Z">
        <w:r w:rsidR="00890EF9">
          <w:rPr>
            <w:rFonts w:asciiTheme="majorHAnsi" w:hAnsiTheme="majorHAnsi" w:cstheme="majorHAnsi"/>
            <w:bCs/>
            <w:iCs/>
          </w:rPr>
          <w:t>as high</w:t>
        </w:r>
      </w:ins>
      <w:ins w:id="151" w:author="Shannon Erica Kendal Joslin" w:date="2023-11-02T09:20:00Z">
        <w:r w:rsidR="00890EF9">
          <w:rPr>
            <w:rFonts w:asciiTheme="majorHAnsi" w:hAnsiTheme="majorHAnsi" w:cstheme="majorHAnsi"/>
            <w:bCs/>
            <w:iCs/>
          </w:rPr>
          <w:t xml:space="preserve"> priority </w:t>
        </w:r>
      </w:ins>
      <w:ins w:id="152" w:author="Shannon Erica Kendal Joslin" w:date="2023-11-02T09:19:00Z">
        <w:r w:rsidR="00890EF9">
          <w:rPr>
            <w:rFonts w:asciiTheme="majorHAnsi" w:hAnsiTheme="majorHAnsi" w:cstheme="majorHAnsi"/>
            <w:bCs/>
            <w:iCs/>
          </w:rPr>
          <w:t>for</w:t>
        </w:r>
      </w:ins>
      <w:ins w:id="153" w:author="Shannon Erica Kendal Joslin" w:date="2023-11-02T09:18:00Z">
        <w:r w:rsidR="00890EF9">
          <w:rPr>
            <w:rFonts w:asciiTheme="majorHAnsi" w:hAnsiTheme="majorHAnsi" w:cstheme="majorHAnsi"/>
            <w:bCs/>
            <w:iCs/>
          </w:rPr>
          <w:t xml:space="preserve"> </w:t>
        </w:r>
      </w:ins>
      <w:ins w:id="154" w:author="Shannon Erica Kendal Joslin" w:date="2023-11-02T09:19:00Z">
        <w:r w:rsidR="00890EF9">
          <w:rPr>
            <w:rFonts w:asciiTheme="majorHAnsi" w:hAnsiTheme="majorHAnsi" w:cstheme="majorHAnsi"/>
            <w:bCs/>
            <w:iCs/>
          </w:rPr>
          <w:t>conservation eff</w:t>
        </w:r>
      </w:ins>
      <w:ins w:id="155" w:author="Shannon Erica Kendal Joslin" w:date="2023-11-02T09:20:00Z">
        <w:r w:rsidR="00890EF9">
          <w:rPr>
            <w:rFonts w:asciiTheme="majorHAnsi" w:hAnsiTheme="majorHAnsi" w:cstheme="majorHAnsi"/>
            <w:bCs/>
            <w:iCs/>
          </w:rPr>
          <w:t>orts, protection, and future research</w:t>
        </w:r>
      </w:ins>
      <w:ins w:id="156" w:author="Shannon Erica Kendal Joslin" w:date="2023-11-02T09:37:00Z">
        <w:r w:rsidR="00734141">
          <w:rPr>
            <w:rFonts w:asciiTheme="majorHAnsi" w:hAnsiTheme="majorHAnsi" w:cstheme="majorHAnsi"/>
            <w:bCs/>
            <w:iCs/>
          </w:rPr>
          <w:t xml:space="preserve"> </w:t>
        </w:r>
      </w:ins>
      <w:del w:id="157" w:author="Shannon Erica Kendal Joslin" w:date="2023-10-31T12:01:00Z">
        <w:r w:rsidR="00401A7D" w:rsidDel="00B03515">
          <w:rPr>
            <w:rFonts w:asciiTheme="majorHAnsi" w:hAnsiTheme="majorHAnsi" w:cstheme="majorHAnsi"/>
            <w:bCs/>
            <w:iCs/>
          </w:rPr>
          <w:delText xml:space="preserve"> </w:delText>
        </w:r>
      </w:del>
      <w:del w:id="158" w:author="Shannon Erica Kendal Joslin" w:date="2023-10-31T12:03:00Z">
        <w:r w:rsidR="00401A7D" w:rsidDel="00B03515">
          <w:rPr>
            <w:rFonts w:asciiTheme="majorHAnsi" w:hAnsiTheme="majorHAnsi" w:cstheme="majorHAnsi"/>
            <w:bCs/>
            <w:iCs/>
          </w:rPr>
          <w:delText xml:space="preserve">to </w:delText>
        </w:r>
        <w:r w:rsidR="00E97898" w:rsidDel="00B03515">
          <w:rPr>
            <w:rFonts w:asciiTheme="majorHAnsi" w:hAnsiTheme="majorHAnsi" w:cstheme="majorHAnsi"/>
            <w:bCs/>
            <w:iCs/>
          </w:rPr>
          <w:delText xml:space="preserve">acquire </w:delText>
        </w:r>
        <w:r w:rsidR="00120DAA" w:rsidRPr="002F3C85" w:rsidDel="00B03515">
          <w:rPr>
            <w:rFonts w:asciiTheme="majorHAnsi" w:hAnsiTheme="majorHAnsi" w:cstheme="majorHAnsi"/>
            <w:bCs/>
            <w:iCs/>
          </w:rPr>
          <w:delText>basic knowledge of</w:delText>
        </w:r>
      </w:del>
      <w:del w:id="159" w:author="Shannon Erica Kendal Joslin" w:date="2023-11-02T09:37:00Z">
        <w:r w:rsidR="00120DAA" w:rsidRPr="002F3C85" w:rsidDel="00734141">
          <w:rPr>
            <w:rFonts w:asciiTheme="majorHAnsi" w:hAnsiTheme="majorHAnsi" w:cstheme="majorHAnsi"/>
            <w:bCs/>
            <w:iCs/>
          </w:rPr>
          <w:delText xml:space="preserve"> </w:delText>
        </w:r>
      </w:del>
      <w:del w:id="160" w:author="Shannon Erica Kendal Joslin" w:date="2023-10-31T12:03:00Z">
        <w:r w:rsidR="00401A7D" w:rsidDel="00B03515">
          <w:rPr>
            <w:rFonts w:asciiTheme="majorHAnsi" w:hAnsiTheme="majorHAnsi" w:cstheme="majorHAnsi"/>
            <w:bCs/>
            <w:iCs/>
          </w:rPr>
          <w:delText xml:space="preserve">species </w:delText>
        </w:r>
      </w:del>
      <w:del w:id="161" w:author="Shannon Erica Kendal Joslin" w:date="2023-11-02T09:37:00Z">
        <w:r w:rsidR="00120DAA" w:rsidRPr="002F3C85" w:rsidDel="00734141">
          <w:rPr>
            <w:rFonts w:asciiTheme="majorHAnsi" w:hAnsiTheme="majorHAnsi" w:cstheme="majorHAnsi"/>
            <w:bCs/>
            <w:iCs/>
          </w:rPr>
          <w:delText xml:space="preserve">life history characteristics, </w:delText>
        </w:r>
        <w:commentRangeStart w:id="162"/>
        <w:commentRangeStart w:id="163"/>
        <w:r w:rsidR="00E97898" w:rsidDel="00734141">
          <w:rPr>
            <w:rFonts w:asciiTheme="majorHAnsi" w:hAnsiTheme="majorHAnsi" w:cstheme="majorHAnsi"/>
            <w:bCs/>
            <w:iCs/>
          </w:rPr>
          <w:delText xml:space="preserve">conduct </w:delText>
        </w:r>
        <w:r w:rsidR="00120DAA" w:rsidRPr="002F3C85" w:rsidDel="00734141">
          <w:rPr>
            <w:rFonts w:asciiTheme="majorHAnsi" w:hAnsiTheme="majorHAnsi" w:cstheme="majorHAnsi"/>
            <w:bCs/>
            <w:iCs/>
          </w:rPr>
          <w:delText>ecological surveys</w:delText>
        </w:r>
      </w:del>
      <w:del w:id="164" w:author="Shannon Erica Kendal Joslin" w:date="2023-10-31T12:02:00Z">
        <w:r w:rsidR="00E97898" w:rsidDel="00B03515">
          <w:rPr>
            <w:rFonts w:asciiTheme="majorHAnsi" w:hAnsiTheme="majorHAnsi" w:cstheme="majorHAnsi"/>
            <w:bCs/>
            <w:iCs/>
          </w:rPr>
          <w:delText>,</w:delText>
        </w:r>
        <w:r w:rsidR="00120DAA" w:rsidRPr="002F3C85" w:rsidDel="00B03515">
          <w:rPr>
            <w:rFonts w:asciiTheme="majorHAnsi" w:hAnsiTheme="majorHAnsi" w:cstheme="majorHAnsi"/>
            <w:bCs/>
            <w:iCs/>
          </w:rPr>
          <w:delText xml:space="preserve"> and </w:delText>
        </w:r>
        <w:r w:rsidR="00E97898" w:rsidDel="00B03515">
          <w:rPr>
            <w:rFonts w:asciiTheme="majorHAnsi" w:hAnsiTheme="majorHAnsi" w:cstheme="majorHAnsi"/>
            <w:bCs/>
            <w:iCs/>
          </w:rPr>
          <w:delText xml:space="preserve">inform </w:delText>
        </w:r>
        <w:r w:rsidR="00120DAA" w:rsidRPr="002F3C85" w:rsidDel="00B03515">
          <w:rPr>
            <w:rFonts w:asciiTheme="majorHAnsi" w:hAnsiTheme="majorHAnsi" w:cstheme="majorHAnsi"/>
            <w:bCs/>
            <w:iCs/>
          </w:rPr>
          <w:delText xml:space="preserve">management </w:delText>
        </w:r>
        <w:r w:rsidR="00E97898" w:rsidDel="00B03515">
          <w:rPr>
            <w:rFonts w:asciiTheme="majorHAnsi" w:hAnsiTheme="majorHAnsi" w:cstheme="majorHAnsi"/>
            <w:bCs/>
            <w:iCs/>
          </w:rPr>
          <w:delText>of the wild population through</w:delText>
        </w:r>
        <w:r w:rsidR="00120DAA" w:rsidRPr="002F3C85" w:rsidDel="00B03515">
          <w:rPr>
            <w:rFonts w:asciiTheme="majorHAnsi" w:hAnsiTheme="majorHAnsi" w:cstheme="majorHAnsi"/>
            <w:bCs/>
            <w:iCs/>
          </w:rPr>
          <w:delText xml:space="preserve"> population metrics,</w:delText>
        </w:r>
      </w:del>
      <w:del w:id="165" w:author="Shannon Erica Kendal Joslin" w:date="2023-11-02T09:37:00Z">
        <w:r w:rsidR="00120DAA" w:rsidRPr="002F3C85" w:rsidDel="00734141">
          <w:rPr>
            <w:rFonts w:asciiTheme="majorHAnsi" w:hAnsiTheme="majorHAnsi" w:cstheme="majorHAnsi"/>
            <w:bCs/>
            <w:iCs/>
          </w:rPr>
          <w:delText xml:space="preserve"> species modeling</w:delText>
        </w:r>
      </w:del>
      <w:del w:id="166" w:author="Shannon Erica Kendal Joslin" w:date="2023-10-31T12:02:00Z">
        <w:r w:rsidR="00120DAA" w:rsidRPr="002F3C85" w:rsidDel="00B03515">
          <w:rPr>
            <w:rFonts w:asciiTheme="majorHAnsi" w:hAnsiTheme="majorHAnsi" w:cstheme="majorHAnsi"/>
            <w:bCs/>
            <w:iCs/>
          </w:rPr>
          <w:delText>,</w:delText>
        </w:r>
      </w:del>
      <w:del w:id="167" w:author="Shannon Erica Kendal Joslin" w:date="2023-11-02T09:37:00Z">
        <w:r w:rsidR="00120DAA" w:rsidRPr="002F3C85" w:rsidDel="00734141">
          <w:rPr>
            <w:rFonts w:asciiTheme="majorHAnsi" w:hAnsiTheme="majorHAnsi" w:cstheme="majorHAnsi"/>
            <w:bCs/>
            <w:iCs/>
          </w:rPr>
          <w:delText xml:space="preserve"> demographic inference</w:delText>
        </w:r>
      </w:del>
      <w:del w:id="168" w:author="Shannon Erica Kendal Joslin" w:date="2023-10-31T12:02:00Z">
        <w:r w:rsidR="00120DAA" w:rsidRPr="002F3C85" w:rsidDel="00B03515">
          <w:rPr>
            <w:rFonts w:asciiTheme="majorHAnsi" w:hAnsiTheme="majorHAnsi" w:cstheme="majorHAnsi"/>
            <w:bCs/>
            <w:iCs/>
          </w:rPr>
          <w:delText>, and sex-based survival</w:delText>
        </w:r>
      </w:del>
      <w:del w:id="169" w:author="Shannon Erica Kendal Joslin" w:date="2023-11-02T09:37:00Z">
        <w:r w:rsidR="002F3C85" w:rsidRPr="002F3C85" w:rsidDel="00734141">
          <w:rPr>
            <w:rFonts w:asciiTheme="majorHAnsi" w:hAnsiTheme="majorHAnsi" w:cstheme="majorHAnsi"/>
            <w:bCs/>
            <w:iCs/>
          </w:rPr>
          <w:delText xml:space="preserve"> </w:delText>
        </w:r>
      </w:del>
      <w:r w:rsidR="00120DAA" w:rsidRPr="002F3C85">
        <w:rPr>
          <w:rFonts w:asciiTheme="majorHAnsi" w:hAnsiTheme="majorHAnsi" w:cstheme="majorHAnsi"/>
        </w:rPr>
        <w:fldChar w:fldCharType="begin"/>
      </w:r>
      <w:r w:rsidR="00CB5A50">
        <w:rPr>
          <w:rFonts w:asciiTheme="majorHAnsi" w:hAnsiTheme="majorHAnsi" w:cstheme="majorHAnsi"/>
          <w:bCs/>
          <w:iCs/>
        </w:rPr>
        <w:instrText xml:space="preserve"> ADDIN ZOTERO_ITEM CSL_CITATION {"citationID":"0oOf1QI5","properties":{"formattedCitation":"(Marchi et al., 2021; Mart\\uc0\\u237{}nez et al., 2014)","plainCitation":"(Marchi et al., 2021; Martínez et al., 2014)","noteIndex":0},"citationItems":[{"id":784,"uris":["http://zotero.org/users/local/3tku6QP0/items/9AK8CNLS"],"itemData":{"id":784,"type":"article-journal","container-title":"Current Biology","DOI":"10.1016/j.cub.2021.01.053","ISSN":"09609822","issue":"6","journalAbbreviation":"Current Biology","language":"en","page":"R276-R279","source":"DOI.org (Crossref)","title":"Demographic inference","volume":"31","author":[{"family":"Marchi","given":"Nina"},{"family":"Schlichta","given":"Flávia"},{"family":"Excoffier","given":"Laurent"}],"issued":{"date-parts":[["2021",3]]}}},{"id":"qADU2FLA/lFOyx1NE","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00120DAA" w:rsidRPr="002F3C85">
        <w:rPr>
          <w:rFonts w:asciiTheme="majorHAnsi" w:hAnsiTheme="majorHAnsi" w:cstheme="majorHAnsi"/>
          <w:bCs/>
          <w:iCs/>
        </w:rPr>
        <w:fldChar w:fldCharType="separate"/>
      </w:r>
      <w:r w:rsidR="00CB5A50" w:rsidRPr="00CB5A50">
        <w:rPr>
          <w:rFonts w:ascii="Calibri Light" w:hAnsiTheme="majorHAnsi" w:cs="Calibri Light"/>
        </w:rPr>
        <w:t>(Marchi et al., 2021; Martínez et al., 2014)</w:t>
      </w:r>
      <w:r w:rsidR="00120DAA" w:rsidRPr="002F3C85">
        <w:rPr>
          <w:rFonts w:asciiTheme="majorHAnsi" w:hAnsiTheme="majorHAnsi" w:cstheme="majorHAnsi"/>
        </w:rPr>
        <w:fldChar w:fldCharType="end"/>
      </w:r>
      <w:commentRangeEnd w:id="162"/>
      <w:r w:rsidR="00401A7D">
        <w:rPr>
          <w:rStyle w:val="CommentReference"/>
        </w:rPr>
        <w:commentReference w:id="162"/>
      </w:r>
      <w:commentRangeEnd w:id="163"/>
      <w:r w:rsidR="00E535BF">
        <w:rPr>
          <w:rStyle w:val="CommentReference"/>
        </w:rPr>
        <w:commentReference w:id="163"/>
      </w:r>
      <w:ins w:id="170" w:author="Shannon Erica Kendal Joslin" w:date="2023-10-31T11:26:00Z">
        <w:r w:rsidR="00F37F17">
          <w:rPr>
            <w:rFonts w:asciiTheme="majorHAnsi" w:hAnsiTheme="majorHAnsi" w:cstheme="majorHAnsi"/>
          </w:rPr>
          <w:t xml:space="preserve">. </w:t>
        </w:r>
      </w:ins>
      <w:del w:id="171" w:author="Shannon Erica Kendal Joslin" w:date="2023-10-31T11:56:00Z">
        <w:r w:rsidR="00120DAA" w:rsidRPr="002F3C85" w:rsidDel="00937788">
          <w:rPr>
            <w:rFonts w:asciiTheme="majorHAnsi" w:hAnsiTheme="majorHAnsi" w:cstheme="majorHAnsi"/>
            <w:bCs/>
            <w:iCs/>
          </w:rPr>
          <w:delText>.</w:delText>
        </w:r>
      </w:del>
    </w:p>
    <w:p w14:paraId="38026976" w14:textId="77777777" w:rsidR="00E53ED6" w:rsidRPr="002F3C85" w:rsidRDefault="00E53ED6" w:rsidP="00120DAA">
      <w:pPr>
        <w:rPr>
          <w:rFonts w:asciiTheme="majorHAnsi" w:hAnsiTheme="majorHAnsi" w:cstheme="majorHAnsi"/>
          <w:bCs/>
          <w:iCs/>
        </w:rPr>
      </w:pPr>
    </w:p>
    <w:p w14:paraId="618FC620" w14:textId="49522687" w:rsidR="00120DAA" w:rsidRDefault="00984759" w:rsidP="0003453B">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w:t>
      </w:r>
      <w:r w:rsidR="00634434">
        <w:rPr>
          <w:rFonts w:asciiTheme="majorHAnsi" w:hAnsiTheme="majorHAnsi" w:cstheme="majorHAnsi"/>
        </w:rPr>
        <w:t>assign</w:t>
      </w:r>
      <w:r w:rsidR="00120DAA" w:rsidRPr="002F3C85">
        <w:rPr>
          <w:rFonts w:asciiTheme="majorHAnsi" w:hAnsiTheme="majorHAnsi" w:cstheme="majorHAnsi"/>
        </w:rPr>
        <w:t xml:space="preserve"> the sex of wild and captive delta smelt</w:t>
      </w:r>
      <w:r>
        <w:rPr>
          <w:rFonts w:asciiTheme="majorHAnsi" w:hAnsiTheme="majorHAnsi" w:cstheme="majorHAnsi"/>
        </w:rPr>
        <w:t xml:space="preserve"> </w:t>
      </w:r>
      <w:r w:rsidR="00401A7D">
        <w:rPr>
          <w:rFonts w:asciiTheme="majorHAnsi" w:hAnsiTheme="majorHAnsi" w:cstheme="majorHAnsi"/>
        </w:rPr>
        <w:t xml:space="preserve">relatively non-invasively </w:t>
      </w:r>
      <w:r>
        <w:rPr>
          <w:rFonts w:asciiTheme="majorHAnsi" w:hAnsiTheme="majorHAnsi" w:cstheme="majorHAnsi"/>
        </w:rPr>
        <w:t xml:space="preserve">through </w:t>
      </w:r>
      <w:r w:rsidR="00634434">
        <w:rPr>
          <w:rFonts w:asciiTheme="majorHAnsi" w:hAnsiTheme="majorHAnsi" w:cstheme="majorHAnsi"/>
        </w:rPr>
        <w:t xml:space="preserve">identifying </w:t>
      </w:r>
      <w:r>
        <w:rPr>
          <w:rFonts w:asciiTheme="majorHAnsi" w:hAnsiTheme="majorHAnsi" w:cstheme="majorHAnsi"/>
        </w:rPr>
        <w:t xml:space="preserve">genetic </w:t>
      </w:r>
      <w:r w:rsidR="00634434">
        <w:rPr>
          <w:rFonts w:asciiTheme="majorHAnsi" w:hAnsiTheme="majorHAnsi" w:cstheme="majorHAnsi"/>
        </w:rPr>
        <w:t>markers</w:t>
      </w:r>
      <w:r>
        <w:rPr>
          <w:rFonts w:asciiTheme="majorHAnsi" w:hAnsiTheme="majorHAnsi" w:cstheme="majorHAnsi"/>
        </w:rPr>
        <w:t>. W</w:t>
      </w:r>
      <w:r w:rsidR="00120DAA" w:rsidRPr="002F3C85">
        <w:rPr>
          <w:rFonts w:asciiTheme="majorHAnsi" w:hAnsiTheme="majorHAnsi" w:cstheme="majorHAnsi"/>
        </w:rPr>
        <w:t xml:space="preserve">e sought to identify candidate </w:t>
      </w:r>
      <w:r w:rsidR="00450E89">
        <w:rPr>
          <w:rFonts w:asciiTheme="majorHAnsi" w:hAnsiTheme="majorHAnsi" w:cstheme="majorHAnsi"/>
        </w:rPr>
        <w:t>loci</w:t>
      </w:r>
      <w:r w:rsidR="00120DAA" w:rsidRPr="002F3C85">
        <w:rPr>
          <w:rFonts w:asciiTheme="majorHAnsi" w:hAnsiTheme="majorHAnsi" w:cstheme="majorHAnsi"/>
        </w:rPr>
        <w:t xml:space="preserve"> </w:t>
      </w:r>
      <w:r w:rsidR="00401A7D">
        <w:rPr>
          <w:rFonts w:asciiTheme="majorHAnsi" w:hAnsiTheme="majorHAnsi" w:cstheme="majorHAnsi"/>
        </w:rPr>
        <w:t>associated with</w:t>
      </w:r>
      <w:r w:rsidR="00120DAA" w:rsidRPr="002F3C85">
        <w:rPr>
          <w:rFonts w:asciiTheme="majorHAnsi" w:hAnsiTheme="majorHAnsi" w:cstheme="majorHAnsi"/>
        </w:rPr>
        <w:t xml:space="preserve"> sex</w:t>
      </w:r>
      <w:r w:rsidR="00A826A0">
        <w:rPr>
          <w:rFonts w:asciiTheme="majorHAnsi" w:hAnsiTheme="majorHAnsi" w:cstheme="majorHAnsi"/>
        </w:rPr>
        <w:t xml:space="preserve"> using three methods: 1) a genome-wide association study, </w:t>
      </w:r>
      <w:r w:rsidR="00956297">
        <w:rPr>
          <w:rFonts w:asciiTheme="majorHAnsi" w:hAnsiTheme="majorHAnsi" w:cstheme="majorHAnsi"/>
        </w:rPr>
        <w:t xml:space="preserve">2) </w:t>
      </w:r>
      <w:ins w:id="172" w:author="Shannon Erica Kendal Joslin" w:date="2023-10-29T11:21:00Z">
        <w:r w:rsidR="0098776E">
          <w:rPr>
            <w:rFonts w:asciiTheme="majorHAnsi" w:hAnsiTheme="majorHAnsi" w:cstheme="majorHAnsi"/>
          </w:rPr>
          <w:t xml:space="preserve">read </w:t>
        </w:r>
      </w:ins>
      <w:r w:rsidR="00956297">
        <w:rPr>
          <w:rFonts w:asciiTheme="majorHAnsi" w:hAnsiTheme="majorHAnsi" w:cstheme="majorHAnsi"/>
        </w:rPr>
        <w:t>depth</w:t>
      </w:r>
      <w:r w:rsidR="00423B01">
        <w:rPr>
          <w:rFonts w:asciiTheme="majorHAnsi" w:hAnsiTheme="majorHAnsi" w:cstheme="majorHAnsi"/>
        </w:rPr>
        <w:t xml:space="preserve"> </w:t>
      </w:r>
      <w:r w:rsidR="00956297">
        <w:rPr>
          <w:rFonts w:asciiTheme="majorHAnsi" w:hAnsiTheme="majorHAnsi" w:cstheme="majorHAnsi"/>
        </w:rPr>
        <w:t xml:space="preserve">analysis, and 3) k-mer </w:t>
      </w:r>
      <w:commentRangeStart w:id="173"/>
      <w:r w:rsidR="00956297">
        <w:rPr>
          <w:rFonts w:asciiTheme="majorHAnsi" w:hAnsiTheme="majorHAnsi" w:cstheme="majorHAnsi"/>
        </w:rPr>
        <w:t>analysis.</w:t>
      </w:r>
      <w:commentRangeEnd w:id="173"/>
      <w:r w:rsidR="00600EE0">
        <w:rPr>
          <w:rStyle w:val="CommentReference"/>
        </w:rPr>
        <w:commentReference w:id="173"/>
      </w:r>
      <w:ins w:id="174" w:author="Shannon Erica Kendal Joslin" w:date="2023-10-31T12:05:00Z">
        <w:r w:rsidR="00553701">
          <w:rPr>
            <w:rFonts w:asciiTheme="majorHAnsi" w:hAnsiTheme="majorHAnsi" w:cstheme="majorHAnsi"/>
          </w:rPr>
          <w:t xml:space="preserve"> </w:t>
        </w:r>
      </w:ins>
      <w:ins w:id="175" w:author="Shannon Erica Kendal Joslin" w:date="2023-10-31T12:11:00Z">
        <w:r w:rsidR="0003453B">
          <w:rPr>
            <w:rFonts w:asciiTheme="majorHAnsi" w:hAnsiTheme="majorHAnsi" w:cstheme="majorHAnsi"/>
          </w:rPr>
          <w:t>The</w:t>
        </w:r>
      </w:ins>
      <w:ins w:id="176" w:author="Shannon Erica Kendal Joslin" w:date="2023-10-31T12:05:00Z">
        <w:r w:rsidR="00553701">
          <w:rPr>
            <w:rFonts w:asciiTheme="majorHAnsi" w:hAnsiTheme="majorHAnsi" w:cstheme="majorHAnsi"/>
          </w:rPr>
          <w:t xml:space="preserve"> genome-wide a</w:t>
        </w:r>
      </w:ins>
      <w:ins w:id="177" w:author="Shannon Erica Kendal Joslin" w:date="2023-10-31T12:06:00Z">
        <w:r w:rsidR="00553701">
          <w:rPr>
            <w:rFonts w:asciiTheme="majorHAnsi" w:hAnsiTheme="majorHAnsi" w:cstheme="majorHAnsi"/>
          </w:rPr>
          <w:t>ssociation study uses a reference genome</w:t>
        </w:r>
      </w:ins>
      <w:ins w:id="178" w:author="Shannon Erica Kendal Joslin" w:date="2023-10-31T12:08:00Z">
        <w:r w:rsidR="00553701">
          <w:rPr>
            <w:rFonts w:asciiTheme="majorHAnsi" w:hAnsiTheme="majorHAnsi" w:cstheme="majorHAnsi"/>
          </w:rPr>
          <w:t xml:space="preserve"> </w:t>
        </w:r>
        <w:r w:rsidR="00553701">
          <w:rPr>
            <w:rFonts w:asciiTheme="majorHAnsi" w:hAnsiTheme="majorHAnsi" w:cstheme="majorHAnsi"/>
          </w:rPr>
          <w:lastRenderedPageBreak/>
          <w:t>and RAD-sequencing data</w:t>
        </w:r>
      </w:ins>
      <w:ins w:id="179" w:author="Shannon Erica Kendal Joslin" w:date="2023-10-31T12:06:00Z">
        <w:r w:rsidR="00553701">
          <w:rPr>
            <w:rFonts w:asciiTheme="majorHAnsi" w:hAnsiTheme="majorHAnsi" w:cstheme="majorHAnsi"/>
          </w:rPr>
          <w:t xml:space="preserve"> to look for SNPs </w:t>
        </w:r>
      </w:ins>
      <w:ins w:id="180" w:author="Shannon Erica Kendal Joslin" w:date="2023-10-31T12:07:00Z">
        <w:r w:rsidR="00553701">
          <w:rPr>
            <w:rFonts w:asciiTheme="majorHAnsi" w:hAnsiTheme="majorHAnsi" w:cstheme="majorHAnsi"/>
          </w:rPr>
          <w:t>diagnostic of</w:t>
        </w:r>
      </w:ins>
      <w:ins w:id="181" w:author="Shannon Erica Kendal Joslin" w:date="2023-10-31T12:06:00Z">
        <w:r w:rsidR="00553701">
          <w:rPr>
            <w:rFonts w:asciiTheme="majorHAnsi" w:hAnsiTheme="majorHAnsi" w:cstheme="majorHAnsi"/>
          </w:rPr>
          <w:t xml:space="preserve"> sex</w:t>
        </w:r>
      </w:ins>
      <w:ins w:id="182" w:author="Shannon Erica Kendal Joslin" w:date="2023-10-31T12:11:00Z">
        <w:r w:rsidR="0003453B">
          <w:rPr>
            <w:rFonts w:asciiTheme="majorHAnsi" w:hAnsiTheme="majorHAnsi" w:cstheme="majorHAnsi"/>
          </w:rPr>
          <w:t xml:space="preserve">. Our </w:t>
        </w:r>
      </w:ins>
      <w:ins w:id="183" w:author="Shannon Erica Kendal Joslin" w:date="2023-10-31T12:12:00Z">
        <w:r w:rsidR="0003453B">
          <w:rPr>
            <w:rFonts w:asciiTheme="majorHAnsi" w:hAnsiTheme="majorHAnsi" w:cstheme="majorHAnsi"/>
          </w:rPr>
          <w:t>r</w:t>
        </w:r>
      </w:ins>
      <w:ins w:id="184" w:author="Shannon Erica Kendal Joslin" w:date="2023-10-31T12:07:00Z">
        <w:r w:rsidR="00553701">
          <w:rPr>
            <w:rFonts w:asciiTheme="majorHAnsi" w:hAnsiTheme="majorHAnsi" w:cstheme="majorHAnsi"/>
          </w:rPr>
          <w:t>ead depth analysis</w:t>
        </w:r>
      </w:ins>
      <w:ins w:id="185" w:author="Shannon Erica Kendal Joslin" w:date="2023-10-31T12:06:00Z">
        <w:r w:rsidR="00553701">
          <w:rPr>
            <w:rFonts w:asciiTheme="majorHAnsi" w:hAnsiTheme="majorHAnsi" w:cstheme="majorHAnsi"/>
          </w:rPr>
          <w:t xml:space="preserve"> </w:t>
        </w:r>
      </w:ins>
      <w:ins w:id="186" w:author="Shannon Erica Kendal Joslin" w:date="2023-10-31T12:08:00Z">
        <w:r w:rsidR="00553701">
          <w:rPr>
            <w:rFonts w:asciiTheme="majorHAnsi" w:hAnsiTheme="majorHAnsi" w:cstheme="majorHAnsi"/>
          </w:rPr>
          <w:t xml:space="preserve">investigates RAD-sequencing data to probe for </w:t>
        </w:r>
      </w:ins>
      <w:ins w:id="187" w:author="Shannon Erica Kendal Joslin" w:date="2023-10-31T12:13:00Z">
        <w:r w:rsidR="0003453B">
          <w:rPr>
            <w:rFonts w:asciiTheme="majorHAnsi" w:hAnsiTheme="majorHAnsi" w:cstheme="majorHAnsi"/>
          </w:rPr>
          <w:t>read</w:t>
        </w:r>
      </w:ins>
      <w:ins w:id="188" w:author="Shannon Erica Kendal Joslin" w:date="2023-10-31T12:12:00Z">
        <w:r w:rsidR="0003453B">
          <w:rPr>
            <w:rFonts w:asciiTheme="majorHAnsi" w:hAnsiTheme="majorHAnsi" w:cstheme="majorHAnsi"/>
          </w:rPr>
          <w:t xml:space="preserve"> depth </w:t>
        </w:r>
      </w:ins>
      <w:ins w:id="189" w:author="Shannon Erica Kendal Joslin" w:date="2023-10-31T12:13:00Z">
        <w:r w:rsidR="0003453B">
          <w:rPr>
            <w:rFonts w:asciiTheme="majorHAnsi" w:hAnsiTheme="majorHAnsi" w:cstheme="majorHAnsi"/>
          </w:rPr>
          <w:t xml:space="preserve">disparities between female and males which would be </w:t>
        </w:r>
      </w:ins>
      <w:ins w:id="190" w:author="Shannon Erica Kendal Joslin" w:date="2023-10-31T12:12:00Z">
        <w:r w:rsidR="0003453B">
          <w:rPr>
            <w:rFonts w:asciiTheme="majorHAnsi" w:hAnsiTheme="majorHAnsi" w:cstheme="majorHAnsi"/>
          </w:rPr>
          <w:t>expected in chromosome-based sex determination.</w:t>
        </w:r>
      </w:ins>
      <w:ins w:id="191" w:author="Shannon Erica Kendal Joslin" w:date="2023-10-31T12:11:00Z">
        <w:r w:rsidR="0003453B">
          <w:rPr>
            <w:rFonts w:asciiTheme="majorHAnsi" w:hAnsiTheme="majorHAnsi" w:cstheme="majorHAnsi"/>
          </w:rPr>
          <w:t xml:space="preserve"> And final</w:t>
        </w:r>
      </w:ins>
      <w:ins w:id="192" w:author="Shannon Erica Kendal Joslin" w:date="2023-10-31T12:12:00Z">
        <w:r w:rsidR="0003453B">
          <w:rPr>
            <w:rFonts w:asciiTheme="majorHAnsi" w:hAnsiTheme="majorHAnsi" w:cstheme="majorHAnsi"/>
          </w:rPr>
          <w:t>ly,</w:t>
        </w:r>
      </w:ins>
      <w:ins w:id="193" w:author="Shannon Erica Kendal Joslin" w:date="2023-10-31T12:09:00Z">
        <w:r w:rsidR="00553701">
          <w:rPr>
            <w:rFonts w:asciiTheme="majorHAnsi" w:hAnsiTheme="majorHAnsi" w:cstheme="majorHAnsi"/>
          </w:rPr>
          <w:t xml:space="preserve"> our k-mer analysis </w:t>
        </w:r>
      </w:ins>
      <w:ins w:id="194" w:author="Shannon Erica Kendal Joslin" w:date="2023-10-31T12:10:00Z">
        <w:r w:rsidR="00553701">
          <w:rPr>
            <w:rFonts w:asciiTheme="majorHAnsi" w:hAnsiTheme="majorHAnsi" w:cstheme="majorHAnsi"/>
          </w:rPr>
          <w:t>is a reference</w:t>
        </w:r>
      </w:ins>
      <w:ins w:id="195" w:author="Shannon Erica Kendal Joslin" w:date="2023-10-31T12:14:00Z">
        <w:r w:rsidR="0003453B">
          <w:rPr>
            <w:rFonts w:asciiTheme="majorHAnsi" w:hAnsiTheme="majorHAnsi" w:cstheme="majorHAnsi"/>
          </w:rPr>
          <w:t xml:space="preserve"> genome</w:t>
        </w:r>
      </w:ins>
      <w:ins w:id="196" w:author="Shannon Erica Kendal Joslin" w:date="2023-10-31T12:10:00Z">
        <w:r w:rsidR="00553701">
          <w:rPr>
            <w:rFonts w:asciiTheme="majorHAnsi" w:hAnsiTheme="majorHAnsi" w:cstheme="majorHAnsi"/>
          </w:rPr>
          <w:t xml:space="preserve"> free investigation into</w:t>
        </w:r>
      </w:ins>
      <w:ins w:id="197" w:author="Shannon Erica Kendal Joslin" w:date="2023-10-31T12:09:00Z">
        <w:r w:rsidR="00553701">
          <w:rPr>
            <w:rFonts w:asciiTheme="majorHAnsi" w:hAnsiTheme="majorHAnsi" w:cstheme="majorHAnsi"/>
          </w:rPr>
          <w:t xml:space="preserve"> </w:t>
        </w:r>
      </w:ins>
      <w:ins w:id="198" w:author="Shannon Erica Kendal Joslin" w:date="2023-10-31T12:10:00Z">
        <w:r w:rsidR="00553701">
          <w:rPr>
            <w:rFonts w:asciiTheme="majorHAnsi" w:hAnsiTheme="majorHAnsi" w:cstheme="majorHAnsi"/>
          </w:rPr>
          <w:t xml:space="preserve">sequence differences </w:t>
        </w:r>
      </w:ins>
      <w:ins w:id="199" w:author="Shannon Erica Kendal Joslin" w:date="2023-10-31T12:13:00Z">
        <w:r w:rsidR="0003453B">
          <w:rPr>
            <w:rFonts w:asciiTheme="majorHAnsi" w:hAnsiTheme="majorHAnsi" w:cstheme="majorHAnsi"/>
          </w:rPr>
          <w:t>between</w:t>
        </w:r>
      </w:ins>
      <w:ins w:id="200" w:author="Shannon Erica Kendal Joslin" w:date="2023-10-31T12:10:00Z">
        <w:r w:rsidR="00553701">
          <w:rPr>
            <w:rFonts w:asciiTheme="majorHAnsi" w:hAnsiTheme="majorHAnsi" w:cstheme="majorHAnsi"/>
          </w:rPr>
          <w:t xml:space="preserve"> female and male</w:t>
        </w:r>
      </w:ins>
      <w:ins w:id="201" w:author="Shannon Erica Kendal Joslin" w:date="2023-10-31T12:14:00Z">
        <w:r w:rsidR="0003453B">
          <w:rPr>
            <w:rFonts w:asciiTheme="majorHAnsi" w:hAnsiTheme="majorHAnsi" w:cstheme="majorHAnsi"/>
          </w:rPr>
          <w:t xml:space="preserve"> individual’s</w:t>
        </w:r>
      </w:ins>
      <w:ins w:id="202" w:author="Shannon Erica Kendal Joslin" w:date="2023-10-31T12:10:00Z">
        <w:r w:rsidR="0003453B">
          <w:rPr>
            <w:rFonts w:asciiTheme="majorHAnsi" w:hAnsiTheme="majorHAnsi" w:cstheme="majorHAnsi"/>
          </w:rPr>
          <w:t xml:space="preserve"> link</w:t>
        </w:r>
      </w:ins>
      <w:ins w:id="203" w:author="Shannon Erica Kendal Joslin" w:date="2023-10-31T12:11:00Z">
        <w:r w:rsidR="0003453B">
          <w:rPr>
            <w:rFonts w:asciiTheme="majorHAnsi" w:hAnsiTheme="majorHAnsi" w:cstheme="majorHAnsi"/>
          </w:rPr>
          <w:t>ed-read data.</w:t>
        </w:r>
      </w:ins>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204" w:name="_Toc113123184"/>
      <w:bookmarkStart w:id="205" w:name="_Toc113273223"/>
      <w:bookmarkStart w:id="206" w:name="_Toc113440560"/>
      <w:r w:rsidRPr="00FD21E9">
        <w:rPr>
          <w:rFonts w:asciiTheme="majorHAnsi" w:hAnsiTheme="majorHAnsi" w:cstheme="majorHAnsi"/>
          <w:szCs w:val="24"/>
        </w:rPr>
        <w:t>Methods</w:t>
      </w:r>
      <w:bookmarkEnd w:id="204"/>
      <w:bookmarkEnd w:id="205"/>
      <w:bookmarkEnd w:id="206"/>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207" w:name="_Toc113123185"/>
      <w:bookmarkStart w:id="208" w:name="_Toc113273224"/>
      <w:bookmarkStart w:id="209" w:name="_Toc113440561"/>
      <w:r>
        <w:rPr>
          <w:rFonts w:asciiTheme="majorHAnsi" w:hAnsiTheme="majorHAnsi" w:cstheme="majorHAnsi"/>
          <w:sz w:val="24"/>
          <w:szCs w:val="24"/>
        </w:rPr>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207"/>
      <w:bookmarkEnd w:id="208"/>
      <w:bookmarkEnd w:id="209"/>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08FB4DEF" w14:textId="5355D2F4" w:rsidR="00924AE8" w:rsidRDefault="00C40930" w:rsidP="00423B01">
      <w:pPr>
        <w:rPr>
          <w:rFonts w:asciiTheme="majorHAnsi" w:hAnsiTheme="majorHAnsi" w:cstheme="majorHAnsi"/>
        </w:rPr>
      </w:pPr>
      <w:r>
        <w:rPr>
          <w:rFonts w:asciiTheme="majorHAnsi" w:hAnsiTheme="majorHAnsi" w:cstheme="majorHAnsi"/>
        </w:rPr>
        <w:t>To obtain sequencing data, we</w:t>
      </w:r>
      <w:r w:rsidR="00120DAA" w:rsidRPr="00120DAA">
        <w:rPr>
          <w:rFonts w:asciiTheme="majorHAnsi" w:hAnsiTheme="majorHAnsi" w:cstheme="majorHAnsi"/>
        </w:rPr>
        <w:t xml:space="preserve"> sampled adipose fin clips from </w:t>
      </w:r>
      <w:r>
        <w:rPr>
          <w:rFonts w:asciiTheme="majorHAnsi" w:hAnsiTheme="majorHAnsi" w:cstheme="majorHAnsi"/>
        </w:rPr>
        <w:t xml:space="preserve">24 female and 24 male </w:t>
      </w:r>
      <w:r w:rsidR="00120DAA" w:rsidRPr="00120DAA">
        <w:rPr>
          <w:rFonts w:asciiTheme="majorHAnsi" w:hAnsiTheme="majorHAnsi" w:cstheme="majorHAnsi"/>
        </w:rPr>
        <w:t xml:space="preserve">captive-bred individuals </w:t>
      </w:r>
      <w:r w:rsidR="00450E89">
        <w:rPr>
          <w:rFonts w:asciiTheme="majorHAnsi" w:hAnsiTheme="majorHAnsi" w:cstheme="majorHAnsi"/>
        </w:rPr>
        <w:t xml:space="preserve">reared within the </w:t>
      </w:r>
      <w:r>
        <w:rPr>
          <w:rFonts w:asciiTheme="majorHAnsi" w:hAnsiTheme="majorHAnsi" w:cstheme="majorHAnsi"/>
        </w:rPr>
        <w:t>refuge</w:t>
      </w:r>
      <w:r w:rsidR="00450E89">
        <w:rPr>
          <w:rFonts w:asciiTheme="majorHAnsi" w:hAnsiTheme="majorHAnsi" w:cstheme="majorHAnsi"/>
        </w:rPr>
        <w:t xml:space="preser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sidR="00450E89">
        <w:rPr>
          <w:rFonts w:asciiTheme="majorHAnsi" w:hAnsiTheme="majorHAnsi" w:cstheme="majorHAnsi"/>
        </w:rPr>
        <w:t>. Each fish</w:t>
      </w:r>
      <w:r w:rsidR="00423B01">
        <w:rPr>
          <w:rFonts w:asciiTheme="majorHAnsi" w:hAnsiTheme="majorHAnsi" w:cstheme="majorHAnsi"/>
        </w:rPr>
        <w:t xml:space="preserve"> was</w:t>
      </w:r>
      <w:r w:rsidR="00450E89">
        <w:rPr>
          <w:rFonts w:asciiTheme="majorHAnsi" w:hAnsiTheme="majorHAnsi" w:cstheme="majorHAnsi"/>
        </w:rPr>
        <w:t xml:space="preserve"> sex</w:t>
      </w:r>
      <w:r w:rsidR="00423B01">
        <w:rPr>
          <w:rFonts w:asciiTheme="majorHAnsi" w:hAnsiTheme="majorHAnsi" w:cstheme="majorHAnsi"/>
        </w:rPr>
        <w:t>ually</w:t>
      </w:r>
      <w:r w:rsidR="00450E89">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w:t>
      </w:r>
      <w:r w:rsidR="00AE7A0A">
        <w:rPr>
          <w:rFonts w:asciiTheme="majorHAnsi" w:hAnsiTheme="majorHAnsi" w:cstheme="majorHAnsi"/>
        </w:rPr>
        <w:t xml:space="preserve"> (Cat No/ID: 69504)</w:t>
      </w:r>
      <w:r w:rsidR="00120DAA" w:rsidRPr="00120DAA">
        <w:rPr>
          <w:rFonts w:asciiTheme="majorHAnsi" w:hAnsiTheme="majorHAnsi" w:cstheme="majorHAnsi"/>
        </w:rPr>
        <w:t xml:space="preserve"> </w:t>
      </w:r>
      <w:r w:rsidR="00AE7A0A">
        <w:rPr>
          <w:rFonts w:asciiTheme="majorHAnsi" w:hAnsiTheme="majorHAnsi" w:cstheme="majorHAnsi"/>
        </w:rPr>
        <w:t xml:space="preserve">as per the manufacturer’s protocol </w:t>
      </w:r>
      <w:r w:rsidR="00120DAA" w:rsidRPr="00120DAA">
        <w:rPr>
          <w:rFonts w:asciiTheme="majorHAnsi" w:hAnsiTheme="majorHAnsi" w:cstheme="majorHAnsi"/>
        </w:rPr>
        <w:t xml:space="preserve">with </w:t>
      </w:r>
      <w:r w:rsidR="00600EE0">
        <w:rPr>
          <w:rFonts w:asciiTheme="majorHAnsi" w:hAnsiTheme="majorHAnsi" w:cstheme="majorHAnsi"/>
        </w:rPr>
        <w:t>one</w:t>
      </w:r>
      <w:r w:rsidR="00120DAA" w:rsidRPr="00120DAA">
        <w:rPr>
          <w:rFonts w:asciiTheme="majorHAnsi" w:hAnsiTheme="majorHAnsi" w:cstheme="majorHAnsi"/>
        </w:rPr>
        <w:t xml:space="preserve"> modification</w:t>
      </w:r>
      <w:r w:rsidR="00600EE0">
        <w:rPr>
          <w:rFonts w:asciiTheme="majorHAnsi" w:hAnsiTheme="majorHAnsi" w:cstheme="majorHAnsi"/>
        </w:rPr>
        <w:t xml:space="preserve">, </w:t>
      </w:r>
      <w:r w:rsidR="00120DAA" w:rsidRPr="00120DAA">
        <w:rPr>
          <w:rFonts w:asciiTheme="majorHAnsi" w:hAnsiTheme="majorHAnsi" w:cstheme="majorHAnsi"/>
        </w:rPr>
        <w:t>eluti</w:t>
      </w:r>
      <w:r w:rsidR="00600EE0">
        <w:rPr>
          <w:rFonts w:asciiTheme="majorHAnsi" w:hAnsiTheme="majorHAnsi" w:cstheme="majorHAnsi"/>
        </w:rPr>
        <w:t>ng</w:t>
      </w:r>
      <w:r w:rsidR="00120DAA" w:rsidRPr="00120DAA">
        <w:rPr>
          <w:rFonts w:asciiTheme="majorHAnsi" w:hAnsiTheme="majorHAnsi" w:cstheme="majorHAnsi"/>
        </w:rPr>
        <w:t xml:space="preserve"> in 100uL of </w:t>
      </w:r>
      <w:ins w:id="210" w:author="Shannon Erica Kendal Joslin" w:date="2023-10-29T11:22:00Z">
        <w:r w:rsidR="0098776E">
          <w:rPr>
            <w:rFonts w:asciiTheme="majorHAnsi" w:hAnsiTheme="majorHAnsi" w:cstheme="majorHAnsi"/>
          </w:rPr>
          <w:t xml:space="preserve">deionized water </w:t>
        </w:r>
      </w:ins>
      <w:commentRangeStart w:id="211"/>
      <w:del w:id="212" w:author="Shannon Erica Kendal Joslin" w:date="2023-10-29T11:22:00Z">
        <w:r w:rsidR="00120DAA" w:rsidRPr="00120DAA" w:rsidDel="0098776E">
          <w:rPr>
            <w:rFonts w:asciiTheme="majorHAnsi" w:hAnsiTheme="majorHAnsi" w:cstheme="majorHAnsi"/>
          </w:rPr>
          <w:delText>H</w:delText>
        </w:r>
        <w:r w:rsidR="00120DAA" w:rsidRPr="00120DAA" w:rsidDel="0098776E">
          <w:rPr>
            <w:rFonts w:asciiTheme="majorHAnsi" w:hAnsiTheme="majorHAnsi" w:cstheme="majorHAnsi"/>
            <w:vertAlign w:val="subscript"/>
          </w:rPr>
          <w:delText>2</w:delText>
        </w:r>
        <w:r w:rsidR="00120DAA" w:rsidRPr="00120DAA" w:rsidDel="0098776E">
          <w:rPr>
            <w:rFonts w:asciiTheme="majorHAnsi" w:hAnsiTheme="majorHAnsi" w:cstheme="majorHAnsi"/>
          </w:rPr>
          <w:delText>O</w:delText>
        </w:r>
        <w:commentRangeEnd w:id="211"/>
        <w:r w:rsidR="00600EE0" w:rsidDel="0098776E">
          <w:rPr>
            <w:rStyle w:val="CommentReference"/>
          </w:rPr>
          <w:commentReference w:id="211"/>
        </w:r>
        <w:r w:rsidR="00120DAA" w:rsidRPr="00120DAA" w:rsidDel="0098776E">
          <w:rPr>
            <w:rFonts w:asciiTheme="majorHAnsi" w:hAnsiTheme="majorHAnsi" w:cstheme="majorHAnsi"/>
          </w:rPr>
          <w:delText xml:space="preserve"> </w:delText>
        </w:r>
      </w:del>
      <w:r w:rsidR="00120DAA" w:rsidRPr="00120DAA">
        <w:rPr>
          <w:rFonts w:asciiTheme="majorHAnsi" w:hAnsiTheme="majorHAnsi" w:cstheme="majorHAnsi"/>
        </w:rPr>
        <w:t xml:space="preserve">rather than the proprietary AE Buffer included with the kit. </w:t>
      </w:r>
      <w:r w:rsidR="00423B01">
        <w:rPr>
          <w:rFonts w:asciiTheme="majorHAnsi" w:hAnsiTheme="majorHAnsi" w:cstheme="majorHAnsi"/>
        </w:rPr>
        <w:t>Be</w:t>
      </w:r>
      <w:r w:rsidR="00ED6E2E">
        <w:rPr>
          <w:rFonts w:asciiTheme="majorHAnsi" w:hAnsiTheme="majorHAnsi" w:cstheme="majorHAnsi"/>
        </w:rPr>
        <w:t>c</w:t>
      </w:r>
      <w:r w:rsidR="00423B01">
        <w:rPr>
          <w:rFonts w:asciiTheme="majorHAnsi" w:hAnsiTheme="majorHAnsi" w:cstheme="majorHAnsi"/>
        </w:rPr>
        <w:t>ause prior analyses attempt</w:t>
      </w:r>
      <w:r w:rsidR="00B75763">
        <w:rPr>
          <w:rFonts w:asciiTheme="majorHAnsi" w:hAnsiTheme="majorHAnsi" w:cstheme="majorHAnsi"/>
        </w:rPr>
        <w:t>ing</w:t>
      </w:r>
      <w:r w:rsidR="00423B01">
        <w:rPr>
          <w:rFonts w:asciiTheme="majorHAnsi" w:hAnsiTheme="majorHAnsi" w:cstheme="majorHAnsi"/>
        </w:rPr>
        <w:t xml:space="preserve"> to identify sex markers </w:t>
      </w:r>
      <w:r w:rsidR="00600EE0">
        <w:rPr>
          <w:rFonts w:asciiTheme="majorHAnsi" w:hAnsiTheme="majorHAnsi" w:cstheme="majorHAnsi"/>
        </w:rPr>
        <w:t xml:space="preserve">with </w:t>
      </w:r>
      <w:proofErr w:type="gramStart"/>
      <w:r w:rsidR="0098776E">
        <w:rPr>
          <w:rFonts w:asciiTheme="majorHAnsi" w:hAnsiTheme="majorHAnsi" w:cstheme="majorHAnsi"/>
        </w:rPr>
        <w:t>RAD-</w:t>
      </w:r>
      <w:r w:rsidR="00600EE0">
        <w:rPr>
          <w:rFonts w:asciiTheme="majorHAnsi" w:hAnsiTheme="majorHAnsi" w:cstheme="majorHAnsi"/>
        </w:rPr>
        <w:t>sequencing</w:t>
      </w:r>
      <w:proofErr w:type="gramEnd"/>
      <w:r w:rsidR="00600EE0">
        <w:rPr>
          <w:rFonts w:asciiTheme="majorHAnsi" w:hAnsiTheme="majorHAnsi" w:cstheme="majorHAnsi"/>
        </w:rPr>
        <w:t xml:space="preserve"> </w:t>
      </w:r>
      <w:r w:rsidR="00423B01">
        <w:rPr>
          <w:rFonts w:asciiTheme="majorHAnsi" w:hAnsiTheme="majorHAnsi" w:cstheme="majorHAnsi"/>
        </w:rPr>
        <w:t xml:space="preserve">using </w:t>
      </w:r>
      <w:r w:rsidR="009D01E2">
        <w:rPr>
          <w:rFonts w:asciiTheme="majorHAnsi" w:hAnsiTheme="majorHAnsi" w:cstheme="majorHAnsi"/>
        </w:rPr>
        <w:t xml:space="preserve">the </w:t>
      </w:r>
      <w:commentRangeStart w:id="213"/>
      <w:commentRangeStart w:id="214"/>
      <w:r w:rsidR="00423B01">
        <w:rPr>
          <w:rFonts w:asciiTheme="majorHAnsi" w:hAnsiTheme="majorHAnsi" w:cstheme="majorHAnsi"/>
          <w:i/>
          <w:iCs/>
        </w:rPr>
        <w:t>Sbf1</w:t>
      </w:r>
      <w:r w:rsidR="00423B01">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sidR="00423B01">
        <w:rPr>
          <w:rFonts w:asciiTheme="majorHAnsi" w:hAnsiTheme="majorHAnsi" w:cstheme="majorHAnsi"/>
        </w:rPr>
        <w:t xml:space="preserve">, we used the </w:t>
      </w:r>
      <w:r w:rsidR="00423B01">
        <w:rPr>
          <w:rFonts w:asciiTheme="majorHAnsi" w:hAnsiTheme="majorHAnsi" w:cstheme="majorHAnsi"/>
          <w:i/>
          <w:iCs/>
        </w:rPr>
        <w:t>Pst1</w:t>
      </w:r>
      <w:r w:rsidR="00423B01">
        <w:rPr>
          <w:rFonts w:asciiTheme="majorHAnsi" w:hAnsiTheme="majorHAnsi" w:cstheme="majorHAnsi"/>
        </w:rPr>
        <w:t xml:space="preserve"> </w:t>
      </w:r>
      <w:commentRangeEnd w:id="213"/>
      <w:r w:rsidR="00600EE0">
        <w:rPr>
          <w:rStyle w:val="CommentReference"/>
        </w:rPr>
        <w:commentReference w:id="213"/>
      </w:r>
      <w:commentRangeEnd w:id="214"/>
      <w:r w:rsidR="0098776E">
        <w:rPr>
          <w:rStyle w:val="CommentReference"/>
        </w:rPr>
        <w:commentReference w:id="214"/>
      </w:r>
      <w:r w:rsidR="00423B01">
        <w:rPr>
          <w:rFonts w:asciiTheme="majorHAnsi" w:hAnsiTheme="majorHAnsi" w:cstheme="majorHAnsi"/>
        </w:rPr>
        <w:t>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EF665B">
        <w:rPr>
          <w:rFonts w:asciiTheme="majorHAnsi" w:hAnsiTheme="majorHAnsi" w:cstheme="majorHAnsi"/>
        </w:rPr>
        <w:instrText xml:space="preserve"> ADDIN ZOTERO_ITEM CSL_CITATION {"citationID":"2SW9t8I5","properties":{"formattedCitation":"(Ali et al., 2016)","plainCitation":"(Ali et al., 2016)","noteIndex":0},"citationItems":[{"id":"qADU2FLA/Pc3oaXjG","uris":["http://www.mendeley.com/documents/?uuid=108c1601-9e2f-4f7b-81a8-b381c49c5d30"],"itemData":{"DOI":"10.1534/genetics.115.183665","ISBN":"8013186628","ISSN":"19432631","PMID":"26715661","abstract":"Massively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EF665B">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r w:rsidR="00B75763">
        <w:rPr>
          <w:rFonts w:asciiTheme="majorHAnsi" w:hAnsiTheme="majorHAnsi" w:cstheme="majorHAnsi"/>
        </w:rPr>
        <w:t xml:space="preserve"> </w:t>
      </w:r>
    </w:p>
    <w:p w14:paraId="379B4318" w14:textId="77777777" w:rsidR="00924AE8" w:rsidRDefault="00924AE8" w:rsidP="00423B01">
      <w:pPr>
        <w:rPr>
          <w:rFonts w:asciiTheme="majorHAnsi" w:hAnsiTheme="majorHAnsi" w:cstheme="majorHAnsi"/>
        </w:rPr>
      </w:pPr>
    </w:p>
    <w:p w14:paraId="47643AAD" w14:textId="057E3A7E" w:rsidR="00E15EA6" w:rsidRDefault="00B75763" w:rsidP="00423B01">
      <w:pPr>
        <w:rPr>
          <w:rFonts w:asciiTheme="majorHAnsi" w:hAnsiTheme="majorHAnsi" w:cstheme="majorHAnsi"/>
        </w:rPr>
      </w:pPr>
      <w:r>
        <w:rPr>
          <w:rFonts w:asciiTheme="majorHAnsi" w:hAnsiTheme="majorHAnsi" w:cstheme="majorHAnsi"/>
        </w:rPr>
        <w:t>RAD-sequencing data was used for the genome-wide association study, and depth analysis, and f</w:t>
      </w:r>
      <w:r w:rsidR="00E15EA6">
        <w:rPr>
          <w:rFonts w:asciiTheme="majorHAnsi" w:hAnsiTheme="majorHAnsi" w:cstheme="majorHAnsi"/>
        </w:rPr>
        <w:t xml:space="preserve">emale and male </w:t>
      </w:r>
      <w:r>
        <w:rPr>
          <w:rFonts w:asciiTheme="majorHAnsi" w:hAnsiTheme="majorHAnsi" w:cstheme="majorHAnsi"/>
        </w:rPr>
        <w:t xml:space="preserve">10X Genomics </w:t>
      </w:r>
      <w:r w:rsidR="00E15EA6">
        <w:rPr>
          <w:rFonts w:asciiTheme="majorHAnsi" w:hAnsiTheme="majorHAnsi" w:cstheme="majorHAnsi"/>
        </w:rPr>
        <w:t>linked-read</w:t>
      </w:r>
      <w:r>
        <w:rPr>
          <w:rFonts w:asciiTheme="majorHAnsi" w:hAnsiTheme="majorHAnsi" w:cstheme="majorHAnsi"/>
        </w:rPr>
        <w:t xml:space="preserve"> sequencing</w:t>
      </w:r>
      <w:r w:rsidR="00E15EA6">
        <w:rPr>
          <w:rFonts w:asciiTheme="majorHAnsi" w:hAnsiTheme="majorHAnsi" w:cstheme="majorHAnsi"/>
        </w:rPr>
        <w:t xml:space="preserve"> data generated for the </w:t>
      </w:r>
      <w:r w:rsidR="00E15EA6">
        <w:rPr>
          <w:rFonts w:asciiTheme="majorHAnsi" w:hAnsiTheme="majorHAnsi" w:cstheme="majorHAnsi"/>
          <w:i/>
          <w:iCs/>
        </w:rPr>
        <w:t xml:space="preserve">de </w:t>
      </w:r>
      <w:r w:rsidR="00E15EA6" w:rsidRPr="00E15EA6">
        <w:rPr>
          <w:rFonts w:asciiTheme="majorHAnsi" w:hAnsiTheme="majorHAnsi" w:cstheme="majorHAnsi"/>
          <w:i/>
          <w:iCs/>
        </w:rPr>
        <w:t>novo</w:t>
      </w:r>
      <w:r w:rsidR="00E15EA6">
        <w:rPr>
          <w:rFonts w:asciiTheme="majorHAnsi" w:hAnsiTheme="majorHAnsi" w:cstheme="majorHAnsi"/>
          <w:i/>
          <w:iCs/>
        </w:rPr>
        <w:t xml:space="preserve"> </w:t>
      </w:r>
      <w:r w:rsidR="00E15EA6">
        <w:rPr>
          <w:rFonts w:asciiTheme="majorHAnsi" w:hAnsiTheme="majorHAnsi" w:cstheme="majorHAnsi"/>
        </w:rPr>
        <w:t>genome assembly were used for k-mer analyses.</w:t>
      </w:r>
      <w:r w:rsidR="00924AE8">
        <w:rPr>
          <w:rFonts w:asciiTheme="majorHAnsi" w:hAnsiTheme="majorHAnsi" w:cstheme="majorHAnsi"/>
        </w:rPr>
        <w:t xml:space="preserve"> W</w:t>
      </w:r>
      <w:r w:rsidR="00600EE0">
        <w:rPr>
          <w:rFonts w:asciiTheme="majorHAnsi" w:hAnsiTheme="majorHAnsi" w:cstheme="majorHAnsi"/>
        </w:rPr>
        <w:t>e</w:t>
      </w:r>
      <w:r w:rsidR="00924AE8" w:rsidRPr="00120DAA">
        <w:rPr>
          <w:rFonts w:asciiTheme="majorHAnsi" w:hAnsiTheme="majorHAnsi" w:cstheme="majorHAnsi"/>
        </w:rPr>
        <w:t xml:space="preserve"> aligned raw RAD</w:t>
      </w:r>
      <w:r w:rsidR="00924AE8">
        <w:rPr>
          <w:rFonts w:asciiTheme="majorHAnsi" w:hAnsiTheme="majorHAnsi" w:cstheme="majorHAnsi"/>
        </w:rPr>
        <w:t>-</w:t>
      </w:r>
      <w:r w:rsidR="00924AE8" w:rsidRPr="00120DAA">
        <w:rPr>
          <w:rFonts w:asciiTheme="majorHAnsi" w:hAnsiTheme="majorHAnsi" w:cstheme="majorHAnsi"/>
        </w:rPr>
        <w:t xml:space="preserve">sequencing data </w:t>
      </w:r>
      <w:r w:rsidR="00924AE8">
        <w:rPr>
          <w:rFonts w:asciiTheme="majorHAnsi" w:hAnsiTheme="majorHAnsi" w:cstheme="majorHAnsi"/>
        </w:rPr>
        <w:t>to each reference genome using bwa v</w:t>
      </w:r>
      <w:r w:rsidR="00924AE8" w:rsidRPr="00B05701">
        <w:rPr>
          <w:rFonts w:asciiTheme="majorHAnsi" w:hAnsiTheme="majorHAnsi" w:cstheme="majorHAnsi"/>
        </w:rPr>
        <w:t>0.7.17-r1188</w:t>
      </w:r>
      <w:r w:rsidR="00924AE8">
        <w:rPr>
          <w:rFonts w:asciiTheme="majorHAnsi" w:hAnsiTheme="majorHAnsi" w:cstheme="majorHAnsi"/>
        </w:rPr>
        <w:t xml:space="preserve">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&amp; Durbin, 2009)</w:t>
      </w:r>
      <w:r w:rsidR="00924AE8">
        <w:rPr>
          <w:rFonts w:asciiTheme="majorHAnsi" w:hAnsiTheme="majorHAnsi" w:cstheme="majorHAnsi"/>
        </w:rPr>
        <w:fldChar w:fldCharType="end"/>
      </w:r>
      <w:r w:rsidR="00924AE8">
        <w:rPr>
          <w:rFonts w:asciiTheme="majorHAnsi" w:hAnsiTheme="majorHAnsi" w:cstheme="majorHAnsi"/>
        </w:rPr>
        <w:t xml:space="preserve"> and </w:t>
      </w:r>
      <w:proofErr w:type="spellStart"/>
      <w:r w:rsidR="00924AE8">
        <w:rPr>
          <w:rFonts w:asciiTheme="majorHAnsi" w:hAnsiTheme="majorHAnsi" w:cstheme="majorHAnsi"/>
        </w:rPr>
        <w:t>samtools</w:t>
      </w:r>
      <w:proofErr w:type="spellEnd"/>
      <w:r w:rsidR="00924AE8">
        <w:rPr>
          <w:rFonts w:asciiTheme="majorHAnsi" w:hAnsiTheme="majorHAnsi" w:cstheme="majorHAnsi"/>
        </w:rPr>
        <w:t xml:space="preserve"> v1.9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{"citationID":"ZcPObSzy","properties":{"formattedCitation":"(Li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et al., 2009)</w:t>
      </w:r>
      <w:r w:rsidR="00924AE8">
        <w:rPr>
          <w:rFonts w:asciiTheme="majorHAnsi" w:hAnsiTheme="majorHAnsi" w:cstheme="majorHAnsi"/>
        </w:rPr>
        <w:fldChar w:fldCharType="end"/>
      </w:r>
      <w:r w:rsidR="00924AE8">
        <w:rPr>
          <w:rFonts w:asciiTheme="majorHAnsi" w:hAnsiTheme="majorHAnsi" w:cstheme="majorHAnsi"/>
        </w:rPr>
        <w:t xml:space="preserve"> using an inhouse bash script</w:t>
      </w:r>
      <w:r w:rsidR="00924AE8" w:rsidRPr="00732B4B">
        <w:rPr>
          <w:rFonts w:asciiTheme="majorHAnsi" w:hAnsiTheme="majorHAnsi" w:cstheme="majorHAnsi"/>
        </w:rPr>
        <w:t xml:space="preserve"> </w:t>
      </w:r>
      <w:r w:rsidR="00924AE8">
        <w:rPr>
          <w:rFonts w:asciiTheme="majorHAnsi" w:hAnsiTheme="majorHAnsi" w:cstheme="majorHAnsi"/>
        </w:rPr>
        <w:t>(</w:t>
      </w:r>
      <w:hyperlink r:id="rId10" w:history="1">
        <w:r w:rsidR="00924AE8" w:rsidRPr="004B3684">
          <w:rPr>
            <w:rStyle w:val="Hyperlink"/>
            <w:rFonts w:asciiTheme="majorHAnsi" w:hAnsiTheme="majorHAnsi" w:cstheme="majorHAnsi"/>
          </w:rPr>
          <w:t>https://raw.githubusercontent.com/shannonekj/ngs_scripts/master/align_RAD_2019.sh</w:t>
        </w:r>
      </w:hyperlink>
      <w:r w:rsidR="00924AE8">
        <w:rPr>
          <w:rFonts w:asciiTheme="majorHAnsi" w:hAnsiTheme="majorHAnsi" w:cstheme="majorHAnsi"/>
        </w:rPr>
        <w:t xml:space="preserve">). In short, we sorted reads, filled in mate </w:t>
      </w:r>
      <w:proofErr w:type="gramStart"/>
      <w:r w:rsidR="00924AE8">
        <w:rPr>
          <w:rFonts w:asciiTheme="majorHAnsi" w:hAnsiTheme="majorHAnsi" w:cstheme="majorHAnsi"/>
        </w:rPr>
        <w:t>coordinates</w:t>
      </w:r>
      <w:proofErr w:type="gramEnd"/>
      <w:r w:rsidR="00924AE8">
        <w:rPr>
          <w:rFonts w:asciiTheme="majorHAnsi" w:hAnsiTheme="majorHAnsi" w:cstheme="majorHAnsi"/>
        </w:rPr>
        <w:t xml:space="preserve"> and insert size fields, and removed duplicate</w:t>
      </w:r>
      <w:r w:rsidR="006C5ED0">
        <w:rPr>
          <w:rFonts w:asciiTheme="majorHAnsi" w:hAnsiTheme="majorHAnsi" w:cstheme="majorHAnsi"/>
        </w:rPr>
        <w:t xml:space="preserve"> reads</w:t>
      </w:r>
      <w:r w:rsidR="00924AE8">
        <w:rPr>
          <w:rFonts w:asciiTheme="majorHAnsi" w:hAnsiTheme="majorHAnsi" w:cstheme="majorHAnsi"/>
        </w:rPr>
        <w:t xml:space="preserve"> to obtain a filtered dataset for subsequent analyses.</w:t>
      </w:r>
    </w:p>
    <w:p w14:paraId="5ABDA51D" w14:textId="77777777" w:rsidR="00870107" w:rsidRDefault="00870107" w:rsidP="00120DAA">
      <w:pPr>
        <w:rPr>
          <w:rFonts w:asciiTheme="majorHAnsi" w:hAnsiTheme="majorHAnsi" w:cstheme="majorHAnsi"/>
        </w:rPr>
      </w:pPr>
    </w:p>
    <w:p w14:paraId="3028503E" w14:textId="660F34AE" w:rsidR="00F62AB1" w:rsidRPr="00F62AB1" w:rsidRDefault="00120DAA" w:rsidP="00F62AB1">
      <w:pPr>
        <w:pStyle w:val="HTMLAddress"/>
        <w:spacing w:line="240" w:lineRule="auto"/>
        <w:outlineLvl w:val="2"/>
        <w:rPr>
          <w:rFonts w:asciiTheme="majorHAnsi" w:hAnsiTheme="majorHAnsi" w:cstheme="majorHAnsi"/>
          <w:sz w:val="24"/>
          <w:szCs w:val="24"/>
        </w:rPr>
      </w:pPr>
      <w:bookmarkStart w:id="215" w:name="_Toc113440562"/>
      <w:r>
        <w:rPr>
          <w:rFonts w:asciiTheme="majorHAnsi" w:hAnsiTheme="majorHAnsi" w:cstheme="majorHAnsi"/>
          <w:sz w:val="24"/>
          <w:szCs w:val="24"/>
        </w:rPr>
        <w:t>Genome-wide association study</w:t>
      </w:r>
      <w:bookmarkEnd w:id="215"/>
    </w:p>
    <w:p w14:paraId="04016840" w14:textId="2A542C78" w:rsidR="00E928E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297D4D">
        <w:rPr>
          <w:rFonts w:asciiTheme="majorHAnsi" w:hAnsiTheme="majorHAnsi" w:cstheme="majorHAnsi"/>
        </w:rPr>
        <w:t xml:space="preserve">sets of </w:t>
      </w:r>
      <w:r w:rsidR="00F50195">
        <w:rPr>
          <w:rFonts w:asciiTheme="majorHAnsi" w:hAnsiTheme="majorHAnsi" w:cstheme="majorHAnsi"/>
        </w:rPr>
        <w:t xml:space="preserve">genome-wide association studies (GWAS) </w:t>
      </w:r>
      <w:r w:rsidRPr="00120DAA">
        <w:rPr>
          <w:rFonts w:asciiTheme="majorHAnsi" w:hAnsiTheme="majorHAnsi" w:cstheme="majorHAnsi"/>
        </w:rPr>
        <w:t xml:space="preserve">using </w:t>
      </w:r>
      <w:r w:rsidR="006C5ED0">
        <w:rPr>
          <w:rFonts w:asciiTheme="majorHAnsi" w:hAnsiTheme="majorHAnsi" w:cstheme="majorHAnsi"/>
        </w:rPr>
        <w:t>a dominant and recessive model for</w:t>
      </w:r>
      <w:r w:rsidR="00F50195">
        <w:rPr>
          <w:rFonts w:asciiTheme="majorHAnsi" w:hAnsiTheme="majorHAnsi" w:cstheme="majorHAnsi"/>
        </w:rPr>
        <w:t xml:space="preserve"> </w:t>
      </w:r>
      <w:r w:rsidR="006C5ED0">
        <w:rPr>
          <w:rFonts w:asciiTheme="majorHAnsi" w:hAnsiTheme="majorHAnsi" w:cstheme="majorHAnsi"/>
        </w:rPr>
        <w:t>each of</w:t>
      </w:r>
      <w:r w:rsidR="00F50195">
        <w:rPr>
          <w:rFonts w:asciiTheme="majorHAnsi" w:hAnsiTheme="majorHAnsi" w:cstheme="majorHAnsi"/>
        </w:rPr>
        <w:t xml:space="preserve"> the</w:t>
      </w:r>
      <w:r w:rsidR="00F01029">
        <w:rPr>
          <w:rFonts w:asciiTheme="majorHAnsi" w:hAnsiTheme="majorHAnsi" w:cstheme="majorHAnsi"/>
        </w:rPr>
        <w:t xml:space="preserve"> previously assembled </w:t>
      </w:r>
      <w:r w:rsidRPr="00120DAA">
        <w:rPr>
          <w:rFonts w:asciiTheme="majorHAnsi" w:hAnsiTheme="majorHAnsi" w:cstheme="majorHAnsi"/>
        </w:rPr>
        <w:t xml:space="preserve">male </w:t>
      </w:r>
      <w:r w:rsidR="006C5ED0">
        <w:rPr>
          <w:rFonts w:asciiTheme="majorHAnsi" w:hAnsiTheme="majorHAnsi" w:cstheme="majorHAnsi"/>
        </w:rPr>
        <w:t>and</w:t>
      </w:r>
      <w:r w:rsidRPr="00120DAA">
        <w:rPr>
          <w:rFonts w:asciiTheme="majorHAnsi" w:hAnsiTheme="majorHAnsi" w:cstheme="majorHAnsi"/>
        </w:rPr>
        <w:t xml:space="preserve"> female </w:t>
      </w:r>
      <w:r w:rsidR="00F01029">
        <w:rPr>
          <w:rFonts w:asciiTheme="majorHAnsi" w:hAnsiTheme="majorHAnsi" w:cstheme="majorHAnsi"/>
        </w:rPr>
        <w:t>r</w:t>
      </w:r>
      <w:r w:rsidRPr="00120DAA">
        <w:rPr>
          <w:rFonts w:asciiTheme="majorHAnsi" w:hAnsiTheme="majorHAnsi" w:cstheme="majorHAnsi"/>
        </w:rPr>
        <w:t>eference genome</w:t>
      </w:r>
      <w:r w:rsidR="00F01029">
        <w:rPr>
          <w:rFonts w:asciiTheme="majorHAnsi" w:hAnsiTheme="majorHAnsi" w:cstheme="majorHAnsi"/>
        </w:rPr>
        <w:t>s</w:t>
      </w:r>
      <w:r w:rsidRPr="00120DAA">
        <w:rPr>
          <w:rFonts w:asciiTheme="majorHAnsi" w:hAnsiTheme="majorHAnsi" w:cstheme="majorHAnsi"/>
        </w:rPr>
        <w:t xml:space="preserve">. </w:t>
      </w:r>
      <w:r w:rsidR="00F01029">
        <w:rPr>
          <w:rFonts w:asciiTheme="majorHAnsi" w:hAnsiTheme="majorHAnsi" w:cstheme="majorHAnsi"/>
        </w:rPr>
        <w:t>To do this, we</w:t>
      </w:r>
      <w:r w:rsidR="00732B4B">
        <w:rPr>
          <w:rFonts w:asciiTheme="majorHAnsi" w:hAnsiTheme="majorHAnsi" w:cstheme="majorHAnsi"/>
        </w:rPr>
        <w:t xml:space="preserve"> </w:t>
      </w:r>
      <w:r w:rsidR="00643743">
        <w:rPr>
          <w:rFonts w:asciiTheme="majorHAnsi" w:hAnsiTheme="majorHAnsi" w:cstheme="majorHAnsi"/>
        </w:rPr>
        <w:t xml:space="preserve">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732B4B">
        <w:rPr>
          <w:rFonts w:asciiTheme="majorHAnsi" w:hAnsiTheme="majorHAnsi" w:cstheme="majorHAnsi"/>
        </w:rPr>
        <w:t xml:space="preserve"> the genome</w:t>
      </w:r>
      <w:r w:rsidR="00643743">
        <w:rPr>
          <w:rFonts w:asciiTheme="majorHAnsi" w:hAnsiTheme="majorHAnsi" w:cstheme="majorHAnsi"/>
        </w:rPr>
        <w:t xml:space="preserve">. </w:t>
      </w:r>
      <w:r w:rsidR="00F01029">
        <w:rPr>
          <w:rFonts w:asciiTheme="majorHAnsi" w:hAnsiTheme="majorHAnsi" w:cstheme="majorHAnsi"/>
        </w:rPr>
        <w:t>Female and male individuals were</w:t>
      </w:r>
      <w:r w:rsidR="00643743">
        <w:rPr>
          <w:rFonts w:asciiTheme="majorHAnsi" w:hAnsiTheme="majorHAnsi" w:cstheme="majorHAnsi"/>
        </w:rPr>
        <w:t xml:space="preserve"> </w:t>
      </w:r>
      <w:r w:rsidR="00F01029">
        <w:rPr>
          <w:rFonts w:asciiTheme="majorHAnsi" w:hAnsiTheme="majorHAnsi" w:cstheme="majorHAnsi"/>
        </w:rPr>
        <w:t>assigned</w:t>
      </w:r>
      <w:r w:rsidR="00732B4B">
        <w:rPr>
          <w:rFonts w:asciiTheme="majorHAnsi" w:hAnsiTheme="majorHAnsi" w:cstheme="majorHAnsi"/>
        </w:rPr>
        <w:t xml:space="preserve"> </w:t>
      </w:r>
      <w:r w:rsidR="00F01029">
        <w:rPr>
          <w:rFonts w:asciiTheme="majorHAnsi" w:hAnsiTheme="majorHAnsi" w:cstheme="majorHAnsi"/>
        </w:rPr>
        <w:t xml:space="preserve">as </w:t>
      </w:r>
      <w:r w:rsidR="00732B4B">
        <w:rPr>
          <w:rFonts w:asciiTheme="majorHAnsi" w:hAnsiTheme="majorHAnsi" w:cstheme="majorHAnsi"/>
        </w:rPr>
        <w:t xml:space="preserve">cases (1) and </w:t>
      </w:r>
      <w:r w:rsidR="00643743">
        <w:rPr>
          <w:rFonts w:asciiTheme="majorHAnsi" w:hAnsiTheme="majorHAnsi" w:cstheme="majorHAnsi"/>
        </w:rPr>
        <w:t>control</w:t>
      </w:r>
      <w:r w:rsidR="00732B4B">
        <w:rPr>
          <w:rFonts w:asciiTheme="majorHAnsi" w:hAnsiTheme="majorHAnsi" w:cstheme="majorHAnsi"/>
        </w:rPr>
        <w:t>s</w:t>
      </w:r>
      <w:r w:rsidR="00643743">
        <w:rPr>
          <w:rFonts w:asciiTheme="majorHAnsi" w:hAnsiTheme="majorHAnsi" w:cstheme="majorHAnsi"/>
        </w:rPr>
        <w:t xml:space="preserve"> (0)</w:t>
      </w:r>
      <w:r w:rsidR="00F46F3D">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w:t>
      </w:r>
      <w:r w:rsidR="00F01029">
        <w:rPr>
          <w:rFonts w:asciiTheme="majorHAnsi" w:hAnsiTheme="majorHAnsi" w:cstheme="majorHAnsi"/>
        </w:rPr>
        <w:t xml:space="preserve">individual </w:t>
      </w:r>
      <w:r w:rsidR="005608CB">
        <w:rPr>
          <w:rFonts w:asciiTheme="majorHAnsi" w:hAnsiTheme="majorHAnsi" w:cstheme="majorHAnsi"/>
        </w:rPr>
        <w:t>status into</w:t>
      </w:r>
      <w:r w:rsidR="00D4483E">
        <w:rPr>
          <w:rFonts w:asciiTheme="majorHAnsi" w:hAnsiTheme="majorHAnsi" w:cstheme="majorHAnsi"/>
        </w:rPr>
        <w:t xml:space="preserve"> </w:t>
      </w:r>
      <w:r w:rsidR="00F46F3D">
        <w:rPr>
          <w:rFonts w:asciiTheme="majorHAnsi" w:hAnsiTheme="majorHAnsi" w:cstheme="majorHAnsi"/>
        </w:rPr>
        <w:t xml:space="preserve">a </w:t>
      </w:r>
      <w:r w:rsidR="00F01029">
        <w:rPr>
          <w:rFonts w:asciiTheme="majorHAnsi" w:hAnsiTheme="majorHAnsi" w:cstheme="majorHAnsi"/>
        </w:rPr>
        <w:t>d</w:t>
      </w:r>
      <w:r w:rsidR="00D4483E">
        <w:rPr>
          <w:rFonts w:asciiTheme="majorHAnsi" w:hAnsiTheme="majorHAnsi" w:cstheme="majorHAnsi"/>
        </w:rPr>
        <w:t>ominant</w:t>
      </w:r>
      <w:r w:rsidR="00940B9D">
        <w:rPr>
          <w:rFonts w:asciiTheme="majorHAnsi" w:hAnsiTheme="majorHAnsi" w:cstheme="majorHAnsi"/>
        </w:rPr>
        <w:t xml:space="preserve"> (</w:t>
      </w:r>
      <w:r w:rsidR="00940B9D" w:rsidRPr="00D4483E">
        <w:rPr>
          <w:rFonts w:ascii="Courier" w:hAnsi="Courier" w:cstheme="majorHAnsi"/>
        </w:rPr>
        <w:t>-model 2</w:t>
      </w:r>
      <w:r w:rsidR="00940B9D">
        <w:rPr>
          <w:rFonts w:asciiTheme="majorHAnsi" w:hAnsiTheme="majorHAnsi" w:cstheme="majorHAnsi"/>
        </w:rPr>
        <w:t>)</w:t>
      </w:r>
      <w:r w:rsidR="00D4483E">
        <w:rPr>
          <w:rFonts w:asciiTheme="majorHAnsi" w:hAnsiTheme="majorHAnsi" w:cstheme="majorHAnsi"/>
        </w:rPr>
        <w:t xml:space="preserve"> </w:t>
      </w:r>
      <w:r w:rsidR="00F46F3D">
        <w:rPr>
          <w:rFonts w:asciiTheme="majorHAnsi" w:hAnsiTheme="majorHAnsi" w:cstheme="majorHAnsi"/>
        </w:rPr>
        <w:t>or</w:t>
      </w:r>
      <w:r w:rsidR="00D4483E">
        <w:rPr>
          <w:rFonts w:asciiTheme="majorHAnsi" w:hAnsiTheme="majorHAnsi" w:cstheme="majorHAnsi"/>
        </w:rPr>
        <w:t xml:space="preserve"> </w:t>
      </w:r>
      <w:r w:rsidR="00F01029">
        <w:rPr>
          <w:rFonts w:asciiTheme="majorHAnsi" w:hAnsiTheme="majorHAnsi" w:cstheme="majorHAnsi"/>
        </w:rPr>
        <w:t>r</w:t>
      </w:r>
      <w:r w:rsidR="00D4483E">
        <w:rPr>
          <w:rFonts w:asciiTheme="majorHAnsi" w:hAnsiTheme="majorHAnsi" w:cstheme="majorHAnsi"/>
        </w:rPr>
        <w:t xml:space="preserve">ecessive </w:t>
      </w:r>
      <w:r w:rsidR="00940B9D">
        <w:rPr>
          <w:rFonts w:asciiTheme="majorHAnsi" w:hAnsiTheme="majorHAnsi" w:cstheme="majorHAnsi"/>
        </w:rPr>
        <w:t>(</w:t>
      </w:r>
      <w:r w:rsidR="00940B9D" w:rsidRPr="00D4483E">
        <w:rPr>
          <w:rFonts w:ascii="Courier" w:hAnsi="Courier" w:cstheme="majorHAnsi"/>
        </w:rPr>
        <w:t xml:space="preserve">-model </w:t>
      </w:r>
      <w:r w:rsidR="00940B9D">
        <w:rPr>
          <w:rFonts w:ascii="Courier" w:hAnsi="Courier" w:cstheme="majorHAnsi"/>
        </w:rPr>
        <w:t>3</w:t>
      </w:r>
      <w:r w:rsidR="00940B9D">
        <w:rPr>
          <w:rFonts w:asciiTheme="majorHAnsi" w:hAnsiTheme="majorHAnsi" w:cstheme="majorHAnsi"/>
        </w:rPr>
        <w:t xml:space="preserve">) </w:t>
      </w:r>
      <w:r w:rsidR="00D4483E">
        <w:rPr>
          <w:rFonts w:asciiTheme="majorHAnsi" w:hAnsiTheme="majorHAnsi" w:cstheme="majorHAnsi"/>
        </w:rPr>
        <w:t>model</w:t>
      </w:r>
      <w:r w:rsidR="005608CB">
        <w:rPr>
          <w:rFonts w:asciiTheme="majorHAnsi" w:hAnsiTheme="majorHAnsi" w:cstheme="majorHAnsi"/>
        </w:rPr>
        <w:t xml:space="preserve"> association analys</w:t>
      </w:r>
      <w:r w:rsidR="00F01029">
        <w:rPr>
          <w:rFonts w:asciiTheme="majorHAnsi" w:hAnsiTheme="majorHAnsi" w:cstheme="majorHAnsi"/>
        </w:rPr>
        <w:t>i</w:t>
      </w:r>
      <w:r w:rsidR="005608CB">
        <w:rPr>
          <w:rFonts w:asciiTheme="majorHAnsi" w:hAnsiTheme="majorHAnsi" w:cstheme="majorHAnsi"/>
        </w:rPr>
        <w:t>s</w:t>
      </w:r>
      <w:r w:rsidR="00D4483E">
        <w:rPr>
          <w:rFonts w:asciiTheme="majorHAnsi" w:hAnsiTheme="majorHAnsi" w:cstheme="majorHAnsi"/>
        </w:rPr>
        <w:t xml:space="preserve"> </w:t>
      </w:r>
      <w:r w:rsidR="005608CB">
        <w:rPr>
          <w:rFonts w:asciiTheme="majorHAnsi" w:hAnsiTheme="majorHAnsi" w:cstheme="majorHAnsi"/>
        </w:rPr>
        <w:t xml:space="preserve">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EF665B">
        <w:rPr>
          <w:rFonts w:asciiTheme="majorHAnsi" w:hAnsiTheme="majorHAnsi" w:cstheme="majorHAnsi"/>
        </w:rPr>
        <w:instrText xml:space="preserve"> ADDIN ZOTERO_ITEM CSL_CITATION {"citationID":"BASK10z8","properties":{"formattedCitation":"(Korneliussen et al., 2014)","plainCitation":"(Korneliussen et al., 2014)","noteIndex":0},"citationItems":[{"id":"qADU2FLA/UJcJf4ks","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del w:id="216" w:author="Shannon Erica Kendal Joslin" w:date="2023-11-01T09:44:00Z">
        <w:r w:rsidR="00D4483E" w:rsidDel="00CE0283">
          <w:rPr>
            <w:rFonts w:asciiTheme="majorHAnsi" w:hAnsiTheme="majorHAnsi" w:cstheme="majorHAnsi"/>
          </w:rPr>
          <w:delText>.</w:delText>
        </w:r>
      </w:del>
      <w:ins w:id="217" w:author="Shannon Erica Kendal Joslin" w:date="2023-11-01T09:43:00Z">
        <w:r w:rsidR="00831734">
          <w:rPr>
            <w:rFonts w:asciiTheme="majorHAnsi" w:hAnsiTheme="majorHAnsi" w:cstheme="majorHAnsi"/>
          </w:rPr>
          <w:t xml:space="preserve"> (</w:t>
        </w:r>
      </w:ins>
      <w:ins w:id="218" w:author="Shannon Erica Kendal Joslin" w:date="2023-11-01T09:44:00Z">
        <w:r w:rsidR="00CE0283" w:rsidRPr="00CE0283">
          <w:rPr>
            <w:rFonts w:asciiTheme="majorHAnsi" w:hAnsiTheme="majorHAnsi" w:cstheme="majorHAnsi"/>
          </w:rPr>
          <w:t>https://raw.githubusercontent.com/shannonekj/DS_sex-marker/master/scripts/doAssoc_LRT.sh</w:t>
        </w:r>
        <w:r w:rsidR="00CE0283">
          <w:rPr>
            <w:rFonts w:asciiTheme="majorHAnsi" w:hAnsiTheme="majorHAnsi" w:cstheme="majorHAnsi"/>
          </w:rPr>
          <w:t>).</w:t>
        </w:r>
      </w:ins>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w:t>
      </w:r>
      <w:r w:rsidR="00F46F3D">
        <w:rPr>
          <w:rFonts w:asciiTheme="majorHAnsi" w:hAnsiTheme="majorHAnsi" w:cstheme="majorHAnsi"/>
        </w:rPr>
        <w:t>which</w:t>
      </w:r>
      <w:r w:rsidRPr="00120DAA">
        <w:rPr>
          <w:rFonts w:asciiTheme="majorHAnsi" w:hAnsiTheme="majorHAnsi" w:cstheme="majorHAnsi"/>
        </w:rPr>
        <w:t xml:space="preserve">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w:t>
      </w:r>
      <w:commentRangeStart w:id="219"/>
      <w:r w:rsidRPr="00120DAA">
        <w:rPr>
          <w:rFonts w:asciiTheme="majorHAnsi" w:hAnsiTheme="majorHAnsi" w:cstheme="majorHAnsi"/>
        </w:rPr>
        <w:t xml:space="preserve">Bonferroni corrected p-value of 0.05 </w:t>
      </w:r>
      <w:commentRangeEnd w:id="219"/>
      <w:r w:rsidR="00600EE0">
        <w:rPr>
          <w:rStyle w:val="CommentReference"/>
        </w:rPr>
        <w:commentReference w:id="219"/>
      </w:r>
      <w:r w:rsidRPr="00120DAA">
        <w:rPr>
          <w:rFonts w:asciiTheme="majorHAnsi" w:hAnsiTheme="majorHAnsi" w:cstheme="majorHAnsi"/>
        </w:rPr>
        <w:t xml:space="preserve">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w:t>
      </w:r>
      <w:r w:rsidR="00752602" w:rsidRPr="00752602">
        <w:rPr>
          <w:rFonts w:ascii="Cambria Math" w:hAnsi="Cambria Math" w:cstheme="majorHAnsi"/>
          <w:i/>
        </w:rPr>
        <w:t xml:space="preserve"> </w:t>
      </w:r>
      <m:oMath>
        <m:r>
          <w:rPr>
            <w:rFonts w:ascii="Cambria Math" w:hAnsi="Cambria Math" w:cstheme="majorHAnsi"/>
          </w:rPr>
          <m:t>α</m:t>
        </m:r>
      </m:oMath>
      <w:r w:rsidR="00752602" w:rsidRPr="00120DAA">
        <w:rPr>
          <w:rFonts w:asciiTheme="majorHAnsi" w:hAnsiTheme="majorHAnsi" w:cstheme="majorHAnsi"/>
        </w:rPr>
        <w:t xml:space="preserve"> is the desired p-value or significance threshold (</w:t>
      </w:r>
      <m:oMath>
        <m:r>
          <w:rPr>
            <w:rFonts w:ascii="Cambria Math" w:hAnsi="Cambria Math" w:cstheme="majorHAnsi"/>
          </w:rPr>
          <m:t>α</m:t>
        </m:r>
      </m:oMath>
      <w:r w:rsidR="00752602" w:rsidRPr="00120DAA">
        <w:rPr>
          <w:rFonts w:asciiTheme="majorHAnsi" w:hAnsiTheme="majorHAnsi" w:cstheme="majorHAnsi"/>
        </w:rPr>
        <w:t xml:space="preserve"> </w:t>
      </w:r>
      <w:r w:rsidR="00752602">
        <w:rPr>
          <w:rFonts w:asciiTheme="majorHAnsi" w:hAnsiTheme="majorHAnsi" w:cstheme="majorHAnsi"/>
        </w:rPr>
        <w:t>=</w:t>
      </w:r>
      <w:r w:rsidR="00752602" w:rsidRPr="00120DAA">
        <w:rPr>
          <w:rFonts w:asciiTheme="majorHAnsi" w:hAnsiTheme="majorHAnsi" w:cstheme="majorHAnsi"/>
        </w:rPr>
        <w:t xml:space="preserve"> </w:t>
      </w:r>
      <w:commentRangeStart w:id="220"/>
      <w:commentRangeEnd w:id="220"/>
      <w:r w:rsidR="00752602">
        <w:rPr>
          <w:rStyle w:val="CommentReference"/>
        </w:rPr>
        <w:commentReference w:id="220"/>
      </w:r>
      <w:r w:rsidR="00752602" w:rsidRPr="00120DAA">
        <w:rPr>
          <w:rFonts w:asciiTheme="majorHAnsi" w:hAnsiTheme="majorHAnsi" w:cstheme="majorHAnsi"/>
        </w:rPr>
        <w:t>0.05),</w:t>
      </w:r>
      <w:r w:rsidRPr="00120DAA">
        <w:rPr>
          <w:rFonts w:asciiTheme="majorHAnsi" w:hAnsiTheme="majorHAnsi" w:cstheme="majorHAnsi"/>
        </w:rPr>
        <w:t xml:space="preserve"> </w:t>
      </w:r>
      <m:oMath>
        <m:r>
          <w:rPr>
            <w:rFonts w:ascii="Cambria Math" w:hAnsi="Cambria Math" w:cstheme="majorHAnsi"/>
          </w:rPr>
          <m:t>n</m:t>
        </m:r>
      </m:oMath>
      <w:r w:rsidRPr="00120DAA">
        <w:rPr>
          <w:rFonts w:asciiTheme="majorHAnsi" w:hAnsiTheme="majorHAnsi" w:cstheme="majorHAnsi"/>
        </w:rPr>
        <w:t xml:space="preserve"> is the </w:t>
      </w:r>
      <w:r w:rsidRPr="00120DAA">
        <w:rPr>
          <w:rFonts w:asciiTheme="majorHAnsi" w:hAnsiTheme="majorHAnsi" w:cstheme="majorHAnsi"/>
        </w:rPr>
        <w:lastRenderedPageBreak/>
        <w:t>number of loci analyzed</w:t>
      </w:r>
      <w:ins w:id="221" w:author="Shannon Erica Kendal Joslin" w:date="2023-11-01T09:31:00Z">
        <w:r w:rsidR="00752602">
          <w:rPr>
            <w:rFonts w:asciiTheme="majorHAnsi" w:hAnsiTheme="majorHAnsi" w:cstheme="majorHAnsi"/>
          </w:rPr>
          <w:t xml:space="preserve"> (</w:t>
        </w:r>
      </w:ins>
      <m:oMath>
        <m:r>
          <w:ins w:id="222" w:author="Shannon Erica Kendal Joslin" w:date="2023-11-01T09:33:00Z">
            <w:rPr>
              <w:rFonts w:ascii="Cambria Math" w:hAnsi="Cambria Math" w:cstheme="majorHAnsi"/>
            </w:rPr>
            <m:t>n</m:t>
          </w:ins>
        </m:r>
      </m:oMath>
      <w:ins w:id="223" w:author="Shannon Erica Kendal Joslin" w:date="2023-11-01T09:33:00Z">
        <w:r w:rsidR="00752602">
          <w:rPr>
            <w:rFonts w:asciiTheme="majorHAnsi" w:hAnsiTheme="majorHAnsi" w:cstheme="majorHAnsi"/>
          </w:rPr>
          <w:t xml:space="preserve"> </w:t>
        </w:r>
      </w:ins>
      <w:ins w:id="224" w:author="Shannon Erica Kendal Joslin" w:date="2023-11-01T09:31:00Z">
        <w:r w:rsidR="00752602">
          <w:rPr>
            <w:rFonts w:asciiTheme="majorHAnsi" w:hAnsiTheme="majorHAnsi" w:cstheme="majorHAnsi"/>
          </w:rPr>
          <w:t xml:space="preserve">varies </w:t>
        </w:r>
      </w:ins>
      <w:ins w:id="225" w:author="Shannon Erica Kendal Joslin" w:date="2023-11-01T09:32:00Z">
        <w:r w:rsidR="00752602">
          <w:rPr>
            <w:rFonts w:asciiTheme="majorHAnsi" w:hAnsiTheme="majorHAnsi" w:cstheme="majorHAnsi"/>
          </w:rPr>
          <w:t>depending on number of RAD tags post-filtration)</w:t>
        </w:r>
      </w:ins>
      <w:r w:rsidRPr="00120DAA">
        <w:rPr>
          <w:rFonts w:asciiTheme="majorHAnsi" w:hAnsiTheme="majorHAnsi" w:cstheme="majorHAnsi"/>
        </w:rPr>
        <w:t xml:space="preserve">,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09695A79" w14:textId="77777777" w:rsidR="00924AE8" w:rsidRDefault="00924AE8"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312E4C17" w14:textId="02E75D9E" w:rsidR="00A86E61" w:rsidRDefault="00924AE8" w:rsidP="00120DAA">
      <w:pPr>
        <w:rPr>
          <w:ins w:id="226" w:author="Shannon Erica Kendal Joslin" w:date="2023-11-02T09:57:00Z"/>
          <w:rFonts w:asciiTheme="majorHAnsi" w:hAnsiTheme="majorHAnsi" w:cstheme="majorHAnsi"/>
        </w:rPr>
      </w:pPr>
      <w:r>
        <w:rPr>
          <w:rFonts w:asciiTheme="majorHAnsi" w:hAnsiTheme="majorHAnsi" w:cstheme="majorHAnsi"/>
        </w:rPr>
        <w:t>We investigated RAD</w:t>
      </w:r>
      <w:r w:rsidR="00A64DA9">
        <w:rPr>
          <w:rFonts w:asciiTheme="majorHAnsi" w:hAnsiTheme="majorHAnsi" w:cstheme="majorHAnsi"/>
        </w:rPr>
        <w:t>-s</w:t>
      </w:r>
      <w:r>
        <w:rPr>
          <w:rFonts w:asciiTheme="majorHAnsi" w:hAnsiTheme="majorHAnsi" w:cstheme="majorHAnsi"/>
        </w:rPr>
        <w:t>equencing</w:t>
      </w:r>
      <w:r w:rsidR="002571B8">
        <w:rPr>
          <w:rFonts w:asciiTheme="majorHAnsi" w:hAnsiTheme="majorHAnsi" w:cstheme="majorHAnsi"/>
        </w:rPr>
        <w:t xml:space="preserve"> </w:t>
      </w:r>
      <w:r w:rsidR="00F1253A">
        <w:rPr>
          <w:rFonts w:asciiTheme="majorHAnsi" w:hAnsiTheme="majorHAnsi" w:cstheme="majorHAnsi"/>
        </w:rPr>
        <w:t xml:space="preserve">data </w:t>
      </w:r>
      <w:r w:rsidR="002571B8">
        <w:rPr>
          <w:rFonts w:asciiTheme="majorHAnsi" w:hAnsiTheme="majorHAnsi" w:cstheme="majorHAnsi"/>
        </w:rPr>
        <w:t xml:space="preserve">for read depth disparities </w:t>
      </w:r>
      <w:r w:rsidR="006C58C6">
        <w:rPr>
          <w:rFonts w:asciiTheme="majorHAnsi" w:hAnsiTheme="majorHAnsi" w:cstheme="majorHAnsi"/>
        </w:rPr>
        <w:t>between sexes</w:t>
      </w:r>
      <w:r>
        <w:rPr>
          <w:rFonts w:asciiTheme="majorHAnsi" w:hAnsiTheme="majorHAnsi" w:cstheme="majorHAnsi"/>
        </w:rPr>
        <w:t xml:space="preserve"> expected to occur</w:t>
      </w:r>
      <w:r w:rsidR="006C58C6">
        <w:rPr>
          <w:rFonts w:asciiTheme="majorHAnsi" w:hAnsiTheme="majorHAnsi" w:cstheme="majorHAnsi"/>
        </w:rPr>
        <w:t xml:space="preserve"> in</w:t>
      </w:r>
      <w:r w:rsidR="002571B8">
        <w:rPr>
          <w:rFonts w:asciiTheme="majorHAnsi" w:hAnsiTheme="majorHAnsi" w:cstheme="majorHAnsi"/>
        </w:rPr>
        <w:t xml:space="preserve"> </w:t>
      </w:r>
      <w:proofErr w:type="spellStart"/>
      <w:r w:rsidR="006C58C6">
        <w:rPr>
          <w:rFonts w:asciiTheme="majorHAnsi" w:hAnsiTheme="majorHAnsi" w:cstheme="majorHAnsi"/>
        </w:rPr>
        <w:t>digametic</w:t>
      </w:r>
      <w:proofErr w:type="spellEnd"/>
      <w:r w:rsidR="002571B8">
        <w:rPr>
          <w:rFonts w:asciiTheme="majorHAnsi" w:hAnsiTheme="majorHAnsi" w:cstheme="majorHAnsi"/>
        </w:rPr>
        <w:t xml:space="preserve"> species</w:t>
      </w:r>
      <w:r>
        <w:rPr>
          <w:rFonts w:asciiTheme="majorHAnsi" w:hAnsiTheme="majorHAnsi" w:cstheme="majorHAnsi"/>
        </w:rPr>
        <w:t>. To do this,</w:t>
      </w:r>
      <w:r w:rsidR="002571B8">
        <w:rPr>
          <w:rFonts w:asciiTheme="majorHAnsi" w:hAnsiTheme="majorHAnsi" w:cstheme="majorHAnsi"/>
        </w:rPr>
        <w:t xml:space="preserve"> we </w:t>
      </w:r>
      <w:r w:rsidR="002571B8" w:rsidRPr="00120DAA">
        <w:rPr>
          <w:rFonts w:asciiTheme="majorHAnsi" w:hAnsiTheme="majorHAnsi" w:cstheme="majorHAnsi"/>
        </w:rPr>
        <w:t>look</w:t>
      </w:r>
      <w:r w:rsidR="002571B8">
        <w:rPr>
          <w:rFonts w:asciiTheme="majorHAnsi" w:hAnsiTheme="majorHAnsi" w:cstheme="majorHAnsi"/>
        </w:rPr>
        <w:t>ed</w:t>
      </w:r>
      <w:r w:rsidR="002571B8" w:rsidRPr="00120DAA">
        <w:rPr>
          <w:rFonts w:asciiTheme="majorHAnsi" w:hAnsiTheme="majorHAnsi" w:cstheme="majorHAnsi"/>
        </w:rPr>
        <w:t xml:space="preserve"> for signs of sex</w:t>
      </w:r>
      <w:r w:rsidR="006C58C6">
        <w:rPr>
          <w:rFonts w:asciiTheme="majorHAnsi" w:hAnsiTheme="majorHAnsi" w:cstheme="majorHAnsi"/>
        </w:rPr>
        <w:t>-</w:t>
      </w:r>
      <w:r w:rsidR="002571B8" w:rsidRPr="00120DAA">
        <w:rPr>
          <w:rFonts w:asciiTheme="majorHAnsi" w:hAnsiTheme="majorHAnsi" w:cstheme="majorHAnsi"/>
        </w:rPr>
        <w:t xml:space="preserve">specific sequencing depth differences </w:t>
      </w:r>
      <w:r w:rsidR="002571B8">
        <w:rPr>
          <w:rFonts w:asciiTheme="majorHAnsi" w:hAnsiTheme="majorHAnsi" w:cstheme="majorHAnsi"/>
        </w:rPr>
        <w:t>between</w:t>
      </w:r>
      <w:r w:rsidR="002571B8" w:rsidRPr="00120DAA">
        <w:rPr>
          <w:rFonts w:asciiTheme="majorHAnsi" w:hAnsiTheme="majorHAnsi" w:cstheme="majorHAnsi"/>
        </w:rPr>
        <w:t xml:space="preserve"> </w:t>
      </w:r>
      <w:r>
        <w:rPr>
          <w:rFonts w:asciiTheme="majorHAnsi" w:hAnsiTheme="majorHAnsi" w:cstheme="majorHAnsi"/>
        </w:rPr>
        <w:t>fe</w:t>
      </w:r>
      <w:r w:rsidR="002571B8" w:rsidRPr="00120DAA">
        <w:rPr>
          <w:rFonts w:asciiTheme="majorHAnsi" w:hAnsiTheme="majorHAnsi" w:cstheme="majorHAnsi"/>
        </w:rPr>
        <w:t xml:space="preserve">male and male </w:t>
      </w:r>
      <w:commentRangeStart w:id="227"/>
      <w:r w:rsidR="002571B8">
        <w:rPr>
          <w:rFonts w:asciiTheme="majorHAnsi" w:hAnsiTheme="majorHAnsi" w:cstheme="majorHAnsi"/>
        </w:rPr>
        <w:t>RAD-</w:t>
      </w:r>
      <w:del w:id="228" w:author="Shannon Erica Kendal Joslin" w:date="2023-11-01T09:33:00Z">
        <w:r w:rsidR="002571B8" w:rsidDel="00C712AC">
          <w:rPr>
            <w:rFonts w:asciiTheme="majorHAnsi" w:hAnsiTheme="majorHAnsi" w:cstheme="majorHAnsi"/>
          </w:rPr>
          <w:delText>sequencing data</w:delText>
        </w:r>
        <w:commentRangeEnd w:id="227"/>
        <w:r w:rsidR="00600EE0" w:rsidDel="00C712AC">
          <w:rPr>
            <w:rStyle w:val="CommentReference"/>
          </w:rPr>
          <w:commentReference w:id="227"/>
        </w:r>
      </w:del>
      <w:ins w:id="229" w:author="Shannon Erica Kendal Joslin" w:date="2023-11-01T09:33:00Z">
        <w:r w:rsidR="00C712AC">
          <w:rPr>
            <w:rFonts w:asciiTheme="majorHAnsi" w:hAnsiTheme="majorHAnsi" w:cstheme="majorHAnsi"/>
          </w:rPr>
          <w:t>tags</w:t>
        </w:r>
      </w:ins>
      <w:r w:rsidR="002571B8">
        <w:rPr>
          <w:rFonts w:asciiTheme="majorHAnsi" w:hAnsiTheme="majorHAnsi" w:cstheme="majorHAnsi"/>
        </w:rPr>
        <w:t>.</w:t>
      </w:r>
      <w:r w:rsidR="002571B8"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w:t>
      </w:r>
      <w:r>
        <w:rPr>
          <w:rFonts w:asciiTheme="majorHAnsi" w:hAnsiTheme="majorHAnsi" w:cstheme="majorHAnsi"/>
        </w:rPr>
        <w:t>the first</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w:t>
      </w:r>
      <w:r>
        <w:rPr>
          <w:rFonts w:asciiTheme="majorHAnsi" w:hAnsiTheme="majorHAnsi" w:cstheme="majorHAnsi"/>
        </w:rPr>
        <w:t>fe</w:t>
      </w:r>
      <w:r w:rsidR="00A10CF6" w:rsidRPr="00120DAA">
        <w:rPr>
          <w:rFonts w:asciiTheme="majorHAnsi" w:hAnsiTheme="majorHAnsi" w:cstheme="majorHAnsi"/>
        </w:rPr>
        <w:t xml:space="preserve">male </w:t>
      </w:r>
      <w:r w:rsidR="00C712AC">
        <w:rPr>
          <w:rFonts w:asciiTheme="majorHAnsi" w:hAnsiTheme="majorHAnsi" w:cstheme="majorHAnsi"/>
        </w:rPr>
        <w:t>reference genome</w:t>
      </w:r>
      <w:r w:rsidR="00C712AC" w:rsidRPr="00120DAA">
        <w:rPr>
          <w:rFonts w:asciiTheme="majorHAnsi" w:hAnsiTheme="majorHAnsi" w:cstheme="majorHAnsi"/>
        </w:rPr>
        <w:t xml:space="preserve"> </w:t>
      </w:r>
      <w:r w:rsidR="00A10CF6" w:rsidRPr="00120DAA">
        <w:rPr>
          <w:rFonts w:asciiTheme="majorHAnsi" w:hAnsiTheme="majorHAnsi" w:cstheme="majorHAnsi"/>
        </w:rPr>
        <w:t xml:space="preserve">and </w:t>
      </w:r>
      <w:r w:rsidR="00A10CF6">
        <w:rPr>
          <w:rFonts w:asciiTheme="majorHAnsi" w:hAnsiTheme="majorHAnsi" w:cstheme="majorHAnsi"/>
        </w:rPr>
        <w:t>second</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male </w:t>
      </w:r>
      <w:r w:rsidR="00C712AC">
        <w:rPr>
          <w:rFonts w:asciiTheme="majorHAnsi" w:hAnsiTheme="majorHAnsi" w:cstheme="majorHAnsi"/>
        </w:rPr>
        <w:t>reference genome</w:t>
      </w:r>
      <w:r w:rsidR="00C712AC" w:rsidRPr="00120DAA">
        <w:rPr>
          <w:rFonts w:asciiTheme="majorHAnsi" w:hAnsiTheme="majorHAnsi" w:cstheme="majorHAnsi"/>
        </w:rPr>
        <w:t xml:space="preserve"> </w:t>
      </w:r>
      <w:r w:rsidR="00A10CF6" w:rsidRPr="00120DAA">
        <w:rPr>
          <w:rFonts w:asciiTheme="majorHAnsi" w:hAnsiTheme="majorHAnsi" w:cstheme="majorHAnsi"/>
        </w:rPr>
        <w:t>as a reference</w:t>
      </w:r>
      <w:r w:rsidR="006C58C6">
        <w:rPr>
          <w:rFonts w:asciiTheme="majorHAnsi" w:hAnsiTheme="majorHAnsi" w:cstheme="majorHAnsi"/>
        </w:rPr>
        <w:t xml:space="preserve"> genom</w:t>
      </w:r>
      <w:r>
        <w:rPr>
          <w:rFonts w:asciiTheme="majorHAnsi" w:hAnsiTheme="majorHAnsi" w:cstheme="majorHAnsi"/>
        </w:rPr>
        <w:t>e</w:t>
      </w:r>
      <w:r w:rsidR="00A10CF6" w:rsidRPr="00120DAA">
        <w:rPr>
          <w:rFonts w:asciiTheme="majorHAnsi" w:hAnsiTheme="majorHAnsi" w:cstheme="majorHAnsi"/>
        </w:rPr>
        <w:t xml:space="preserve">. Each experiment used the 24 </w:t>
      </w:r>
      <w:r>
        <w:rPr>
          <w:rFonts w:asciiTheme="majorHAnsi" w:hAnsiTheme="majorHAnsi" w:cstheme="majorHAnsi"/>
        </w:rPr>
        <w:t>fe</w:t>
      </w:r>
      <w:r w:rsidR="00A10CF6" w:rsidRPr="00120DAA">
        <w:rPr>
          <w:rFonts w:asciiTheme="majorHAnsi" w:hAnsiTheme="majorHAnsi" w:cstheme="majorHAnsi"/>
        </w:rPr>
        <w:t xml:space="preserve">male and 24 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w:t>
      </w:r>
      <w:ins w:id="230" w:author="Shannon Erica Kendal Joslin" w:date="2023-11-02T09:56:00Z">
        <w:r w:rsidR="00750064">
          <w:rPr>
            <w:rFonts w:asciiTheme="majorHAnsi" w:hAnsiTheme="majorHAnsi" w:cstheme="majorHAnsi"/>
          </w:rPr>
          <w:t xml:space="preserve"> (</w:t>
        </w:r>
        <w:proofErr w:type="spellStart"/>
        <w:r w:rsidR="00750064">
          <w:rPr>
            <w:rFonts w:ascii="Courier" w:hAnsi="Courier" w:cstheme="majorHAnsi"/>
          </w:rPr>
          <w:t>samtools</w:t>
        </w:r>
      </w:ins>
      <w:proofErr w:type="spellEnd"/>
      <w:ins w:id="231" w:author="Shannon Erica Kendal Joslin" w:date="2023-11-02T09:57:00Z">
        <w:r w:rsidR="00750064">
          <w:rPr>
            <w:rFonts w:ascii="Courier" w:hAnsi="Courier" w:cstheme="majorHAnsi"/>
          </w:rPr>
          <w:t xml:space="preserve"> depth</w:t>
        </w:r>
      </w:ins>
      <w:ins w:id="232" w:author="Shannon Erica Kendal Joslin" w:date="2023-11-02T09:56:00Z">
        <w:r w:rsidR="00750064">
          <w:rPr>
            <w:rFonts w:ascii="Courier" w:hAnsi="Courier" w:cstheme="majorHAnsi"/>
          </w:rPr>
          <w:t xml:space="preserve"> -aa</w:t>
        </w:r>
        <w:r w:rsidR="00750064">
          <w:rPr>
            <w:rFonts w:asciiTheme="majorHAnsi" w:hAnsiTheme="majorHAnsi" w:cstheme="majorHAnsi"/>
          </w:rPr>
          <w:t>)</w:t>
        </w:r>
      </w:ins>
      <w:r w:rsidR="00A10CF6" w:rsidRPr="00120DAA">
        <w:rPr>
          <w:rFonts w:asciiTheme="majorHAnsi" w:hAnsiTheme="majorHAnsi" w:cstheme="majorHAnsi"/>
        </w:rPr>
        <w:t xml:space="preserv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we discarded </w:t>
      </w:r>
      <w:r w:rsidR="00EA7D11">
        <w:rPr>
          <w:rFonts w:asciiTheme="majorHAnsi" w:hAnsiTheme="majorHAnsi" w:cstheme="majorHAnsi"/>
        </w:rPr>
        <w:t>loci</w:t>
      </w:r>
      <w:r w:rsidR="00A10CF6" w:rsidRPr="00120DAA">
        <w:rPr>
          <w:rFonts w:asciiTheme="majorHAnsi" w:hAnsiTheme="majorHAnsi" w:cstheme="majorHAnsi"/>
        </w:rPr>
        <w:t xml:space="preserve"> </w:t>
      </w:r>
      <w:r w:rsidR="00A86E61">
        <w:rPr>
          <w:rFonts w:asciiTheme="majorHAnsi" w:hAnsiTheme="majorHAnsi" w:cstheme="majorHAnsi"/>
        </w:rPr>
        <w:t xml:space="preserve">with zero coverage in </w:t>
      </w:r>
      <w:del w:id="233" w:author="Shannon Erica Kendal Joslin" w:date="2023-11-02T10:09:00Z">
        <w:r w:rsidR="00A86E61" w:rsidDel="00E82A52">
          <w:rPr>
            <w:rFonts w:asciiTheme="majorHAnsi" w:hAnsiTheme="majorHAnsi" w:cstheme="majorHAnsi"/>
          </w:rPr>
          <w:delText xml:space="preserve">either </w:delText>
        </w:r>
      </w:del>
      <w:ins w:id="234" w:author="Shannon Erica Kendal Joslin" w:date="2023-11-02T10:09:00Z">
        <w:r w:rsidR="00E82A52">
          <w:rPr>
            <w:rFonts w:asciiTheme="majorHAnsi" w:hAnsiTheme="majorHAnsi" w:cstheme="majorHAnsi"/>
          </w:rPr>
          <w:t xml:space="preserve">both </w:t>
        </w:r>
      </w:ins>
      <w:r w:rsidR="00A86E61">
        <w:rPr>
          <w:rFonts w:asciiTheme="majorHAnsi" w:hAnsiTheme="majorHAnsi" w:cstheme="majorHAnsi"/>
        </w:rPr>
        <w:t>sex</w:t>
      </w:r>
      <w:ins w:id="235" w:author="Shannon Erica Kendal Joslin" w:date="2023-11-02T10:09:00Z">
        <w:r w:rsidR="00E82A52">
          <w:rPr>
            <w:rFonts w:asciiTheme="majorHAnsi" w:hAnsiTheme="majorHAnsi" w:cstheme="majorHAnsi"/>
          </w:rPr>
          <w:t>es</w:t>
        </w:r>
      </w:ins>
      <w:r w:rsidR="00A86E61">
        <w:rPr>
          <w:rFonts w:asciiTheme="majorHAnsi" w:hAnsiTheme="majorHAnsi" w:cstheme="majorHAnsi"/>
        </w:rPr>
        <w:t xml:space="preserve"> and compared the ratio of the mean depth for </w:t>
      </w:r>
      <w:del w:id="236" w:author="Shannon Erica Kendal Joslin" w:date="2023-11-02T10:09:00Z">
        <w:r w:rsidR="00A86E61" w:rsidDel="00E82A52">
          <w:rPr>
            <w:rFonts w:asciiTheme="majorHAnsi" w:hAnsiTheme="majorHAnsi" w:cstheme="majorHAnsi"/>
          </w:rPr>
          <w:delText xml:space="preserve">both </w:delText>
        </w:r>
      </w:del>
      <w:ins w:id="237" w:author="Shannon Erica Kendal Joslin" w:date="2023-11-02T10:09:00Z">
        <w:r w:rsidR="00E82A52">
          <w:rPr>
            <w:rFonts w:asciiTheme="majorHAnsi" w:hAnsiTheme="majorHAnsi" w:cstheme="majorHAnsi"/>
          </w:rPr>
          <w:t>females and male</w:t>
        </w:r>
      </w:ins>
      <w:del w:id="238" w:author="Shannon Erica Kendal Joslin" w:date="2023-11-02T10:09:00Z">
        <w:r w:rsidR="00A86E61" w:rsidDel="00E82A52">
          <w:rPr>
            <w:rFonts w:asciiTheme="majorHAnsi" w:hAnsiTheme="majorHAnsi" w:cstheme="majorHAnsi"/>
          </w:rPr>
          <w:delText>sexes</w:delText>
        </w:r>
      </w:del>
      <w:r w:rsidR="00A86E61">
        <w:rPr>
          <w:rFonts w:asciiTheme="majorHAnsi" w:hAnsiTheme="majorHAnsi" w:cstheme="majorHAnsi"/>
        </w:rPr>
        <w:t xml:space="preserve"> at each loc</w:t>
      </w:r>
      <w:r w:rsidR="00600EE0">
        <w:rPr>
          <w:rFonts w:asciiTheme="majorHAnsi" w:hAnsiTheme="majorHAnsi" w:cstheme="majorHAnsi"/>
        </w:rPr>
        <w:t>us</w:t>
      </w:r>
      <w:ins w:id="239" w:author="Shannon Erica Kendal Joslin" w:date="2023-11-02T10:09:00Z">
        <w:r w:rsidR="00E82A52">
          <w:rPr>
            <w:rFonts w:asciiTheme="majorHAnsi" w:hAnsiTheme="majorHAnsi" w:cstheme="majorHAnsi"/>
          </w:rPr>
          <w:t xml:space="preserve"> </w:t>
        </w:r>
      </w:ins>
      <w:ins w:id="240" w:author="Shannon Erica Kendal Joslin" w:date="2023-11-02T10:10:00Z">
        <w:r w:rsidR="00E82A52">
          <w:rPr>
            <w:rFonts w:asciiTheme="majorHAnsi" w:hAnsiTheme="majorHAnsi" w:cstheme="majorHAnsi"/>
          </w:rPr>
          <w:t>(</w:t>
        </w:r>
        <w:r w:rsidR="00E82A52" w:rsidRPr="00E82A52">
          <w:rPr>
            <w:rFonts w:asciiTheme="majorHAnsi" w:hAnsiTheme="majorHAnsi" w:cstheme="majorHAnsi"/>
          </w:rPr>
          <w:t>https://raw.githubusercontent.com/shannonekj/DS_sex-marker/master/scripts/get_depth_24v24.pl</w:t>
        </w:r>
        <w:r w:rsidR="00E82A52">
          <w:rPr>
            <w:rFonts w:asciiTheme="majorHAnsi" w:hAnsiTheme="majorHAnsi" w:cstheme="majorHAnsi"/>
          </w:rPr>
          <w:t>)</w:t>
        </w:r>
      </w:ins>
      <w:r w:rsidR="00A86E61">
        <w:rPr>
          <w:rFonts w:asciiTheme="majorHAnsi" w:hAnsiTheme="majorHAnsi" w:cstheme="majorHAnsi"/>
        </w:rPr>
        <w:t>. T</w:t>
      </w:r>
      <w:r w:rsidR="00A86E61" w:rsidRPr="00120DAA">
        <w:rPr>
          <w:rFonts w:asciiTheme="majorHAnsi" w:hAnsiTheme="majorHAnsi" w:cstheme="majorHAnsi"/>
        </w:rPr>
        <w:t xml:space="preserve">o </w:t>
      </w:r>
      <w:r w:rsidR="00A86E61">
        <w:rPr>
          <w:rFonts w:asciiTheme="majorHAnsi" w:hAnsiTheme="majorHAnsi" w:cstheme="majorHAnsi"/>
        </w:rPr>
        <w:t>identify</w:t>
      </w:r>
      <w:r w:rsidR="00A86E61" w:rsidRPr="00120DAA">
        <w:rPr>
          <w:rFonts w:asciiTheme="majorHAnsi" w:hAnsiTheme="majorHAnsi" w:cstheme="majorHAnsi"/>
        </w:rPr>
        <w:t xml:space="preserve"> locations in the genome where one sex </w:t>
      </w:r>
      <w:r w:rsidR="00A86E61">
        <w:rPr>
          <w:rFonts w:asciiTheme="majorHAnsi" w:hAnsiTheme="majorHAnsi" w:cstheme="majorHAnsi"/>
        </w:rPr>
        <w:t>exhibit</w:t>
      </w:r>
      <w:r w:rsidR="00600EE0">
        <w:rPr>
          <w:rFonts w:asciiTheme="majorHAnsi" w:hAnsiTheme="majorHAnsi" w:cstheme="majorHAnsi"/>
        </w:rPr>
        <w:t>ed</w:t>
      </w:r>
      <w:r w:rsidR="00A86E61" w:rsidRPr="00120DAA">
        <w:rPr>
          <w:rFonts w:asciiTheme="majorHAnsi" w:hAnsiTheme="majorHAnsi" w:cstheme="majorHAnsi"/>
        </w:rPr>
        <w:t xml:space="preserve"> consistent</w:t>
      </w:r>
      <w:r w:rsidR="00A86E61">
        <w:rPr>
          <w:rFonts w:asciiTheme="majorHAnsi" w:hAnsiTheme="majorHAnsi" w:cstheme="majorHAnsi"/>
        </w:rPr>
        <w:t>ly high</w:t>
      </w:r>
      <w:r w:rsidR="00A86E61" w:rsidRPr="00120DAA">
        <w:rPr>
          <w:rFonts w:asciiTheme="majorHAnsi" w:hAnsiTheme="majorHAnsi" w:cstheme="majorHAnsi"/>
        </w:rPr>
        <w:t xml:space="preserve"> coverage and the </w:t>
      </w:r>
      <w:r w:rsidR="00A86E61">
        <w:rPr>
          <w:rFonts w:asciiTheme="majorHAnsi" w:hAnsiTheme="majorHAnsi" w:cstheme="majorHAnsi"/>
        </w:rPr>
        <w:t>opposite</w:t>
      </w:r>
      <w:r w:rsidR="00A86E61" w:rsidRPr="00120DAA">
        <w:rPr>
          <w:rFonts w:asciiTheme="majorHAnsi" w:hAnsiTheme="majorHAnsi" w:cstheme="majorHAnsi"/>
        </w:rPr>
        <w:t xml:space="preserve"> sex </w:t>
      </w:r>
      <w:r w:rsidR="00600EE0">
        <w:rPr>
          <w:rFonts w:asciiTheme="majorHAnsi" w:hAnsiTheme="majorHAnsi" w:cstheme="majorHAnsi"/>
        </w:rPr>
        <w:t>exhibited</w:t>
      </w:r>
      <w:r w:rsidR="00A86E61">
        <w:rPr>
          <w:rFonts w:asciiTheme="majorHAnsi" w:hAnsiTheme="majorHAnsi" w:cstheme="majorHAnsi"/>
        </w:rPr>
        <w:t xml:space="preserve"> less than or equal to half of the opposite sex’s depth, we looked for high-fidelity regions greater than 5,000 bp exhibiting a sex coverage ratio greater than or equal to two.</w:t>
      </w:r>
    </w:p>
    <w:p w14:paraId="1CAD04B9" w14:textId="609B8EC1" w:rsidR="00750064" w:rsidRPr="00A86E61" w:rsidRDefault="00750064" w:rsidP="00120DAA">
      <w:pPr>
        <w:rPr>
          <w:rFonts w:asciiTheme="majorHAnsi" w:hAnsiTheme="majorHAnsi" w:cstheme="majorHAnsi"/>
        </w:rPr>
      </w:pPr>
    </w:p>
    <w:p w14:paraId="06A0F736" w14:textId="77777777" w:rsidR="00A86E61" w:rsidRPr="00120DAA" w:rsidRDefault="00A86E61"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241" w:name="_Toc113440564"/>
      <w:r>
        <w:rPr>
          <w:rFonts w:asciiTheme="majorHAnsi" w:hAnsiTheme="majorHAnsi" w:cstheme="majorHAnsi"/>
          <w:sz w:val="24"/>
          <w:szCs w:val="24"/>
        </w:rPr>
        <w:t>K-mer analysis</w:t>
      </w:r>
      <w:bookmarkEnd w:id="241"/>
    </w:p>
    <w:p w14:paraId="6F4C4D99" w14:textId="77011FF8" w:rsidR="00C370BB" w:rsidRDefault="0060238E" w:rsidP="00A675F4">
      <w:pPr>
        <w:rPr>
          <w:rFonts w:asciiTheme="majorHAnsi" w:hAnsiTheme="majorHAnsi" w:cstheme="majorHAnsi"/>
        </w:rPr>
      </w:pPr>
      <w:del w:id="242" w:author="Shannon Erica Kendal Joslin" w:date="2023-11-02T10:29:00Z">
        <w:r w:rsidDel="007A5E05">
          <w:rPr>
            <w:rFonts w:asciiTheme="majorHAnsi" w:hAnsiTheme="majorHAnsi" w:cstheme="majorHAnsi"/>
          </w:rPr>
          <w:delText>Four our</w:delText>
        </w:r>
      </w:del>
      <w:ins w:id="243" w:author="Shannon Erica Kendal Joslin" w:date="2023-11-02T10:29:00Z">
        <w:r w:rsidR="007A5E05">
          <w:rPr>
            <w:rFonts w:asciiTheme="majorHAnsi" w:hAnsiTheme="majorHAnsi" w:cstheme="majorHAnsi"/>
          </w:rPr>
          <w:t xml:space="preserve">To look for </w:t>
        </w:r>
      </w:ins>
      <w:ins w:id="244" w:author="Shannon Erica Kendal Joslin" w:date="2023-11-02T10:30:00Z">
        <w:r w:rsidR="007A5E05">
          <w:rPr>
            <w:rFonts w:asciiTheme="majorHAnsi" w:hAnsiTheme="majorHAnsi" w:cstheme="majorHAnsi"/>
          </w:rPr>
          <w:t>sex specific sequences</w:t>
        </w:r>
      </w:ins>
      <w:r>
        <w:rPr>
          <w:rFonts w:asciiTheme="majorHAnsi" w:hAnsiTheme="majorHAnsi" w:cstheme="majorHAnsi"/>
        </w:rPr>
        <w:t xml:space="preserve"> </w:t>
      </w:r>
      <w:del w:id="245" w:author="Shannon Erica Kendal Joslin" w:date="2023-11-02T10:29:00Z">
        <w:r w:rsidDel="007A5E05">
          <w:rPr>
            <w:rFonts w:asciiTheme="majorHAnsi" w:hAnsiTheme="majorHAnsi" w:cstheme="majorHAnsi"/>
          </w:rPr>
          <w:delText>second analysis</w:delText>
        </w:r>
      </w:del>
      <w:r>
        <w:rPr>
          <w:rFonts w:asciiTheme="majorHAnsi" w:hAnsiTheme="majorHAnsi" w:cstheme="majorHAnsi"/>
        </w:rPr>
        <w:t xml:space="preserve">, we used a k-mer based approach to </w:t>
      </w:r>
      <w:r w:rsidR="004A7DA1">
        <w:rPr>
          <w:rFonts w:asciiTheme="majorHAnsi" w:hAnsiTheme="majorHAnsi" w:cstheme="majorHAnsi"/>
        </w:rPr>
        <w:t>look for</w:t>
      </w:r>
      <w:r w:rsidR="00A675F4" w:rsidRPr="00A675F4">
        <w:rPr>
          <w:rFonts w:asciiTheme="majorHAnsi" w:hAnsiTheme="majorHAnsi" w:cstheme="majorHAnsi"/>
        </w:rPr>
        <w:t xml:space="preserve"> unique differences of sequence content in males versus females. </w:t>
      </w:r>
      <w:r w:rsidR="007A5E05">
        <w:rPr>
          <w:rFonts w:asciiTheme="majorHAnsi" w:hAnsiTheme="majorHAnsi" w:cstheme="majorHAnsi"/>
        </w:rPr>
        <w:t xml:space="preserve">First, we </w:t>
      </w:r>
      <w:r w:rsidR="00FC4471">
        <w:rPr>
          <w:rFonts w:asciiTheme="majorHAnsi" w:hAnsiTheme="majorHAnsi" w:cstheme="majorHAnsi"/>
        </w:rPr>
        <w:t>created and filtered sex-specific sequence signatures from</w:t>
      </w:r>
      <w:r w:rsidR="00A675F4" w:rsidRPr="00A675F4">
        <w:rPr>
          <w:rFonts w:asciiTheme="majorHAnsi" w:hAnsiTheme="majorHAnsi" w:cstheme="majorHAnsi"/>
        </w:rPr>
        <w:t xml:space="preserve"> </w:t>
      </w:r>
      <w:r w:rsidR="0000163E">
        <w:rPr>
          <w:rFonts w:asciiTheme="majorHAnsi" w:hAnsiTheme="majorHAnsi" w:cstheme="majorHAnsi"/>
        </w:rPr>
        <w:t>the</w:t>
      </w:r>
      <w:r w:rsidR="00FC4471">
        <w:rPr>
          <w:rFonts w:asciiTheme="majorHAnsi" w:hAnsiTheme="majorHAnsi" w:cstheme="majorHAnsi"/>
        </w:rPr>
        <w:t xml:space="preserve"> </w:t>
      </w:r>
      <w:r w:rsidR="0000163E">
        <w:rPr>
          <w:rFonts w:asciiTheme="majorHAnsi" w:hAnsiTheme="majorHAnsi" w:cstheme="majorHAnsi"/>
        </w:rPr>
        <w:t>fe</w:t>
      </w:r>
      <w:r w:rsidR="007C1D20">
        <w:rPr>
          <w:rFonts w:asciiTheme="majorHAnsi" w:hAnsiTheme="majorHAnsi" w:cstheme="majorHAnsi"/>
        </w:rPr>
        <w:t>male and</w:t>
      </w:r>
      <w:r w:rsidR="00FC4471">
        <w:rPr>
          <w:rFonts w:asciiTheme="majorHAnsi" w:hAnsiTheme="majorHAnsi" w:cstheme="majorHAnsi"/>
        </w:rPr>
        <w:t xml:space="preserve"> </w:t>
      </w:r>
      <w:r w:rsidR="007C1D20">
        <w:rPr>
          <w:rFonts w:asciiTheme="majorHAnsi" w:hAnsiTheme="majorHAnsi" w:cstheme="majorHAnsi"/>
        </w:rPr>
        <w:t xml:space="preserve">male </w:t>
      </w:r>
      <w:proofErr w:type="gramStart"/>
      <w:r w:rsidR="007C1D20">
        <w:rPr>
          <w:rFonts w:asciiTheme="majorHAnsi" w:hAnsiTheme="majorHAnsi" w:cstheme="majorHAnsi"/>
        </w:rPr>
        <w:t>individuals</w:t>
      </w:r>
      <w:r w:rsidR="00600EE0">
        <w:rPr>
          <w:rFonts w:asciiTheme="majorHAnsi" w:hAnsiTheme="majorHAnsi" w:cstheme="majorHAnsi"/>
        </w:rPr>
        <w:t>’</w:t>
      </w:r>
      <w:proofErr w:type="gramEnd"/>
      <w:r w:rsidR="007C1D20">
        <w:rPr>
          <w:rFonts w:asciiTheme="majorHAnsi" w:hAnsiTheme="majorHAnsi" w:cstheme="majorHAnsi"/>
        </w:rPr>
        <w:t xml:space="preserve"> </w:t>
      </w:r>
      <w:r w:rsidR="00A675F4" w:rsidRPr="00A675F4">
        <w:rPr>
          <w:rFonts w:asciiTheme="majorHAnsi" w:hAnsiTheme="majorHAnsi" w:cstheme="majorHAnsi"/>
        </w:rPr>
        <w:t xml:space="preserve">linked-read </w:t>
      </w:r>
      <w:r w:rsidR="0000163E">
        <w:rPr>
          <w:rFonts w:asciiTheme="majorHAnsi" w:hAnsiTheme="majorHAnsi" w:cstheme="majorHAnsi"/>
        </w:rPr>
        <w:t xml:space="preserve">sequence </w:t>
      </w:r>
      <w:r w:rsidR="00A675F4" w:rsidRPr="00A675F4">
        <w:rPr>
          <w:rFonts w:asciiTheme="majorHAnsi" w:hAnsiTheme="majorHAnsi" w:cstheme="majorHAnsi"/>
        </w:rPr>
        <w:t>data</w:t>
      </w:r>
      <w:r w:rsidR="007C1D20">
        <w:rPr>
          <w:rFonts w:asciiTheme="majorHAnsi" w:hAnsiTheme="majorHAnsi" w:cstheme="majorHAnsi"/>
        </w:rPr>
        <w:t xml:space="preserve"> generated for </w:t>
      </w:r>
      <w:r w:rsidR="0000163E">
        <w:rPr>
          <w:rFonts w:asciiTheme="majorHAnsi" w:hAnsiTheme="majorHAnsi" w:cstheme="majorHAnsi"/>
        </w:rPr>
        <w:t>our</w:t>
      </w:r>
      <w:r w:rsidR="007C1D20">
        <w:rPr>
          <w:rFonts w:asciiTheme="majorHAnsi" w:hAnsiTheme="majorHAnsi" w:cstheme="majorHAnsi"/>
        </w:rPr>
        <w:t xml:space="preserve"> genome assemblies</w:t>
      </w:r>
      <w:r w:rsidR="00C370BB">
        <w:rPr>
          <w:rFonts w:asciiTheme="majorHAnsi" w:hAnsiTheme="majorHAnsi" w:cstheme="majorHAnsi"/>
        </w:rPr>
        <w:t xml:space="preserve">. </w:t>
      </w:r>
      <w:r w:rsidR="007A5E05">
        <w:rPr>
          <w:rFonts w:asciiTheme="majorHAnsi" w:hAnsiTheme="majorHAnsi" w:cstheme="majorHAnsi"/>
        </w:rPr>
        <w:t>Next</w:t>
      </w:r>
      <w:r w:rsidR="004A14ED">
        <w:rPr>
          <w:rFonts w:asciiTheme="majorHAnsi" w:hAnsiTheme="majorHAnsi" w:cstheme="majorHAnsi"/>
        </w:rPr>
        <w:t xml:space="preserve">, we created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 and merge</w:t>
      </w:r>
      <w:r w:rsidR="00FC4471">
        <w:rPr>
          <w:rFonts w:asciiTheme="majorHAnsi" w:hAnsiTheme="majorHAnsi" w:cstheme="majorHAnsi"/>
        </w:rPr>
        <w:t>d</w:t>
      </w:r>
      <w:r w:rsidR="00C370BB">
        <w:rPr>
          <w:rFonts w:asciiTheme="majorHAnsi" w:hAnsiTheme="majorHAnsi" w:cstheme="majorHAnsi"/>
        </w:rPr>
        <w:t xml:space="preserv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w:t>
      </w:r>
      <w:r w:rsidR="00FC4471">
        <w:rPr>
          <w:rFonts w:asciiTheme="majorHAnsi" w:hAnsiTheme="majorHAnsi" w:cstheme="majorHAnsi"/>
        </w:rPr>
        <w:t xml:space="preserve"> using </w:t>
      </w:r>
      <w:proofErr w:type="spellStart"/>
      <w:r w:rsidR="00FC4471">
        <w:rPr>
          <w:rFonts w:asciiTheme="majorHAnsi" w:hAnsiTheme="majorHAnsi" w:cstheme="majorHAnsi"/>
        </w:rPr>
        <w:t>sourmash</w:t>
      </w:r>
      <w:proofErr w:type="spellEnd"/>
      <w:r w:rsidR="00FC4471">
        <w:rPr>
          <w:rFonts w:asciiTheme="majorHAnsi" w:hAnsiTheme="majorHAnsi" w:cstheme="majorHAnsi"/>
        </w:rPr>
        <w:t xml:space="preserve"> c3.5.0 </w:t>
      </w:r>
      <w:r w:rsidR="00FC4471" w:rsidRPr="00A675F4">
        <w:rPr>
          <w:rFonts w:asciiTheme="majorHAnsi" w:hAnsiTheme="majorHAnsi" w:cstheme="majorHAnsi"/>
        </w:rPr>
        <w:fldChar w:fldCharType="begin"/>
      </w:r>
      <w:r w:rsidR="00FC447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FC4471" w:rsidRPr="00A675F4">
        <w:rPr>
          <w:rFonts w:asciiTheme="majorHAnsi" w:hAnsiTheme="majorHAnsi" w:cstheme="majorHAnsi"/>
        </w:rPr>
        <w:fldChar w:fldCharType="separate"/>
      </w:r>
      <w:r w:rsidR="00FC4471">
        <w:rPr>
          <w:rFonts w:asciiTheme="majorHAnsi" w:hAnsiTheme="majorHAnsi" w:cstheme="majorHAnsi"/>
        </w:rPr>
        <w:t>(Brown &amp; Irber, 2016)</w:t>
      </w:r>
      <w:r w:rsidR="00FC4471" w:rsidRPr="00A675F4">
        <w:rPr>
          <w:rFonts w:asciiTheme="majorHAnsi" w:hAnsiTheme="majorHAnsi" w:cstheme="majorHAnsi"/>
        </w:rPr>
        <w:fldChar w:fldCharType="end"/>
      </w:r>
      <w:r w:rsidR="00C370BB">
        <w:rPr>
          <w:rFonts w:asciiTheme="majorHAnsi" w:hAnsiTheme="majorHAnsi" w:cstheme="majorHAnsi"/>
        </w:rPr>
        <w:t xml:space="preserve">. </w:t>
      </w:r>
      <w:r w:rsidR="007A5E05">
        <w:rPr>
          <w:rFonts w:asciiTheme="majorHAnsi" w:hAnsiTheme="majorHAnsi" w:cstheme="majorHAnsi"/>
        </w:rPr>
        <w:t>After</w:t>
      </w:r>
      <w:r w:rsidR="00C370BB">
        <w:rPr>
          <w:rFonts w:asciiTheme="majorHAnsi" w:hAnsiTheme="majorHAnsi" w:cstheme="majorHAnsi"/>
        </w:rPr>
        <w:t>, we</w:t>
      </w:r>
      <w:r w:rsidR="004A14ED">
        <w:rPr>
          <w:rFonts w:asciiTheme="majorHAnsi" w:hAnsiTheme="majorHAnsi" w:cstheme="majorHAnsi"/>
        </w:rPr>
        <w:t xml:space="preserve"> </w:t>
      </w:r>
      <w:r w:rsidR="00FC4471">
        <w:rPr>
          <w:rFonts w:asciiTheme="majorHAnsi" w:hAnsiTheme="majorHAnsi" w:cstheme="majorHAnsi"/>
        </w:rPr>
        <w:t>eliminated k-mers likely to be the produc</w:t>
      </w:r>
      <w:r w:rsidR="001D0313">
        <w:rPr>
          <w:rFonts w:asciiTheme="majorHAnsi" w:hAnsiTheme="majorHAnsi" w:cstheme="majorHAnsi"/>
        </w:rPr>
        <w:t>t</w:t>
      </w:r>
      <w:r w:rsidR="00FC4471">
        <w:rPr>
          <w:rFonts w:asciiTheme="majorHAnsi" w:hAnsiTheme="majorHAnsi" w:cstheme="majorHAnsi"/>
        </w:rPr>
        <w:t xml:space="preserve"> of sequencing errors by </w:t>
      </w:r>
      <w:r w:rsidR="00D866D7" w:rsidRPr="00A675F4">
        <w:rPr>
          <w:rFonts w:asciiTheme="majorHAnsi" w:hAnsiTheme="majorHAnsi" w:cstheme="majorHAnsi"/>
        </w:rPr>
        <w:t>purg</w:t>
      </w:r>
      <w:r w:rsidR="00FC4471">
        <w:rPr>
          <w:rFonts w:asciiTheme="majorHAnsi" w:hAnsiTheme="majorHAnsi" w:cstheme="majorHAnsi"/>
        </w:rPr>
        <w:t>ing</w:t>
      </w:r>
      <w:r w:rsidR="00D866D7" w:rsidRPr="00A675F4">
        <w:rPr>
          <w:rFonts w:asciiTheme="majorHAnsi" w:hAnsiTheme="majorHAnsi" w:cstheme="majorHAnsi"/>
        </w:rPr>
        <w:t xml:space="preserve">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w:t>
      </w:r>
      <w:r w:rsidR="009F3A99">
        <w:rPr>
          <w:rFonts w:asciiTheme="majorHAnsi" w:hAnsiTheme="majorHAnsi" w:cstheme="majorHAnsi"/>
        </w:rPr>
        <w:t xml:space="preserve"> </w:t>
      </w:r>
      <w:r w:rsidR="007A5E05">
        <w:rPr>
          <w:rFonts w:asciiTheme="majorHAnsi" w:hAnsiTheme="majorHAnsi" w:cstheme="majorHAnsi"/>
        </w:rPr>
        <w:t>Finally</w:t>
      </w:r>
      <w:r w:rsidR="004A14ED">
        <w:rPr>
          <w:rFonts w:asciiTheme="majorHAnsi" w:hAnsiTheme="majorHAnsi" w:cstheme="majorHAnsi"/>
        </w:rPr>
        <w:t>,</w:t>
      </w:r>
      <w:r w:rsidR="00D866D7" w:rsidRPr="00A675F4">
        <w:rPr>
          <w:rFonts w:asciiTheme="majorHAnsi" w:hAnsiTheme="majorHAnsi" w:cstheme="majorHAnsi"/>
        </w:rPr>
        <w:t xml:space="preserve"> </w:t>
      </w:r>
      <w:r w:rsidR="007C1D20">
        <w:rPr>
          <w:rFonts w:asciiTheme="majorHAnsi" w:hAnsiTheme="majorHAnsi" w:cstheme="majorHAnsi"/>
        </w:rPr>
        <w:t>we</w:t>
      </w:r>
      <w:r w:rsidR="00D866D7" w:rsidRPr="00A675F4">
        <w:rPr>
          <w:rFonts w:asciiTheme="majorHAnsi" w:hAnsiTheme="majorHAnsi" w:cstheme="majorHAnsi"/>
        </w:rPr>
        <w:t xml:space="preserve"> discarded k-mers shared between </w:t>
      </w:r>
      <w:r w:rsidR="009F3A99">
        <w:rPr>
          <w:rFonts w:asciiTheme="majorHAnsi" w:hAnsiTheme="majorHAnsi" w:cstheme="majorHAnsi"/>
        </w:rPr>
        <w:t>fe</w:t>
      </w:r>
      <w:r w:rsidR="00D866D7" w:rsidRPr="00A675F4">
        <w:rPr>
          <w:rFonts w:asciiTheme="majorHAnsi" w:hAnsiTheme="majorHAnsi" w:cstheme="majorHAnsi"/>
        </w:rPr>
        <w:t xml:space="preserve">male and males to </w:t>
      </w:r>
      <w:r w:rsidR="009F3A99">
        <w:rPr>
          <w:rFonts w:asciiTheme="majorHAnsi" w:hAnsiTheme="majorHAnsi" w:cstheme="majorHAnsi"/>
        </w:rPr>
        <w:t xml:space="preserve">obtain </w:t>
      </w:r>
      <w:r w:rsidR="00D866D7" w:rsidRPr="00A675F4">
        <w:rPr>
          <w:rFonts w:asciiTheme="majorHAnsi" w:hAnsiTheme="majorHAnsi" w:cstheme="majorHAnsi"/>
        </w:rPr>
        <w:t>sex-specific k-</w:t>
      </w:r>
      <w:r w:rsidR="007016F6" w:rsidRPr="00A675F4">
        <w:rPr>
          <w:rFonts w:asciiTheme="majorHAnsi" w:hAnsiTheme="majorHAnsi" w:cstheme="majorHAnsi"/>
        </w:rPr>
        <w:t>mers</w:t>
      </w:r>
      <w:r w:rsidR="007016F6">
        <w:rPr>
          <w:rFonts w:asciiTheme="majorHAnsi" w:hAnsiTheme="majorHAnsi" w:cstheme="majorHAnsi"/>
        </w:rPr>
        <w:t xml:space="preserve"> and</w:t>
      </w:r>
      <w:r w:rsidR="00B2511B">
        <w:rPr>
          <w:rFonts w:asciiTheme="majorHAnsi" w:hAnsiTheme="majorHAnsi" w:cstheme="majorHAnsi"/>
        </w:rPr>
        <w:t xml:space="preserve"> selected high abundance</w:t>
      </w:r>
      <w:r w:rsidR="0000163E">
        <w:rPr>
          <w:rFonts w:asciiTheme="majorHAnsi" w:hAnsiTheme="majorHAnsi" w:cstheme="majorHAnsi"/>
        </w:rPr>
        <w:t xml:space="preserve"> (50-100x)</w:t>
      </w:r>
      <w:r w:rsidR="00B2511B">
        <w:rPr>
          <w:rFonts w:asciiTheme="majorHAnsi" w:hAnsiTheme="majorHAnsi" w:cstheme="majorHAnsi"/>
        </w:rPr>
        <w:t xml:space="preserve"> k-mers. </w:t>
      </w:r>
      <w:r w:rsidR="00D866D7" w:rsidRPr="00A675F4">
        <w:rPr>
          <w:rFonts w:asciiTheme="majorHAnsi" w:hAnsiTheme="majorHAnsi" w:cstheme="majorHAnsi"/>
        </w:rPr>
        <w:t xml:space="preserve">The resulting high abundance, single sex k-mers were used in </w:t>
      </w:r>
      <w:r w:rsidR="007C1D20">
        <w:rPr>
          <w:rFonts w:asciiTheme="majorHAnsi" w:hAnsiTheme="majorHAnsi" w:cstheme="majorHAnsi"/>
        </w:rPr>
        <w:t>subsequent</w:t>
      </w:r>
      <w:r w:rsidR="007016F6">
        <w:rPr>
          <w:rFonts w:asciiTheme="majorHAnsi" w:hAnsiTheme="majorHAnsi" w:cstheme="majorHAnsi"/>
        </w:rPr>
        <w:t xml:space="preserve"> k-mer</w:t>
      </w:r>
      <w:r w:rsidR="007C1D20">
        <w:rPr>
          <w:rFonts w:asciiTheme="majorHAnsi" w:hAnsiTheme="majorHAnsi" w:cstheme="majorHAnsi"/>
        </w:rPr>
        <w:t xml:space="preserve"> </w:t>
      </w:r>
      <w:r w:rsidR="00D866D7" w:rsidRPr="00A675F4">
        <w:rPr>
          <w:rFonts w:asciiTheme="majorHAnsi" w:hAnsiTheme="majorHAnsi" w:cstheme="majorHAnsi"/>
        </w:rPr>
        <w:t>analys</w:t>
      </w:r>
      <w:r w:rsidR="007C1D20">
        <w:rPr>
          <w:rFonts w:asciiTheme="majorHAnsi" w:hAnsiTheme="majorHAnsi" w:cstheme="majorHAnsi"/>
        </w:rPr>
        <w:t>e</w:t>
      </w:r>
      <w:r w:rsidR="00D866D7" w:rsidRPr="00A675F4">
        <w:rPr>
          <w:rFonts w:asciiTheme="majorHAnsi" w:hAnsiTheme="majorHAnsi" w:cstheme="majorHAnsi"/>
        </w:rPr>
        <w:t>s.</w:t>
      </w:r>
    </w:p>
    <w:p w14:paraId="35FED5FB" w14:textId="12D875F4" w:rsidR="007C1D20" w:rsidRDefault="007C1D20" w:rsidP="00A675F4">
      <w:pPr>
        <w:rPr>
          <w:rFonts w:asciiTheme="majorHAnsi" w:hAnsiTheme="majorHAnsi" w:cstheme="majorHAnsi"/>
        </w:rPr>
      </w:pPr>
    </w:p>
    <w:p w14:paraId="1531BF20" w14:textId="163F13ED" w:rsidR="009F3A99" w:rsidRDefault="007016F6" w:rsidP="00A675F4">
      <w:pPr>
        <w:rPr>
          <w:rFonts w:asciiTheme="majorHAnsi" w:hAnsiTheme="majorHAnsi" w:cstheme="majorHAnsi"/>
        </w:rPr>
      </w:pPr>
      <w:r>
        <w:rPr>
          <w:rFonts w:asciiTheme="majorHAnsi" w:hAnsiTheme="majorHAnsi" w:cstheme="majorHAnsi"/>
        </w:rPr>
        <w:t>I</w:t>
      </w:r>
      <w:r w:rsidR="00A86E61">
        <w:rPr>
          <w:rFonts w:asciiTheme="majorHAnsi" w:hAnsiTheme="majorHAnsi" w:cstheme="majorHAnsi"/>
        </w:rPr>
        <w:t>nitially</w:t>
      </w:r>
      <w:r>
        <w:rPr>
          <w:rFonts w:asciiTheme="majorHAnsi" w:hAnsiTheme="majorHAnsi" w:cstheme="majorHAnsi"/>
        </w:rPr>
        <w:t>, we</w:t>
      </w:r>
      <w:r w:rsidR="009F3A99">
        <w:rPr>
          <w:rFonts w:asciiTheme="majorHAnsi" w:hAnsiTheme="majorHAnsi" w:cstheme="majorHAnsi"/>
        </w:rPr>
        <w:t xml:space="preserve"> determine</w:t>
      </w:r>
      <w:r w:rsidR="00A86E61">
        <w:rPr>
          <w:rFonts w:asciiTheme="majorHAnsi" w:hAnsiTheme="majorHAnsi" w:cstheme="majorHAnsi"/>
        </w:rPr>
        <w:t>d</w:t>
      </w:r>
      <w:r w:rsidR="009F3A99">
        <w:rPr>
          <w:rFonts w:asciiTheme="majorHAnsi" w:hAnsiTheme="majorHAnsi" w:cstheme="majorHAnsi"/>
        </w:rPr>
        <w:t xml:space="preserve"> if the high abundance male-only k-mers were consistent</w:t>
      </w:r>
      <w:r w:rsidR="00A86E61">
        <w:rPr>
          <w:rFonts w:asciiTheme="majorHAnsi" w:hAnsiTheme="majorHAnsi" w:cstheme="majorHAnsi"/>
        </w:rPr>
        <w:t>ly</w:t>
      </w:r>
      <w:r w:rsidR="009F3A99">
        <w:rPr>
          <w:rFonts w:asciiTheme="majorHAnsi" w:hAnsiTheme="majorHAnsi" w:cstheme="majorHAnsi"/>
        </w:rPr>
        <w:t xml:space="preserve"> elevated </w:t>
      </w:r>
      <w:r w:rsidR="00A86E61">
        <w:rPr>
          <w:rFonts w:asciiTheme="majorHAnsi" w:hAnsiTheme="majorHAnsi" w:cstheme="majorHAnsi"/>
        </w:rPr>
        <w:t>in</w:t>
      </w:r>
      <w:r w:rsidR="009F3A99">
        <w:rPr>
          <w:rFonts w:asciiTheme="majorHAnsi" w:hAnsiTheme="majorHAnsi" w:cstheme="majorHAnsi"/>
        </w:rPr>
        <w:t xml:space="preserve"> </w:t>
      </w:r>
      <w:r>
        <w:rPr>
          <w:rFonts w:asciiTheme="majorHAnsi" w:hAnsiTheme="majorHAnsi" w:cstheme="majorHAnsi"/>
        </w:rPr>
        <w:t xml:space="preserve">a </w:t>
      </w:r>
      <w:r w:rsidR="009F3A99">
        <w:rPr>
          <w:rFonts w:asciiTheme="majorHAnsi" w:hAnsiTheme="majorHAnsi" w:cstheme="majorHAnsi"/>
        </w:rPr>
        <w:t>large region of the genome</w:t>
      </w:r>
      <w:r w:rsidR="00A86E61">
        <w:rPr>
          <w:rFonts w:asciiTheme="majorHAnsi" w:hAnsiTheme="majorHAnsi" w:cstheme="majorHAnsi"/>
        </w:rPr>
        <w:t>.</w:t>
      </w:r>
      <w:r w:rsidR="009F3A99">
        <w:rPr>
          <w:rFonts w:asciiTheme="majorHAnsi" w:hAnsiTheme="majorHAnsi" w:cstheme="majorHAnsi"/>
        </w:rPr>
        <w:t xml:space="preserve"> </w:t>
      </w:r>
      <w:r>
        <w:rPr>
          <w:rFonts w:asciiTheme="majorHAnsi" w:hAnsiTheme="majorHAnsi" w:cstheme="majorHAnsi"/>
        </w:rPr>
        <w:t>To do this, we</w:t>
      </w:r>
      <w:r w:rsidR="009F3A99">
        <w:rPr>
          <w:rFonts w:asciiTheme="majorHAnsi" w:hAnsiTheme="majorHAnsi" w:cstheme="majorHAnsi"/>
        </w:rPr>
        <w:t xml:space="preserve"> </w:t>
      </w:r>
      <w:r w:rsidR="009F3A99" w:rsidRPr="00A675F4">
        <w:rPr>
          <w:rFonts w:asciiTheme="majorHAnsi" w:hAnsiTheme="majorHAnsi" w:cstheme="majorHAnsi"/>
        </w:rPr>
        <w:t>extracted contigs</w:t>
      </w:r>
      <w:r w:rsidR="001D0313">
        <w:rPr>
          <w:rFonts w:asciiTheme="majorHAnsi" w:hAnsiTheme="majorHAnsi" w:cstheme="majorHAnsi"/>
        </w:rPr>
        <w:t xml:space="preserve"> </w:t>
      </w:r>
      <w:r w:rsidR="0060238E">
        <w:rPr>
          <w:rFonts w:asciiTheme="majorHAnsi" w:hAnsiTheme="majorHAnsi" w:cstheme="majorHAnsi"/>
        </w:rPr>
        <w:t xml:space="preserve">containing five or more k-mers </w:t>
      </w:r>
      <w:r w:rsidR="00E87B56">
        <w:rPr>
          <w:rFonts w:asciiTheme="majorHAnsi" w:hAnsiTheme="majorHAnsi" w:cstheme="majorHAnsi"/>
        </w:rPr>
        <w:t>from the A</w:t>
      </w:r>
      <w:r w:rsidR="00E87B56" w:rsidRPr="001D0313">
        <w:rPr>
          <w:rFonts w:asciiTheme="majorHAnsi" w:hAnsiTheme="majorHAnsi" w:cstheme="majorHAnsi"/>
          <w:vertAlign w:val="subscript"/>
        </w:rPr>
        <w:t>1</w:t>
      </w:r>
      <w:r w:rsidR="00E87B56">
        <w:rPr>
          <w:rFonts w:asciiTheme="majorHAnsi" w:hAnsiTheme="majorHAnsi" w:cstheme="majorHAnsi"/>
        </w:rPr>
        <w:t xml:space="preserve"> </w:t>
      </w:r>
      <w:ins w:id="246" w:author="Shannon Erica Kendal Joslin" w:date="2023-10-29T11:31:00Z">
        <w:r w:rsidR="00E576F3">
          <w:rPr>
            <w:rFonts w:asciiTheme="majorHAnsi" w:hAnsiTheme="majorHAnsi" w:cstheme="majorHAnsi"/>
          </w:rPr>
          <w:t xml:space="preserve">version of the delta smelt </w:t>
        </w:r>
      </w:ins>
      <w:r w:rsidR="00E87B56">
        <w:rPr>
          <w:rFonts w:asciiTheme="majorHAnsi" w:hAnsiTheme="majorHAnsi" w:cstheme="majorHAnsi"/>
        </w:rPr>
        <w:t>assembly</w:t>
      </w:r>
      <w:r w:rsidR="00E576F3">
        <w:rPr>
          <w:rFonts w:asciiTheme="majorHAnsi" w:hAnsiTheme="majorHAnsi" w:cstheme="majorHAnsi"/>
        </w:rPr>
        <w:t xml:space="preserve"> </w:t>
      </w:r>
      <w:r w:rsidR="00114E1F">
        <w:rPr>
          <w:rFonts w:asciiTheme="majorHAnsi" w:hAnsiTheme="majorHAnsi" w:cstheme="majorHAnsi"/>
        </w:rPr>
        <w:t>(J</w:t>
      </w:r>
      <w:commentRangeStart w:id="247"/>
      <w:r w:rsidR="00114E1F">
        <w:rPr>
          <w:rFonts w:asciiTheme="majorHAnsi" w:hAnsiTheme="majorHAnsi" w:cstheme="majorHAnsi"/>
        </w:rPr>
        <w:t>oslin</w:t>
      </w:r>
      <w:commentRangeEnd w:id="247"/>
      <w:r w:rsidR="00114E1F">
        <w:rPr>
          <w:rStyle w:val="CommentReference"/>
        </w:rPr>
        <w:commentReference w:id="247"/>
      </w:r>
      <w:r w:rsidR="00114E1F">
        <w:rPr>
          <w:rFonts w:asciiTheme="majorHAnsi" w:hAnsiTheme="majorHAnsi" w:cstheme="majorHAnsi"/>
        </w:rPr>
        <w:t xml:space="preserve"> et al., in prep)</w:t>
      </w:r>
      <w:del w:id="248" w:author="Shannon Erica Kendal Joslin" w:date="2023-10-29T11:31:00Z">
        <w:r w:rsidR="00114E1F" w:rsidDel="00E576F3">
          <w:rPr>
            <w:rFonts w:asciiTheme="majorHAnsi" w:hAnsiTheme="majorHAnsi" w:cstheme="majorHAnsi"/>
          </w:rPr>
          <w:delText xml:space="preserve"> </w:delText>
        </w:r>
        <w:r w:rsidR="001D0313" w:rsidDel="00E576F3">
          <w:rPr>
            <w:rFonts w:asciiTheme="majorHAnsi" w:hAnsiTheme="majorHAnsi" w:cstheme="majorHAnsi"/>
          </w:rPr>
          <w:delText>containing</w:delText>
        </w:r>
        <w:r w:rsidR="009F3A99" w:rsidRPr="00A675F4" w:rsidDel="00E576F3">
          <w:rPr>
            <w:rFonts w:asciiTheme="majorHAnsi" w:hAnsiTheme="majorHAnsi" w:cstheme="majorHAnsi"/>
          </w:rPr>
          <w:delText xml:space="preserve"> five or more k-mers</w:delText>
        </w:r>
      </w:del>
      <w:r w:rsidR="001D0313">
        <w:rPr>
          <w:rFonts w:asciiTheme="majorHAnsi" w:hAnsiTheme="majorHAnsi" w:cstheme="majorHAnsi"/>
        </w:rPr>
        <w:t>.</w:t>
      </w:r>
      <w:r w:rsidR="00A86E61">
        <w:rPr>
          <w:rFonts w:asciiTheme="majorHAnsi" w:hAnsiTheme="majorHAnsi" w:cstheme="majorHAnsi"/>
        </w:rPr>
        <w:t xml:space="preserve"> </w:t>
      </w:r>
      <w:del w:id="249" w:author="Shannon Erica Kendal Joslin" w:date="2023-10-29T11:32:00Z">
        <w:r w:rsidDel="00E576F3">
          <w:rPr>
            <w:rFonts w:asciiTheme="majorHAnsi" w:hAnsiTheme="majorHAnsi" w:cstheme="majorHAnsi"/>
          </w:rPr>
          <w:delText xml:space="preserve">The </w:delText>
        </w:r>
      </w:del>
      <w:ins w:id="250" w:author="Shannon Erica Kendal Joslin" w:date="2023-10-29T11:32:00Z">
        <w:r w:rsidR="00E576F3">
          <w:rPr>
            <w:rFonts w:asciiTheme="majorHAnsi" w:hAnsiTheme="majorHAnsi" w:cstheme="majorHAnsi"/>
          </w:rPr>
          <w:t xml:space="preserve">We used the </w:t>
        </w:r>
      </w:ins>
      <w:r w:rsidR="00A86E61">
        <w:rPr>
          <w:rFonts w:asciiTheme="majorHAnsi" w:hAnsiTheme="majorHAnsi" w:cstheme="majorHAnsi"/>
        </w:rPr>
        <w:t>A</w:t>
      </w:r>
      <w:r w:rsidR="00A86E61" w:rsidRPr="001D0313">
        <w:rPr>
          <w:rFonts w:asciiTheme="majorHAnsi" w:hAnsiTheme="majorHAnsi" w:cstheme="majorHAnsi"/>
          <w:vertAlign w:val="subscript"/>
        </w:rPr>
        <w:t>1</w:t>
      </w:r>
      <w:r w:rsidR="00A86E61">
        <w:rPr>
          <w:rFonts w:asciiTheme="majorHAnsi" w:hAnsiTheme="majorHAnsi" w:cstheme="majorHAnsi"/>
        </w:rPr>
        <w:t xml:space="preserve"> assembly </w:t>
      </w:r>
      <w:del w:id="251" w:author="Shannon Erica Kendal Joslin" w:date="2023-10-29T11:32:00Z">
        <w:r w:rsidDel="00E576F3">
          <w:rPr>
            <w:rFonts w:asciiTheme="majorHAnsi" w:hAnsiTheme="majorHAnsi" w:cstheme="majorHAnsi"/>
          </w:rPr>
          <w:delText xml:space="preserve">was used </w:delText>
        </w:r>
      </w:del>
      <w:r>
        <w:rPr>
          <w:rFonts w:asciiTheme="majorHAnsi" w:hAnsiTheme="majorHAnsi" w:cstheme="majorHAnsi"/>
        </w:rPr>
        <w:t>to</w:t>
      </w:r>
      <w:r w:rsidR="00A86E61">
        <w:rPr>
          <w:rFonts w:asciiTheme="majorHAnsi" w:hAnsiTheme="majorHAnsi" w:cstheme="majorHAnsi"/>
        </w:rPr>
        <w:t xml:space="preserve"> acquire contigs with moderate contiguity compared to the </w:t>
      </w:r>
      <w:r>
        <w:rPr>
          <w:rFonts w:asciiTheme="majorHAnsi" w:hAnsiTheme="majorHAnsi" w:cstheme="majorHAnsi"/>
        </w:rPr>
        <w:t xml:space="preserve">final </w:t>
      </w:r>
      <w:r w:rsidR="00A86E61">
        <w:rPr>
          <w:rFonts w:asciiTheme="majorHAnsi" w:hAnsiTheme="majorHAnsi" w:cstheme="majorHAnsi"/>
        </w:rPr>
        <w:t xml:space="preserve">reference genome (Table </w:t>
      </w:r>
      <w:r>
        <w:rPr>
          <w:rFonts w:asciiTheme="majorHAnsi" w:hAnsiTheme="majorHAnsi" w:cstheme="majorHAnsi"/>
        </w:rPr>
        <w:t>2.4</w:t>
      </w:r>
      <w:r w:rsidR="00A86E61">
        <w:rPr>
          <w:rFonts w:asciiTheme="majorHAnsi" w:hAnsiTheme="majorHAnsi" w:cstheme="majorHAnsi"/>
        </w:rPr>
        <w:t>).</w:t>
      </w:r>
      <w:r w:rsidR="001D0313">
        <w:rPr>
          <w:rFonts w:asciiTheme="majorHAnsi" w:hAnsiTheme="majorHAnsi" w:cstheme="majorHAnsi"/>
        </w:rPr>
        <w:t xml:space="preserve"> Because we scaled down the number of hashes to 1/1</w:t>
      </w:r>
      <w:r w:rsidR="00E87B56">
        <w:rPr>
          <w:rFonts w:asciiTheme="majorHAnsi" w:hAnsiTheme="majorHAnsi" w:cstheme="majorHAnsi"/>
        </w:rPr>
        <w:t>,</w:t>
      </w:r>
      <w:r w:rsidR="001D0313">
        <w:rPr>
          <w:rFonts w:asciiTheme="majorHAnsi" w:hAnsiTheme="majorHAnsi" w:cstheme="majorHAnsi"/>
        </w:rPr>
        <w:t>000</w:t>
      </w:r>
      <w:r w:rsidR="00E87B56">
        <w:rPr>
          <w:rFonts w:asciiTheme="majorHAnsi" w:hAnsiTheme="majorHAnsi" w:cstheme="majorHAnsi"/>
        </w:rPr>
        <w:t xml:space="preserve"> in the </w:t>
      </w:r>
      <w:proofErr w:type="spellStart"/>
      <w:r w:rsidR="00E87B56">
        <w:rPr>
          <w:rFonts w:asciiTheme="majorHAnsi" w:hAnsiTheme="majorHAnsi" w:cstheme="majorHAnsi"/>
        </w:rPr>
        <w:t>sourmash</w:t>
      </w:r>
      <w:proofErr w:type="spellEnd"/>
      <w:r w:rsidR="00E87B56">
        <w:rPr>
          <w:rFonts w:asciiTheme="majorHAnsi" w:hAnsiTheme="majorHAnsi" w:cstheme="majorHAnsi"/>
        </w:rPr>
        <w:t xml:space="preserve"> compute step</w:t>
      </w:r>
      <w:r w:rsidR="001D0313">
        <w:rPr>
          <w:rFonts w:asciiTheme="majorHAnsi" w:hAnsiTheme="majorHAnsi" w:cstheme="majorHAnsi"/>
        </w:rPr>
        <w:t xml:space="preserve">, each selected contig </w:t>
      </w:r>
      <w:r w:rsidR="008A5B87">
        <w:rPr>
          <w:rFonts w:asciiTheme="majorHAnsi" w:hAnsiTheme="majorHAnsi" w:cstheme="majorHAnsi"/>
        </w:rPr>
        <w:t>was expected to</w:t>
      </w:r>
      <w:r w:rsidR="001D0313">
        <w:rPr>
          <w:rFonts w:asciiTheme="majorHAnsi" w:hAnsiTheme="majorHAnsi" w:cstheme="majorHAnsi"/>
        </w:rPr>
        <w:t xml:space="preserve"> have a </w:t>
      </w:r>
      <w:r w:rsidR="00A86E61">
        <w:rPr>
          <w:rFonts w:asciiTheme="majorHAnsi" w:hAnsiTheme="majorHAnsi" w:cstheme="majorHAnsi"/>
        </w:rPr>
        <w:t xml:space="preserve">minimum </w:t>
      </w:r>
      <w:r w:rsidR="001D0313">
        <w:rPr>
          <w:rFonts w:asciiTheme="majorHAnsi" w:hAnsiTheme="majorHAnsi" w:cstheme="majorHAnsi"/>
        </w:rPr>
        <w:t>length of</w:t>
      </w:r>
      <w:r w:rsidR="009F3A99" w:rsidRPr="00A675F4">
        <w:rPr>
          <w:rFonts w:asciiTheme="majorHAnsi" w:hAnsiTheme="majorHAnsi" w:cstheme="majorHAnsi"/>
        </w:rPr>
        <w:t xml:space="preserve"> roughly 5,000 bp. We compared the abundance of </w:t>
      </w:r>
      <w:r>
        <w:rPr>
          <w:rFonts w:asciiTheme="majorHAnsi" w:hAnsiTheme="majorHAnsi" w:cstheme="majorHAnsi"/>
        </w:rPr>
        <w:t>fe</w:t>
      </w:r>
      <w:r w:rsidR="009F3A99" w:rsidRPr="00A675F4">
        <w:rPr>
          <w:rFonts w:asciiTheme="majorHAnsi" w:hAnsiTheme="majorHAnsi" w:cstheme="majorHAnsi"/>
        </w:rPr>
        <w:t>male</w:t>
      </w:r>
      <w:r w:rsidR="009F3A99">
        <w:rPr>
          <w:rFonts w:asciiTheme="majorHAnsi" w:hAnsiTheme="majorHAnsi" w:cstheme="majorHAnsi"/>
        </w:rPr>
        <w:t>-only</w:t>
      </w:r>
      <w:r w:rsidR="009F3A99" w:rsidRPr="00A675F4">
        <w:rPr>
          <w:rFonts w:asciiTheme="majorHAnsi" w:hAnsiTheme="majorHAnsi" w:cstheme="majorHAnsi"/>
        </w:rPr>
        <w:t xml:space="preserve"> and male</w:t>
      </w:r>
      <w:r w:rsidR="009F3A99">
        <w:rPr>
          <w:rFonts w:asciiTheme="majorHAnsi" w:hAnsiTheme="majorHAnsi" w:cstheme="majorHAnsi"/>
        </w:rPr>
        <w:t>-only</w:t>
      </w:r>
      <w:r w:rsidR="009F3A99" w:rsidRPr="00A675F4">
        <w:rPr>
          <w:rFonts w:asciiTheme="majorHAnsi" w:hAnsiTheme="majorHAnsi" w:cstheme="majorHAnsi"/>
        </w:rPr>
        <w:t xml:space="preserve"> k-mers found within </w:t>
      </w:r>
      <w:r w:rsidR="001D0313" w:rsidRPr="00A675F4">
        <w:rPr>
          <w:rFonts w:asciiTheme="majorHAnsi" w:hAnsiTheme="majorHAnsi" w:cstheme="majorHAnsi"/>
        </w:rPr>
        <w:t>contigs</w:t>
      </w:r>
      <w:r w:rsidR="001D0313">
        <w:rPr>
          <w:rFonts w:asciiTheme="majorHAnsi" w:hAnsiTheme="majorHAnsi" w:cstheme="majorHAnsi"/>
        </w:rPr>
        <w:t xml:space="preserve"> and</w:t>
      </w:r>
      <w:r w:rsidR="009F3A99" w:rsidRPr="00A675F4">
        <w:rPr>
          <w:rFonts w:asciiTheme="majorHAnsi" w:hAnsiTheme="majorHAnsi" w:cstheme="majorHAnsi"/>
        </w:rPr>
        <w:t xml:space="preserve"> took the median abundance of k-mers within </w:t>
      </w:r>
      <w:r w:rsidR="009F3A99">
        <w:rPr>
          <w:rFonts w:asciiTheme="majorHAnsi" w:hAnsiTheme="majorHAnsi" w:cstheme="majorHAnsi"/>
        </w:rPr>
        <w:t>every</w:t>
      </w:r>
      <w:r w:rsidR="009F3A99" w:rsidRPr="00A675F4">
        <w:rPr>
          <w:rFonts w:asciiTheme="majorHAnsi" w:hAnsiTheme="majorHAnsi" w:cstheme="majorHAnsi"/>
        </w:rPr>
        <w:t xml:space="preserve"> contig to find </w:t>
      </w:r>
      <w:r w:rsidR="009F3A99">
        <w:rPr>
          <w:rFonts w:asciiTheme="majorHAnsi" w:hAnsiTheme="majorHAnsi" w:cstheme="majorHAnsi"/>
        </w:rPr>
        <w:t>the given contig’s</w:t>
      </w:r>
      <w:r w:rsidR="009F3A99" w:rsidRPr="00A675F4">
        <w:rPr>
          <w:rFonts w:asciiTheme="majorHAnsi" w:hAnsiTheme="majorHAnsi" w:cstheme="majorHAnsi"/>
        </w:rPr>
        <w:t xml:space="preserve"> abundance in each sex. </w:t>
      </w:r>
      <w:r w:rsidR="00A977EE">
        <w:rPr>
          <w:rFonts w:asciiTheme="majorHAnsi" w:hAnsiTheme="majorHAnsi" w:cstheme="majorHAnsi"/>
        </w:rPr>
        <w:t>Lastly</w:t>
      </w:r>
      <w:r w:rsidR="001D0313">
        <w:rPr>
          <w:rFonts w:asciiTheme="majorHAnsi" w:hAnsiTheme="majorHAnsi" w:cstheme="majorHAnsi"/>
        </w:rPr>
        <w:t xml:space="preserve">, </w:t>
      </w:r>
      <w:r w:rsidR="001D0313">
        <w:rPr>
          <w:rFonts w:asciiTheme="majorHAnsi" w:hAnsiTheme="majorHAnsi" w:cstheme="majorHAnsi"/>
        </w:rPr>
        <w:lastRenderedPageBreak/>
        <w:t>we</w:t>
      </w:r>
      <w:r w:rsidR="009F3A99" w:rsidRPr="00A675F4">
        <w:rPr>
          <w:rFonts w:asciiTheme="majorHAnsi" w:hAnsiTheme="majorHAnsi" w:cstheme="majorHAnsi"/>
        </w:rPr>
        <w:t xml:space="preserve"> compared the </w:t>
      </w:r>
      <w:r>
        <w:rPr>
          <w:rFonts w:asciiTheme="majorHAnsi" w:hAnsiTheme="majorHAnsi" w:cstheme="majorHAnsi"/>
        </w:rPr>
        <w:t>fe</w:t>
      </w:r>
      <w:r w:rsidR="009F3A99" w:rsidRPr="00A675F4">
        <w:rPr>
          <w:rFonts w:asciiTheme="majorHAnsi" w:hAnsiTheme="majorHAnsi" w:cstheme="majorHAnsi"/>
        </w:rPr>
        <w:t xml:space="preserve">male contig abundance to the male contig abundance and isolated </w:t>
      </w:r>
      <w:r w:rsidR="001D0313">
        <w:rPr>
          <w:rFonts w:asciiTheme="majorHAnsi" w:hAnsiTheme="majorHAnsi" w:cstheme="majorHAnsi"/>
        </w:rPr>
        <w:t xml:space="preserve">the </w:t>
      </w:r>
      <w:r w:rsidR="009F3A99" w:rsidRPr="00A675F4">
        <w:rPr>
          <w:rFonts w:asciiTheme="majorHAnsi" w:hAnsiTheme="majorHAnsi" w:cstheme="majorHAnsi"/>
        </w:rPr>
        <w:t xml:space="preserve">male-only contigs </w:t>
      </w:r>
      <w:r w:rsidR="009242AE">
        <w:rPr>
          <w:rFonts w:asciiTheme="majorHAnsi" w:hAnsiTheme="majorHAnsi" w:cstheme="majorHAnsi"/>
        </w:rPr>
        <w:t>to compile a</w:t>
      </w:r>
      <w:r w:rsidR="009F3A99" w:rsidRPr="00A675F4">
        <w:rPr>
          <w:rFonts w:asciiTheme="majorHAnsi" w:hAnsiTheme="majorHAnsi" w:cstheme="majorHAnsi"/>
        </w:rPr>
        <w:t xml:space="preserve"> “putative Y” </w:t>
      </w:r>
      <w:r w:rsidR="009242AE">
        <w:rPr>
          <w:rFonts w:asciiTheme="majorHAnsi" w:hAnsiTheme="majorHAnsi" w:cstheme="majorHAnsi"/>
        </w:rPr>
        <w:t xml:space="preserve">subset of </w:t>
      </w:r>
      <w:r w:rsidR="009F3A99" w:rsidRPr="00A675F4">
        <w:rPr>
          <w:rFonts w:asciiTheme="majorHAnsi" w:hAnsiTheme="majorHAnsi" w:cstheme="majorHAnsi"/>
        </w:rPr>
        <w:t>sequences for further validation.</w:t>
      </w:r>
    </w:p>
    <w:p w14:paraId="4DCE886A" w14:textId="77777777" w:rsidR="009F3A99" w:rsidRDefault="009F3A99" w:rsidP="00A675F4">
      <w:pPr>
        <w:rPr>
          <w:rFonts w:asciiTheme="majorHAnsi" w:hAnsiTheme="majorHAnsi" w:cstheme="majorHAnsi"/>
        </w:rPr>
      </w:pPr>
    </w:p>
    <w:p w14:paraId="7C4000FB" w14:textId="5A016721" w:rsidR="00A86E61" w:rsidRDefault="00A675F4" w:rsidP="00A86E61">
      <w:pPr>
        <w:rPr>
          <w:rFonts w:asciiTheme="majorHAnsi" w:hAnsiTheme="majorHAnsi" w:cstheme="majorHAnsi"/>
        </w:rPr>
      </w:pPr>
      <w:del w:id="252" w:author="Shannon Erica Kendal Joslin" w:date="2023-11-02T10:35:00Z">
        <w:r w:rsidRPr="00A675F4" w:rsidDel="00A977EE">
          <w:rPr>
            <w:rFonts w:asciiTheme="majorHAnsi" w:hAnsiTheme="majorHAnsi" w:cstheme="majorHAnsi"/>
          </w:rPr>
          <w:delText xml:space="preserve">To </w:delText>
        </w:r>
        <w:r w:rsidR="00BD6D6C" w:rsidDel="00A977EE">
          <w:rPr>
            <w:rFonts w:asciiTheme="majorHAnsi" w:hAnsiTheme="majorHAnsi" w:cstheme="majorHAnsi"/>
          </w:rPr>
          <w:delText>test</w:delText>
        </w:r>
        <w:r w:rsidRPr="00A675F4" w:rsidDel="00A977EE">
          <w:rPr>
            <w:rFonts w:asciiTheme="majorHAnsi" w:hAnsiTheme="majorHAnsi" w:cstheme="majorHAnsi"/>
          </w:rPr>
          <w:delText xml:space="preserve"> our results, </w:delText>
        </w:r>
        <w:r w:rsidR="00A86E61" w:rsidDel="00A977EE">
          <w:rPr>
            <w:rFonts w:asciiTheme="majorHAnsi" w:hAnsiTheme="majorHAnsi" w:cstheme="majorHAnsi"/>
          </w:rPr>
          <w:delText>we</w:delText>
        </w:r>
      </w:del>
      <w:proofErr w:type="spellStart"/>
      <w:ins w:id="253" w:author="Shannon Erica Kendal Joslin" w:date="2023-11-02T10:35:00Z">
        <w:r w:rsidR="00A977EE">
          <w:rPr>
            <w:rFonts w:asciiTheme="majorHAnsi" w:hAnsiTheme="majorHAnsi" w:cstheme="majorHAnsi"/>
          </w:rPr>
          <w:t>W</w:t>
        </w:r>
      </w:ins>
      <w:proofErr w:type="spellEnd"/>
      <w:r w:rsidR="00A86E61">
        <w:rPr>
          <w:rFonts w:asciiTheme="majorHAnsi" w:hAnsiTheme="majorHAnsi" w:cstheme="majorHAnsi"/>
        </w:rPr>
        <w:t xml:space="preserve"> ran a depth analysis on reads contained within </w:t>
      </w:r>
      <w:r w:rsidR="00BD6D6C">
        <w:rPr>
          <w:rFonts w:asciiTheme="majorHAnsi" w:hAnsiTheme="majorHAnsi" w:cstheme="majorHAnsi"/>
        </w:rPr>
        <w:t>the</w:t>
      </w:r>
      <w:r w:rsidR="00A86E61">
        <w:rPr>
          <w:rFonts w:asciiTheme="majorHAnsi" w:hAnsiTheme="majorHAnsi" w:cstheme="majorHAnsi"/>
        </w:rPr>
        <w:t xml:space="preserve"> putative Y reads</w:t>
      </w:r>
      <w:ins w:id="254" w:author="Shannon Erica Kendal Joslin" w:date="2023-11-02T10:35:00Z">
        <w:r w:rsidR="00A977EE">
          <w:rPr>
            <w:rFonts w:asciiTheme="majorHAnsi" w:hAnsiTheme="majorHAnsi" w:cstheme="majorHAnsi"/>
          </w:rPr>
          <w:t xml:space="preserve"> to look for </w:t>
        </w:r>
      </w:ins>
      <w:ins w:id="255" w:author="Shannon Erica Kendal Joslin" w:date="2023-11-02T10:36:00Z">
        <w:r w:rsidR="00A977EE">
          <w:rPr>
            <w:rFonts w:asciiTheme="majorHAnsi" w:hAnsiTheme="majorHAnsi" w:cstheme="majorHAnsi"/>
          </w:rPr>
          <w:t>RAD-tags</w:t>
        </w:r>
      </w:ins>
      <w:ins w:id="256" w:author="Shannon Erica Kendal Joslin" w:date="2023-11-02T10:38:00Z">
        <w:r w:rsidR="005A1A5E">
          <w:rPr>
            <w:rFonts w:asciiTheme="majorHAnsi" w:hAnsiTheme="majorHAnsi" w:cstheme="majorHAnsi"/>
          </w:rPr>
          <w:t xml:space="preserve"> which</w:t>
        </w:r>
      </w:ins>
      <w:ins w:id="257" w:author="Shannon Erica Kendal Joslin" w:date="2023-11-02T10:37:00Z">
        <w:r w:rsidR="00A977EE">
          <w:rPr>
            <w:rFonts w:asciiTheme="majorHAnsi" w:hAnsiTheme="majorHAnsi" w:cstheme="majorHAnsi"/>
          </w:rPr>
          <w:t xml:space="preserve"> confirm the presence of male-specific sequences in </w:t>
        </w:r>
      </w:ins>
      <w:ins w:id="258" w:author="Shannon Erica Kendal Joslin" w:date="2023-11-02T10:38:00Z">
        <w:r w:rsidR="00A977EE">
          <w:rPr>
            <w:rFonts w:asciiTheme="majorHAnsi" w:hAnsiTheme="majorHAnsi" w:cstheme="majorHAnsi"/>
          </w:rPr>
          <w:t>individuals</w:t>
        </w:r>
      </w:ins>
      <w:ins w:id="259" w:author="Shannon Erica Kendal Joslin" w:date="2023-11-02T10:37:00Z">
        <w:r w:rsidR="00A977EE">
          <w:rPr>
            <w:rFonts w:asciiTheme="majorHAnsi" w:hAnsiTheme="majorHAnsi" w:cstheme="majorHAnsi"/>
          </w:rPr>
          <w:t xml:space="preserve"> beyond the single female and male </w:t>
        </w:r>
      </w:ins>
      <w:ins w:id="260" w:author="Shannon Erica Kendal Joslin" w:date="2023-11-02T10:39:00Z">
        <w:r w:rsidR="005A1A5E">
          <w:rPr>
            <w:rFonts w:asciiTheme="majorHAnsi" w:hAnsiTheme="majorHAnsi" w:cstheme="majorHAnsi"/>
          </w:rPr>
          <w:t>samples</w:t>
        </w:r>
      </w:ins>
      <w:ins w:id="261" w:author="Shannon Erica Kendal Joslin" w:date="2023-11-02T10:37:00Z">
        <w:r w:rsidR="00A977EE">
          <w:rPr>
            <w:rFonts w:asciiTheme="majorHAnsi" w:hAnsiTheme="majorHAnsi" w:cstheme="majorHAnsi"/>
          </w:rPr>
          <w:t xml:space="preserve"> used in our k-mer analy</w:t>
        </w:r>
      </w:ins>
      <w:ins w:id="262" w:author="Shannon Erica Kendal Joslin" w:date="2023-11-02T10:38:00Z">
        <w:r w:rsidR="00A977EE">
          <w:rPr>
            <w:rFonts w:asciiTheme="majorHAnsi" w:hAnsiTheme="majorHAnsi" w:cstheme="majorHAnsi"/>
          </w:rPr>
          <w:t>sis</w:t>
        </w:r>
      </w:ins>
      <w:r w:rsidR="00A86E61">
        <w:rPr>
          <w:rFonts w:asciiTheme="majorHAnsi" w:hAnsiTheme="majorHAnsi" w:cstheme="majorHAnsi"/>
        </w:rPr>
        <w:t xml:space="preserve">. </w:t>
      </w:r>
      <w:r w:rsidR="00BD6D6C">
        <w:rPr>
          <w:rFonts w:asciiTheme="majorHAnsi" w:hAnsiTheme="majorHAnsi" w:cstheme="majorHAnsi"/>
        </w:rPr>
        <w:t>First, w</w:t>
      </w:r>
      <w:r w:rsidR="00A86E61">
        <w:rPr>
          <w:rFonts w:asciiTheme="majorHAnsi" w:hAnsiTheme="majorHAnsi" w:cstheme="majorHAnsi"/>
        </w:rPr>
        <w:t xml:space="preserve">e filtered </w:t>
      </w:r>
      <w:r w:rsidR="00BD6D6C">
        <w:rPr>
          <w:rFonts w:asciiTheme="majorHAnsi" w:hAnsiTheme="majorHAnsi" w:cstheme="majorHAnsi"/>
        </w:rPr>
        <w:t>the</w:t>
      </w:r>
      <w:r w:rsidR="00A86E61">
        <w:rPr>
          <w:rFonts w:asciiTheme="majorHAnsi" w:hAnsiTheme="majorHAnsi" w:cstheme="majorHAnsi"/>
        </w:rPr>
        <w:t xml:space="preserve"> putative Y </w:t>
      </w:r>
      <w:r w:rsidR="00BD6D6C">
        <w:rPr>
          <w:rFonts w:asciiTheme="majorHAnsi" w:hAnsiTheme="majorHAnsi" w:cstheme="majorHAnsi"/>
        </w:rPr>
        <w:t>contigs</w:t>
      </w:r>
      <w:r w:rsidR="00A86E61">
        <w:rPr>
          <w:rFonts w:asciiTheme="majorHAnsi" w:hAnsiTheme="majorHAnsi" w:cstheme="majorHAnsi"/>
        </w:rPr>
        <w:t xml:space="preserve"> which entirely aligned to one location </w:t>
      </w:r>
      <w:r w:rsidR="00BD6D6C">
        <w:rPr>
          <w:rFonts w:asciiTheme="majorHAnsi" w:hAnsiTheme="majorHAnsi" w:cstheme="majorHAnsi"/>
        </w:rPr>
        <w:t>with</w:t>
      </w:r>
      <w:r w:rsidR="00A86E61">
        <w:rPr>
          <w:rFonts w:asciiTheme="majorHAnsi" w:hAnsiTheme="majorHAnsi" w:cstheme="majorHAnsi"/>
        </w:rPr>
        <w:t xml:space="preserve">in the male reference genome using </w:t>
      </w:r>
      <w:r w:rsidR="00A86E61" w:rsidRPr="00A675F4">
        <w:rPr>
          <w:rFonts w:asciiTheme="majorHAnsi" w:hAnsiTheme="majorHAnsi" w:cstheme="majorHAnsi"/>
        </w:rPr>
        <w:t xml:space="preserve">a stringent end-to-end alignment </w:t>
      </w:r>
      <w:r w:rsidR="00BD6D6C">
        <w:rPr>
          <w:rFonts w:asciiTheme="majorHAnsi" w:hAnsiTheme="majorHAnsi" w:cstheme="majorHAnsi"/>
        </w:rPr>
        <w:t xml:space="preserve">in </w:t>
      </w:r>
      <w:r w:rsidR="00A86E61" w:rsidRPr="00A675F4">
        <w:rPr>
          <w:rFonts w:asciiTheme="majorHAnsi" w:hAnsiTheme="majorHAnsi" w:cstheme="majorHAnsi"/>
        </w:rPr>
        <w:t>bowtie2</w:t>
      </w:r>
      <w:r w:rsidR="00A86E61">
        <w:rPr>
          <w:rFonts w:asciiTheme="majorHAnsi" w:hAnsiTheme="majorHAnsi" w:cstheme="majorHAnsi"/>
        </w:rPr>
        <w:t xml:space="preserve"> </w:t>
      </w:r>
      <w:ins w:id="263" w:author="Shannon Erica Kendal Joslin" w:date="2023-11-02T10:40:00Z">
        <w:r w:rsidR="005A1A5E">
          <w:rPr>
            <w:rFonts w:asciiTheme="majorHAnsi" w:hAnsiTheme="majorHAnsi" w:cstheme="majorHAnsi"/>
          </w:rPr>
          <w:t xml:space="preserve">v2.5.0 </w:t>
        </w:r>
      </w:ins>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(Langmead &amp; Salzberg, 2012)</w:t>
      </w:r>
      <w:r w:rsidR="00A86E61">
        <w:rPr>
          <w:rFonts w:asciiTheme="majorHAnsi" w:hAnsiTheme="majorHAnsi" w:cstheme="majorHAnsi"/>
        </w:rPr>
        <w:fldChar w:fldCharType="end"/>
      </w:r>
      <w:r w:rsidR="00A86E61">
        <w:rPr>
          <w:rFonts w:asciiTheme="majorHAnsi" w:hAnsiTheme="majorHAnsi" w:cstheme="majorHAnsi"/>
        </w:rPr>
        <w:t>. Next, we filtered for alignment depth information at loci where both putative Y contigs and RAD-sequencing reads aligned to the male reference genome using the software</w:t>
      </w:r>
      <w:r w:rsidR="00A86E61" w:rsidRPr="00A675F4">
        <w:rPr>
          <w:rFonts w:asciiTheme="majorHAnsi" w:hAnsiTheme="majorHAnsi" w:cstheme="majorHAnsi"/>
        </w:rPr>
        <w:t xml:space="preserve"> </w:t>
      </w:r>
      <w:proofErr w:type="spellStart"/>
      <w:r w:rsidR="00A86E61">
        <w:rPr>
          <w:rFonts w:asciiTheme="majorHAnsi" w:hAnsiTheme="majorHAnsi" w:cstheme="majorHAnsi"/>
        </w:rPr>
        <w:t>BED</w:t>
      </w:r>
      <w:r w:rsidR="00A86E61" w:rsidRPr="00A675F4">
        <w:rPr>
          <w:rFonts w:asciiTheme="majorHAnsi" w:hAnsiTheme="majorHAnsi" w:cstheme="majorHAnsi"/>
        </w:rPr>
        <w:t>tools</w:t>
      </w:r>
      <w:proofErr w:type="spellEnd"/>
      <w:r w:rsidR="00A86E61" w:rsidRPr="00A675F4">
        <w:rPr>
          <w:rFonts w:asciiTheme="majorHAnsi" w:hAnsiTheme="majorHAnsi" w:cstheme="majorHAnsi"/>
        </w:rPr>
        <w:t xml:space="preserve"> </w:t>
      </w:r>
      <w:ins w:id="264" w:author="Shannon Erica Kendal Joslin" w:date="2023-11-02T10:48:00Z">
        <w:r w:rsidR="00E35BEE">
          <w:rPr>
            <w:rFonts w:asciiTheme="majorHAnsi" w:hAnsiTheme="majorHAnsi" w:cstheme="majorHAnsi"/>
          </w:rPr>
          <w:t>v2.29.</w:t>
        </w:r>
      </w:ins>
      <w:ins w:id="265" w:author="Shannon Erica Kendal Joslin" w:date="2023-11-02T10:49:00Z">
        <w:r w:rsidR="00E35BEE">
          <w:rPr>
            <w:rFonts w:asciiTheme="majorHAnsi" w:hAnsiTheme="majorHAnsi" w:cstheme="majorHAnsi"/>
          </w:rPr>
          <w:t xml:space="preserve">2 </w:t>
        </w:r>
      </w:ins>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(Quinlan &amp; Hall, 2010)</w:t>
      </w:r>
      <w:r w:rsidR="00A86E61">
        <w:rPr>
          <w:rFonts w:asciiTheme="majorHAnsi" w:hAnsiTheme="majorHAnsi" w:cstheme="majorHAnsi"/>
        </w:rPr>
        <w:fldChar w:fldCharType="end"/>
      </w:r>
      <w:r w:rsidR="00A86E61" w:rsidRPr="00A675F4">
        <w:rPr>
          <w:rFonts w:asciiTheme="majorHAnsi" w:hAnsiTheme="majorHAnsi" w:cstheme="majorHAnsi"/>
        </w:rPr>
        <w:t xml:space="preserve">. After </w:t>
      </w:r>
      <w:r w:rsidR="00A86E61">
        <w:rPr>
          <w:rFonts w:asciiTheme="majorHAnsi" w:hAnsiTheme="majorHAnsi" w:cstheme="majorHAnsi"/>
        </w:rPr>
        <w:t>obtaining</w:t>
      </w:r>
      <w:r w:rsidR="00A86E61" w:rsidRPr="00A675F4">
        <w:rPr>
          <w:rFonts w:asciiTheme="majorHAnsi" w:hAnsiTheme="majorHAnsi" w:cstheme="majorHAnsi"/>
        </w:rPr>
        <w:t xml:space="preserve"> depth information across all putative Y regions, we ran the same depth analysis </w:t>
      </w:r>
      <w:r w:rsidR="00114E1F">
        <w:rPr>
          <w:rFonts w:asciiTheme="majorHAnsi" w:hAnsiTheme="majorHAnsi" w:cstheme="majorHAnsi"/>
        </w:rPr>
        <w:t>described</w:t>
      </w:r>
      <w:r w:rsidR="00A86E61" w:rsidRPr="00A675F4">
        <w:rPr>
          <w:rFonts w:asciiTheme="majorHAnsi" w:hAnsiTheme="majorHAnsi" w:cstheme="majorHAnsi"/>
        </w:rPr>
        <w:t xml:space="preserve"> above.</w:t>
      </w:r>
    </w:p>
    <w:p w14:paraId="21BD750C" w14:textId="4AE583EC" w:rsidR="00A86E61" w:rsidRDefault="00A86E61" w:rsidP="00A675F4">
      <w:pPr>
        <w:rPr>
          <w:rFonts w:asciiTheme="majorHAnsi" w:hAnsiTheme="majorHAnsi" w:cstheme="majorHAnsi"/>
        </w:rPr>
      </w:pPr>
    </w:p>
    <w:p w14:paraId="1FAA9B5D" w14:textId="703569CC" w:rsidR="003D178C" w:rsidRPr="00FD21E9" w:rsidDel="00E576F3" w:rsidRDefault="003D178C" w:rsidP="003D178C">
      <w:pPr>
        <w:pStyle w:val="HTMLAddress"/>
        <w:spacing w:line="240" w:lineRule="auto"/>
        <w:outlineLvl w:val="2"/>
        <w:rPr>
          <w:del w:id="266" w:author="Shannon Erica Kendal Joslin" w:date="2023-10-29T11:35:00Z"/>
          <w:rFonts w:asciiTheme="majorHAnsi" w:hAnsiTheme="majorHAnsi" w:cstheme="majorHAnsi"/>
          <w:sz w:val="24"/>
          <w:szCs w:val="24"/>
        </w:rPr>
      </w:pPr>
      <w:commentRangeStart w:id="267"/>
      <w:commentRangeStart w:id="268"/>
      <w:commentRangeStart w:id="269"/>
      <w:del w:id="270" w:author="Shannon Erica Kendal Joslin" w:date="2023-10-29T11:35:00Z">
        <w:r w:rsidDel="00E576F3">
          <w:rPr>
            <w:rFonts w:asciiTheme="majorHAnsi" w:hAnsiTheme="majorHAnsi" w:cstheme="majorHAnsi"/>
            <w:sz w:val="24"/>
            <w:szCs w:val="24"/>
          </w:rPr>
          <w:delText xml:space="preserve">SexFindR </w:delText>
        </w:r>
        <w:r w:rsidR="00807957" w:rsidDel="00E576F3">
          <w:rPr>
            <w:rFonts w:asciiTheme="majorHAnsi" w:hAnsiTheme="majorHAnsi" w:cstheme="majorHAnsi"/>
            <w:sz w:val="24"/>
            <w:szCs w:val="24"/>
          </w:rPr>
          <w:delText>Workflow</w:delText>
        </w:r>
        <w:commentRangeEnd w:id="267"/>
        <w:r w:rsidR="00360C3C" w:rsidDel="00E576F3">
          <w:rPr>
            <w:rStyle w:val="CommentReference"/>
            <w:rFonts w:eastAsiaTheme="minorHAnsi"/>
            <w:i w:val="0"/>
            <w:iCs w:val="0"/>
          </w:rPr>
          <w:commentReference w:id="267"/>
        </w:r>
        <w:commentRangeEnd w:id="268"/>
        <w:r w:rsidR="00114E1F" w:rsidDel="00E576F3">
          <w:rPr>
            <w:rStyle w:val="CommentReference"/>
            <w:rFonts w:eastAsia="Times New Roman"/>
            <w:i w:val="0"/>
            <w:iCs w:val="0"/>
          </w:rPr>
          <w:commentReference w:id="268"/>
        </w:r>
        <w:commentRangeEnd w:id="269"/>
        <w:r w:rsidR="00E576F3" w:rsidDel="00E576F3">
          <w:rPr>
            <w:rStyle w:val="CommentReference"/>
            <w:rFonts w:eastAsia="Times New Roman"/>
            <w:i w:val="0"/>
            <w:iCs w:val="0"/>
          </w:rPr>
          <w:commentReference w:id="269"/>
        </w:r>
      </w:del>
    </w:p>
    <w:p w14:paraId="52397755" w14:textId="7442DA69" w:rsidR="00A50791" w:rsidDel="00E576F3" w:rsidRDefault="00A519AC" w:rsidP="003D178C">
      <w:pPr>
        <w:rPr>
          <w:del w:id="271" w:author="Shannon Erica Kendal Joslin" w:date="2023-10-29T11:35:00Z"/>
          <w:rFonts w:asciiTheme="majorHAnsi" w:hAnsiTheme="majorHAnsi" w:cstheme="majorHAnsi"/>
        </w:rPr>
      </w:pPr>
      <w:del w:id="272" w:author="Shannon Erica Kendal Joslin" w:date="2023-10-29T11:35:00Z">
        <w:r w:rsidDel="00E576F3">
          <w:rPr>
            <w:rFonts w:asciiTheme="majorHAnsi" w:hAnsiTheme="majorHAnsi" w:cstheme="majorHAnsi"/>
          </w:rPr>
          <w:delText>We followed</w:delText>
        </w:r>
        <w:r w:rsidR="00E20912" w:rsidDel="00E576F3">
          <w:rPr>
            <w:rFonts w:asciiTheme="majorHAnsi" w:hAnsiTheme="majorHAnsi" w:cstheme="majorHAnsi"/>
          </w:rPr>
          <w:delText xml:space="preserve"> the</w:delText>
        </w:r>
        <w:r w:rsidDel="00E576F3">
          <w:rPr>
            <w:rFonts w:asciiTheme="majorHAnsi" w:hAnsiTheme="majorHAnsi" w:cstheme="majorHAnsi"/>
          </w:rPr>
          <w:delText xml:space="preserve"> </w:delText>
        </w:r>
        <w:r w:rsidR="00204900" w:rsidDel="00E576F3">
          <w:rPr>
            <w:rFonts w:asciiTheme="majorHAnsi" w:hAnsiTheme="majorHAnsi" w:cstheme="majorHAnsi"/>
          </w:rPr>
          <w:delText>SexFindR</w:delText>
        </w:r>
        <w:r w:rsidDel="00E576F3">
          <w:rPr>
            <w:rFonts w:asciiTheme="majorHAnsi" w:hAnsiTheme="majorHAnsi" w:cstheme="majorHAnsi"/>
          </w:rPr>
          <w:delText xml:space="preserve"> workflow</w:delText>
        </w:r>
        <w:r w:rsidR="00E20912" w:rsidDel="00E576F3">
          <w:rPr>
            <w:rFonts w:asciiTheme="majorHAnsi" w:hAnsiTheme="majorHAnsi" w:cstheme="majorHAnsi"/>
          </w:rPr>
          <w:delText>,</w:delText>
        </w:r>
        <w:r w:rsidR="00E20912" w:rsidRPr="00E20912" w:rsidDel="00E576F3">
          <w:rPr>
            <w:rFonts w:asciiTheme="majorHAnsi" w:hAnsiTheme="majorHAnsi" w:cstheme="majorHAnsi"/>
          </w:rPr>
          <w:delText xml:space="preserve"> </w:delText>
        </w:r>
        <w:r w:rsidR="00E20912" w:rsidDel="00E576F3">
          <w:rPr>
            <w:rFonts w:asciiTheme="majorHAnsi" w:hAnsiTheme="majorHAnsi" w:cstheme="majorHAnsi"/>
          </w:rPr>
          <w:delText>developed and presented by Grayson et al. (preprint 2022 TK),</w:delText>
        </w:r>
        <w:r w:rsidDel="00E576F3">
          <w:rPr>
            <w:rFonts w:asciiTheme="majorHAnsi" w:hAnsiTheme="majorHAnsi" w:cstheme="majorHAnsi"/>
          </w:rPr>
          <w:delText xml:space="preserve"> </w:delText>
        </w:r>
        <w:r w:rsidR="00E20912" w:rsidDel="00E576F3">
          <w:rPr>
            <w:rFonts w:asciiTheme="majorHAnsi" w:hAnsiTheme="majorHAnsi" w:cstheme="majorHAnsi"/>
          </w:rPr>
          <w:delText>created</w:delText>
        </w:r>
        <w:r w:rsidDel="00E576F3">
          <w:rPr>
            <w:rFonts w:asciiTheme="majorHAnsi" w:hAnsiTheme="majorHAnsi" w:cstheme="majorHAnsi"/>
          </w:rPr>
          <w:delText xml:space="preserve"> </w:delText>
        </w:r>
        <w:r w:rsidR="00E20912" w:rsidDel="00E576F3">
          <w:rPr>
            <w:rFonts w:asciiTheme="majorHAnsi" w:hAnsiTheme="majorHAnsi" w:cstheme="majorHAnsi"/>
          </w:rPr>
          <w:delText>for</w:delText>
        </w:r>
        <w:r w:rsidDel="00E576F3">
          <w:rPr>
            <w:rFonts w:asciiTheme="majorHAnsi" w:hAnsiTheme="majorHAnsi" w:cstheme="majorHAnsi"/>
          </w:rPr>
          <w:delText xml:space="preserve"> </w:delText>
        </w:r>
        <w:r w:rsidR="00E20912" w:rsidDel="00E576F3">
          <w:rPr>
            <w:rFonts w:asciiTheme="majorHAnsi" w:hAnsiTheme="majorHAnsi" w:cstheme="majorHAnsi"/>
          </w:rPr>
          <w:delText>identifying</w:delText>
        </w:r>
        <w:r w:rsidDel="00E576F3">
          <w:rPr>
            <w:rFonts w:asciiTheme="majorHAnsi" w:hAnsiTheme="majorHAnsi" w:cstheme="majorHAnsi"/>
          </w:rPr>
          <w:delText xml:space="preserve"> sex-linked sequences </w:delText>
        </w:r>
        <w:r w:rsidR="006B0438" w:rsidDel="00E576F3">
          <w:rPr>
            <w:rFonts w:asciiTheme="majorHAnsi" w:hAnsiTheme="majorHAnsi" w:cstheme="majorHAnsi"/>
          </w:rPr>
          <w:delText xml:space="preserve">along </w:delText>
        </w:r>
        <w:r w:rsidR="00645ED4" w:rsidDel="00E576F3">
          <w:rPr>
            <w:rFonts w:asciiTheme="majorHAnsi" w:hAnsiTheme="majorHAnsi" w:cstheme="majorHAnsi"/>
          </w:rPr>
          <w:delText>the evolutionary</w:delText>
        </w:r>
        <w:r w:rsidR="006B0438" w:rsidDel="00E576F3">
          <w:rPr>
            <w:rFonts w:asciiTheme="majorHAnsi" w:hAnsiTheme="majorHAnsi" w:cstheme="majorHAnsi"/>
          </w:rPr>
          <w:delText xml:space="preserve"> </w:delText>
        </w:r>
        <w:r w:rsidR="00645ED4" w:rsidDel="00E576F3">
          <w:rPr>
            <w:rFonts w:asciiTheme="majorHAnsi" w:hAnsiTheme="majorHAnsi" w:cstheme="majorHAnsi"/>
          </w:rPr>
          <w:delText>gradient</w:delText>
        </w:r>
        <w:r w:rsidR="006B0438" w:rsidDel="00E576F3">
          <w:rPr>
            <w:rFonts w:asciiTheme="majorHAnsi" w:hAnsiTheme="majorHAnsi" w:cstheme="majorHAnsi"/>
          </w:rPr>
          <w:delText xml:space="preserve"> of sex chromosome divergence</w:delText>
        </w:r>
        <w:r w:rsidR="00E20912" w:rsidDel="00E576F3">
          <w:rPr>
            <w:rFonts w:asciiTheme="majorHAnsi" w:hAnsiTheme="majorHAnsi" w:cstheme="majorHAnsi"/>
          </w:rPr>
          <w:delText xml:space="preserve"> times</w:delText>
        </w:r>
        <w:r w:rsidDel="00E576F3">
          <w:rPr>
            <w:rFonts w:asciiTheme="majorHAnsi" w:hAnsiTheme="majorHAnsi" w:cstheme="majorHAnsi"/>
          </w:rPr>
          <w:delText xml:space="preserve">. </w:delText>
        </w:r>
        <w:r w:rsidR="00645ED4" w:rsidDel="00E576F3">
          <w:rPr>
            <w:rFonts w:asciiTheme="majorHAnsi" w:hAnsiTheme="majorHAnsi" w:cstheme="majorHAnsi"/>
          </w:rPr>
          <w:delText>The</w:delText>
        </w:r>
        <w:r w:rsidR="00E20912" w:rsidDel="00E576F3">
          <w:rPr>
            <w:rFonts w:asciiTheme="majorHAnsi" w:hAnsiTheme="majorHAnsi" w:cstheme="majorHAnsi"/>
          </w:rPr>
          <w:delText xml:space="preserve"> </w:delText>
        </w:r>
        <w:r w:rsidR="006B0438" w:rsidDel="00E576F3">
          <w:rPr>
            <w:rFonts w:asciiTheme="majorHAnsi" w:hAnsiTheme="majorHAnsi" w:cstheme="majorHAnsi"/>
          </w:rPr>
          <w:delText xml:space="preserve">SexFindR </w:delText>
        </w:r>
        <w:r w:rsidR="00E20912" w:rsidDel="00E576F3">
          <w:rPr>
            <w:rFonts w:asciiTheme="majorHAnsi" w:hAnsiTheme="majorHAnsi" w:cstheme="majorHAnsi"/>
          </w:rPr>
          <w:delText>workflow goes through</w:delText>
        </w:r>
        <w:r w:rsidR="00204900" w:rsidDel="00E576F3">
          <w:rPr>
            <w:rFonts w:asciiTheme="majorHAnsi" w:hAnsiTheme="majorHAnsi" w:cstheme="majorHAnsi"/>
          </w:rPr>
          <w:delText xml:space="preserve"> a 3-step protocol </w:delText>
        </w:r>
        <w:r w:rsidR="00E20912" w:rsidDel="00E576F3">
          <w:rPr>
            <w:rFonts w:asciiTheme="majorHAnsi" w:hAnsiTheme="majorHAnsi" w:cstheme="majorHAnsi"/>
          </w:rPr>
          <w:delText>carrying out</w:delText>
        </w:r>
        <w:r w:rsidR="00204900" w:rsidDel="00E576F3">
          <w:rPr>
            <w:rFonts w:asciiTheme="majorHAnsi" w:hAnsiTheme="majorHAnsi" w:cstheme="majorHAnsi"/>
          </w:rPr>
          <w:delText xml:space="preserve"> coverage-based, variant-based, and combined </w:delText>
        </w:r>
        <w:r w:rsidR="00E20912" w:rsidDel="00E576F3">
          <w:rPr>
            <w:rFonts w:asciiTheme="majorHAnsi" w:hAnsiTheme="majorHAnsi" w:cstheme="majorHAnsi"/>
          </w:rPr>
          <w:delText>analyses</w:delText>
        </w:r>
        <w:r w:rsidR="00204900" w:rsidDel="00E576F3">
          <w:rPr>
            <w:rFonts w:asciiTheme="majorHAnsi" w:hAnsiTheme="majorHAnsi" w:cstheme="majorHAnsi"/>
          </w:rPr>
          <w:delText xml:space="preserve">. </w:delText>
        </w:r>
        <w:r w:rsidR="0063461F" w:rsidDel="00E576F3">
          <w:rPr>
            <w:rFonts w:asciiTheme="majorHAnsi" w:hAnsiTheme="majorHAnsi" w:cstheme="majorHAnsi"/>
          </w:rPr>
          <w:delText xml:space="preserve">Prior to </w:delText>
        </w:r>
        <w:r w:rsidR="00807957" w:rsidDel="00E576F3">
          <w:rPr>
            <w:rFonts w:asciiTheme="majorHAnsi" w:hAnsiTheme="majorHAnsi" w:cstheme="majorHAnsi"/>
          </w:rPr>
          <w:delText>probing sequencing data for sex-linked sequences, we mapped linked and RAD-sequencing reads to the female and male reference genomes using bwa v</w:delText>
        </w:r>
        <w:r w:rsidR="00807957" w:rsidRPr="00807957" w:rsidDel="00E576F3">
          <w:rPr>
            <w:rFonts w:asciiTheme="majorHAnsi" w:hAnsiTheme="majorHAnsi" w:cstheme="majorHAnsi"/>
          </w:rPr>
          <w:delText>0.7.17-r1188</w:delText>
        </w:r>
        <w:r w:rsidR="00807957" w:rsidDel="00E576F3">
          <w:rPr>
            <w:rFonts w:asciiTheme="majorHAnsi" w:hAnsiTheme="majorHAnsi" w:cstheme="majorHAnsi"/>
          </w:rPr>
          <w:delText xml:space="preserve"> </w:delText>
        </w:r>
        <w:r w:rsidR="00807957" w:rsidDel="00E576F3">
          <w:rPr>
            <w:rFonts w:asciiTheme="majorHAnsi" w:hAnsiTheme="majorHAnsi" w:cstheme="majorHAnsi"/>
          </w:rPr>
          <w:fldChar w:fldCharType="begin"/>
        </w:r>
        <w:r w:rsidR="00807957" w:rsidDel="00E576F3">
          <w:rPr>
            <w:rFonts w:asciiTheme="majorHAnsi" w:hAnsiTheme="majorHAnsi" w:cstheme="majorHAnsi"/>
          </w:rPr>
          <w:delInstrText xml:space="preserve"> ADDIN ZOTERO_ITEM CSL_CITATION {"citationID":"tksibzRv","properties":{"formattedCitation":"(Li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delInstrText>
        </w:r>
        <w:r w:rsidR="00807957" w:rsidDel="00E576F3">
          <w:rPr>
            <w:rFonts w:asciiTheme="majorHAnsi" w:hAnsiTheme="majorHAnsi" w:cstheme="majorHAnsi"/>
          </w:rPr>
          <w:fldChar w:fldCharType="separate"/>
        </w:r>
        <w:r w:rsidR="00807957" w:rsidDel="00E576F3">
          <w:rPr>
            <w:rFonts w:asciiTheme="majorHAnsi" w:hAnsiTheme="majorHAnsi" w:cstheme="majorHAnsi"/>
            <w:noProof/>
          </w:rPr>
          <w:delText>(Li &amp; Durbin, 2009)</w:delText>
        </w:r>
        <w:r w:rsidR="00807957" w:rsidDel="00E576F3">
          <w:rPr>
            <w:rFonts w:asciiTheme="majorHAnsi" w:hAnsiTheme="majorHAnsi" w:cstheme="majorHAnsi"/>
          </w:rPr>
          <w:fldChar w:fldCharType="end"/>
        </w:r>
        <w:r w:rsidR="00807957" w:rsidDel="00E576F3">
          <w:rPr>
            <w:rFonts w:asciiTheme="majorHAnsi" w:hAnsiTheme="majorHAnsi" w:cstheme="majorHAnsi"/>
          </w:rPr>
          <w:delText xml:space="preserve"> and samtools v1.10 </w:delText>
        </w:r>
        <w:r w:rsidR="00807957" w:rsidDel="00E576F3">
          <w:rPr>
            <w:rFonts w:asciiTheme="majorHAnsi" w:hAnsiTheme="majorHAnsi" w:cstheme="majorHAnsi"/>
          </w:rPr>
          <w:fldChar w:fldCharType="begin"/>
        </w:r>
        <w:r w:rsidR="00807957" w:rsidDel="00E576F3">
          <w:rPr>
            <w:rFonts w:asciiTheme="majorHAnsi" w:hAnsiTheme="majorHAnsi" w:cstheme="majorHAnsi"/>
          </w:rPr>
          <w:delInstrText xml:space="preserve"> ADDIN ZOTERO_ITEM CSL_CITATION {"citationID":"RtvwL9d2","properties":{"formattedCitation":"(Li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delInstrText>
        </w:r>
        <w:r w:rsidR="00807957" w:rsidDel="00E576F3">
          <w:rPr>
            <w:rFonts w:asciiTheme="majorHAnsi" w:hAnsiTheme="majorHAnsi" w:cstheme="majorHAnsi"/>
          </w:rPr>
          <w:fldChar w:fldCharType="separate"/>
        </w:r>
        <w:r w:rsidR="00807957" w:rsidDel="00E576F3">
          <w:rPr>
            <w:rFonts w:asciiTheme="majorHAnsi" w:hAnsiTheme="majorHAnsi" w:cstheme="majorHAnsi"/>
            <w:noProof/>
          </w:rPr>
          <w:delText>(Li et al., 2009)</w:delText>
        </w:r>
        <w:r w:rsidR="00807957" w:rsidDel="00E576F3">
          <w:rPr>
            <w:rFonts w:asciiTheme="majorHAnsi" w:hAnsiTheme="majorHAnsi" w:cstheme="majorHAnsi"/>
          </w:rPr>
          <w:fldChar w:fldCharType="end"/>
        </w:r>
        <w:r w:rsidR="00807957" w:rsidDel="00E576F3">
          <w:rPr>
            <w:rFonts w:asciiTheme="majorHAnsi" w:hAnsiTheme="majorHAnsi" w:cstheme="majorHAnsi"/>
          </w:rPr>
          <w:delText xml:space="preserve">, called variants </w:delText>
        </w:r>
        <w:r w:rsidR="0083566A" w:rsidDel="00E576F3">
          <w:rPr>
            <w:rFonts w:asciiTheme="majorHAnsi" w:hAnsiTheme="majorHAnsi" w:cstheme="majorHAnsi"/>
          </w:rPr>
          <w:delText>using Platypus</w:delText>
        </w:r>
        <w:r w:rsidR="00A16182" w:rsidDel="00E576F3">
          <w:rPr>
            <w:rFonts w:asciiTheme="majorHAnsi" w:hAnsiTheme="majorHAnsi" w:cstheme="majorHAnsi"/>
          </w:rPr>
          <w:delText xml:space="preserve"> </w:delText>
        </w:r>
        <w:r w:rsidR="00A16182" w:rsidDel="00E576F3">
          <w:rPr>
            <w:rFonts w:asciiTheme="majorHAnsi" w:hAnsiTheme="majorHAnsi" w:cstheme="majorHAnsi"/>
          </w:rPr>
          <w:fldChar w:fldCharType="begin"/>
        </w:r>
        <w:r w:rsidR="00C20E8E" w:rsidDel="00E576F3">
          <w:rPr>
            <w:rFonts w:asciiTheme="majorHAnsi" w:hAnsiTheme="majorHAnsi" w:cstheme="majorHAnsi"/>
          </w:rPr>
          <w:delInstrText xml:space="preserve"> ADDIN ZOTERO_ITEM CSL_CITATION {"citationID":"oru1MiJs","properties":{"formattedCitation":"(Rimmer et al., 2014)","plainCitation":"(Rimmer et al., 2014)","noteIndex":0},"citationItems":[{"id":738,"uris":["http://zotero.org/users/local/3tku6QP0/items/SPVTAT2B"],"itemData":{"id":738,"type":"article-journal","container-title":"Nature Genetics","DOI":"10.1038/ng.3036","ISSN":"1061-4036, 1546-1718","issue":"8","journalAbbreviation":"Nature Genet","language":"en","page":"912-918","source":"DOI.org (Crossref)","title":"Integrating mapping-, assembly- and haplotype-based approaches for calling variants in clinical sequencing applications","volume":"46","author":[{"family":"Rimmer","given":"Andy"},{"family":"Phan","given":"Hang"},{"family":"Mathieson","given":"Iain"},{"family":"Iqbal","given":"Zamin"},{"family":"Twigg","given":"Stephen R F"},{"family":"WGS500 Consortium","given":""},{"family":"Wilkie","given":"Andrew O M"},{"family":"McVean","given":"Gil"},{"family":"Lunter","given":"Gerton"}],"issued":{"date-parts":[["2014",7]]}}}],"schema":"https://github.com/citation-style-language/schema/raw/master/csl-citation.json"} </w:delInstrText>
        </w:r>
        <w:r w:rsidR="00A16182" w:rsidDel="00E576F3">
          <w:rPr>
            <w:rFonts w:asciiTheme="majorHAnsi" w:hAnsiTheme="majorHAnsi" w:cstheme="majorHAnsi"/>
          </w:rPr>
          <w:fldChar w:fldCharType="separate"/>
        </w:r>
        <w:r w:rsidR="00C20E8E" w:rsidDel="00E576F3">
          <w:rPr>
            <w:rFonts w:asciiTheme="majorHAnsi" w:hAnsiTheme="majorHAnsi" w:cstheme="majorHAnsi"/>
            <w:noProof/>
          </w:rPr>
          <w:delText>(Rimmer et al., 2014)</w:delText>
        </w:r>
        <w:r w:rsidR="00A16182" w:rsidDel="00E576F3">
          <w:rPr>
            <w:rFonts w:asciiTheme="majorHAnsi" w:hAnsiTheme="majorHAnsi" w:cstheme="majorHAnsi"/>
          </w:rPr>
          <w:fldChar w:fldCharType="end"/>
        </w:r>
        <w:r w:rsidR="00C20E8E" w:rsidDel="00E576F3">
          <w:rPr>
            <w:rFonts w:asciiTheme="majorHAnsi" w:hAnsiTheme="majorHAnsi" w:cstheme="majorHAnsi"/>
          </w:rPr>
          <w:delText xml:space="preserve">, </w:delText>
        </w:r>
        <w:r w:rsidR="003E1581" w:rsidDel="00E576F3">
          <w:rPr>
            <w:rFonts w:asciiTheme="majorHAnsi" w:hAnsiTheme="majorHAnsi" w:cstheme="majorHAnsi"/>
          </w:rPr>
          <w:delText>and removed low quality calls and selected</w:delText>
        </w:r>
        <w:r w:rsidR="00C20E8E" w:rsidDel="00E576F3">
          <w:rPr>
            <w:rFonts w:asciiTheme="majorHAnsi" w:hAnsiTheme="majorHAnsi" w:cstheme="majorHAnsi"/>
          </w:rPr>
          <w:delText xml:space="preserve"> for biallelic sites using</w:delText>
        </w:r>
        <w:r w:rsidR="003E1581" w:rsidDel="00E576F3">
          <w:rPr>
            <w:rFonts w:asciiTheme="majorHAnsi" w:hAnsiTheme="majorHAnsi" w:cstheme="majorHAnsi"/>
          </w:rPr>
          <w:delText xml:space="preserve"> bcftools</w:delText>
        </w:r>
        <w:r w:rsidR="000218FB" w:rsidDel="00E576F3">
          <w:rPr>
            <w:rFonts w:asciiTheme="majorHAnsi" w:hAnsiTheme="majorHAnsi" w:cstheme="majorHAnsi"/>
          </w:rPr>
          <w:delText xml:space="preserve"> v1.9</w:delText>
        </w:r>
        <w:r w:rsidR="003E1581" w:rsidDel="00E576F3">
          <w:rPr>
            <w:rFonts w:asciiTheme="majorHAnsi" w:hAnsiTheme="majorHAnsi" w:cstheme="majorHAnsi"/>
          </w:rPr>
          <w:delText xml:space="preserve"> and</w:delText>
        </w:r>
        <w:r w:rsidR="00C20E8E" w:rsidDel="00E576F3">
          <w:rPr>
            <w:rFonts w:asciiTheme="majorHAnsi" w:hAnsiTheme="majorHAnsi" w:cstheme="majorHAnsi"/>
          </w:rPr>
          <w:delText xml:space="preserve"> vcftools</w:delText>
        </w:r>
        <w:r w:rsidR="000218FB" w:rsidDel="00E576F3">
          <w:rPr>
            <w:rFonts w:asciiTheme="majorHAnsi" w:hAnsiTheme="majorHAnsi" w:cstheme="majorHAnsi"/>
          </w:rPr>
          <w:delText xml:space="preserve"> v</w:delText>
        </w:r>
        <w:r w:rsidR="000218FB" w:rsidRPr="000218FB" w:rsidDel="00E576F3">
          <w:rPr>
            <w:rFonts w:asciiTheme="majorHAnsi" w:hAnsiTheme="majorHAnsi" w:cstheme="majorHAnsi"/>
          </w:rPr>
          <w:delText>0.1.14</w:delText>
        </w:r>
        <w:r w:rsidR="003E1581" w:rsidDel="00E576F3">
          <w:rPr>
            <w:rFonts w:asciiTheme="majorHAnsi" w:hAnsiTheme="majorHAnsi" w:cstheme="majorHAnsi"/>
          </w:rPr>
          <w:delText>, respectively</w:delText>
        </w:r>
        <w:r w:rsidR="00C20E8E" w:rsidDel="00E576F3">
          <w:rPr>
            <w:rFonts w:asciiTheme="majorHAnsi" w:hAnsiTheme="majorHAnsi" w:cstheme="majorHAnsi"/>
          </w:rPr>
          <w:delText xml:space="preserve"> </w:delText>
        </w:r>
        <w:r w:rsidR="007328C2" w:rsidDel="00E576F3">
          <w:rPr>
            <w:rFonts w:asciiTheme="majorHAnsi" w:hAnsiTheme="majorHAnsi" w:cstheme="majorHAnsi"/>
          </w:rPr>
          <w:fldChar w:fldCharType="begin"/>
        </w:r>
        <w:r w:rsidR="003E1581" w:rsidDel="00E576F3">
          <w:rPr>
            <w:rFonts w:asciiTheme="majorHAnsi" w:hAnsiTheme="majorHAnsi" w:cstheme="majorHAnsi"/>
          </w:rPr>
          <w:delInstrText xml:space="preserve"> ADDIN ZOTERO_ITEM CSL_CITATION {"citationID":"LTcHZp3z","properties":{"formattedCitation":"(Danecek et al., 2011, 2021)","plainCitation":"(Danecek et al., 2011, 2021)","noteIndex":0},"citationItems":[{"id":740,"uris":["http://zotero.org/users/local/3tku6QP0/items/GT8M549Z"],"itemData":{"id":740,"type":"article-journal","abstract":"Abstract\n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Group"}],"issued":{"date-parts":[["2011",8,1]]}}},{"id":746,"uris":["http://zotero.org/users/local/3tku6QP0/items/XU873H69"],"itemData":{"id":746,"type":"article-journal","abstract":"Background: SAMtools and BCFtools are widely used programs for processing and analysing high-throughput sequencing data. They include tools for file format conversion and manipulation, sorting, querying, statistics, variant calling, and effect analysis amongst other methods. Findings: The first version appeared online 12 years ago and has been maintained and further developed ever since, with many new features and improvements added over the years. The SAMtools and BCFtools packages represent a unique collection of tools that have been used in numerous other software projects and countless genomic pipelines. Conclusion: Both SAMtools and BCFtools are freely available on GitHub under the permissive MIT licence, free for both non-commercial and commercial use. Both packages have been installed &gt;1 million times via Bioconda. The source code and documentation are available from https://www.htslib.org.","container-title":"GigaScience","DOI":"10.1093/gigascience/giab008","ISSN":"2047-217X","issue":"2","language":"en","page":"giab008","source":"DOI.org (Crossref)","title":"Twelve years of SAMtools and BCFtools","volume":"10","author":[{"family":"Danecek","given":"Petr"},{"family":"Bonfield","given":"James K"},{"family":"Liddle","given":"Jennifer"},{"family":"Marshall","given":"John"},{"family":"Ohan","given":"Valeriu"},{"family":"Pollard","given":"Martin O"},{"family":"Whitwham","given":"Andrew"},{"family":"Keane","given":"Thomas"},{"family":"McCarthy","given":"Shane A"},{"family":"Davies","given":"Robert M"},{"family":"Li","given":"Heng"}],"issued":{"date-parts":[["2021",1,29]]}}}],"schema":"https://github.com/citation-style-language/schema/raw/master/csl-citation.json"} </w:delInstrText>
        </w:r>
        <w:r w:rsidR="007328C2" w:rsidDel="00E576F3">
          <w:rPr>
            <w:rFonts w:asciiTheme="majorHAnsi" w:hAnsiTheme="majorHAnsi" w:cstheme="majorHAnsi"/>
          </w:rPr>
          <w:fldChar w:fldCharType="separate"/>
        </w:r>
        <w:r w:rsidR="003E1581" w:rsidDel="00E576F3">
          <w:rPr>
            <w:rFonts w:asciiTheme="majorHAnsi" w:hAnsiTheme="majorHAnsi" w:cstheme="majorHAnsi"/>
            <w:noProof/>
          </w:rPr>
          <w:delText>(Danecek et al., 2011, 2021)</w:delText>
        </w:r>
        <w:r w:rsidR="007328C2" w:rsidDel="00E576F3">
          <w:rPr>
            <w:rFonts w:asciiTheme="majorHAnsi" w:hAnsiTheme="majorHAnsi" w:cstheme="majorHAnsi"/>
          </w:rPr>
          <w:fldChar w:fldCharType="end"/>
        </w:r>
        <w:r w:rsidR="007328C2" w:rsidDel="00E576F3">
          <w:rPr>
            <w:rFonts w:asciiTheme="majorHAnsi" w:hAnsiTheme="majorHAnsi" w:cstheme="majorHAnsi"/>
          </w:rPr>
          <w:delText>.</w:delText>
        </w:r>
      </w:del>
    </w:p>
    <w:p w14:paraId="03BA1CA4" w14:textId="43C1EF79" w:rsidR="00A50791" w:rsidDel="00E576F3" w:rsidRDefault="00A50791" w:rsidP="003D178C">
      <w:pPr>
        <w:rPr>
          <w:del w:id="273" w:author="Shannon Erica Kendal Joslin" w:date="2023-10-29T11:35:00Z"/>
          <w:rFonts w:asciiTheme="majorHAnsi" w:hAnsiTheme="majorHAnsi" w:cstheme="majorHAnsi"/>
        </w:rPr>
      </w:pPr>
    </w:p>
    <w:p w14:paraId="628FDAB5" w14:textId="010E3FFD" w:rsidR="00EA26D4" w:rsidDel="00E576F3" w:rsidRDefault="00204900" w:rsidP="003D178C">
      <w:pPr>
        <w:rPr>
          <w:del w:id="274" w:author="Shannon Erica Kendal Joslin" w:date="2023-10-29T11:35:00Z"/>
          <w:rFonts w:asciiTheme="majorHAnsi" w:hAnsiTheme="majorHAnsi" w:cstheme="majorHAnsi"/>
        </w:rPr>
      </w:pPr>
      <w:del w:id="275" w:author="Shannon Erica Kendal Joslin" w:date="2023-10-29T11:35:00Z">
        <w:r w:rsidDel="00E576F3">
          <w:rPr>
            <w:rFonts w:asciiTheme="majorHAnsi" w:hAnsiTheme="majorHAnsi" w:cstheme="majorHAnsi"/>
          </w:rPr>
          <w:delText xml:space="preserve">In the </w:delText>
        </w:r>
        <w:r w:rsidR="00A50791" w:rsidDel="00E576F3">
          <w:rPr>
            <w:rFonts w:asciiTheme="majorHAnsi" w:hAnsiTheme="majorHAnsi" w:cstheme="majorHAnsi"/>
          </w:rPr>
          <w:delText>first step</w:delText>
        </w:r>
        <w:r w:rsidR="007D514A" w:rsidDel="00E576F3">
          <w:rPr>
            <w:rFonts w:asciiTheme="majorHAnsi" w:hAnsiTheme="majorHAnsi" w:cstheme="majorHAnsi"/>
          </w:rPr>
          <w:delText xml:space="preserve"> of </w:delText>
        </w:r>
        <w:r w:rsidR="003E1581" w:rsidDel="00E576F3">
          <w:rPr>
            <w:rFonts w:asciiTheme="majorHAnsi" w:hAnsiTheme="majorHAnsi" w:cstheme="majorHAnsi"/>
          </w:rPr>
          <w:delText xml:space="preserve">the </w:delText>
        </w:r>
        <w:r w:rsidR="007D514A" w:rsidDel="00E576F3">
          <w:rPr>
            <w:rFonts w:asciiTheme="majorHAnsi" w:hAnsiTheme="majorHAnsi" w:cstheme="majorHAnsi"/>
          </w:rPr>
          <w:delText>SexFindR</w:delText>
        </w:r>
        <w:r w:rsidR="003E1581" w:rsidDel="00E576F3">
          <w:rPr>
            <w:rFonts w:asciiTheme="majorHAnsi" w:hAnsiTheme="majorHAnsi" w:cstheme="majorHAnsi"/>
          </w:rPr>
          <w:delText xml:space="preserve"> workflow</w:delText>
        </w:r>
        <w:r w:rsidR="007D514A" w:rsidDel="00E576F3">
          <w:rPr>
            <w:rFonts w:asciiTheme="majorHAnsi" w:hAnsiTheme="majorHAnsi" w:cstheme="majorHAnsi"/>
          </w:rPr>
          <w:delText xml:space="preserve"> </w:delText>
        </w:r>
        <w:r w:rsidR="00EF74B2" w:rsidDel="00E576F3">
          <w:rPr>
            <w:rFonts w:asciiTheme="majorHAnsi" w:hAnsiTheme="majorHAnsi" w:cstheme="majorHAnsi"/>
          </w:rPr>
          <w:delText xml:space="preserve">(Step 1) </w:delText>
        </w:r>
        <w:r w:rsidR="007D514A" w:rsidDel="00E576F3">
          <w:rPr>
            <w:rFonts w:asciiTheme="majorHAnsi" w:hAnsiTheme="majorHAnsi" w:cstheme="majorHAnsi"/>
          </w:rPr>
          <w:delText xml:space="preserve">we </w:delText>
        </w:r>
        <w:r w:rsidR="00E20912" w:rsidDel="00E576F3">
          <w:rPr>
            <w:rFonts w:asciiTheme="majorHAnsi" w:hAnsiTheme="majorHAnsi" w:cstheme="majorHAnsi"/>
          </w:rPr>
          <w:delText>us</w:delText>
        </w:r>
        <w:r w:rsidR="00645ED4" w:rsidDel="00E576F3">
          <w:rPr>
            <w:rFonts w:asciiTheme="majorHAnsi" w:hAnsiTheme="majorHAnsi" w:cstheme="majorHAnsi"/>
          </w:rPr>
          <w:delText>ed</w:delText>
        </w:r>
        <w:r w:rsidR="00B26DDC" w:rsidDel="00E576F3">
          <w:rPr>
            <w:rFonts w:asciiTheme="majorHAnsi" w:hAnsiTheme="majorHAnsi" w:cstheme="majorHAnsi"/>
          </w:rPr>
          <w:delText xml:space="preserve"> DifCover</w:delText>
        </w:r>
        <w:r w:rsidR="00EA2082" w:rsidDel="00E576F3">
          <w:rPr>
            <w:rFonts w:asciiTheme="majorHAnsi" w:hAnsiTheme="majorHAnsi" w:cstheme="majorHAnsi"/>
          </w:rPr>
          <w:delText xml:space="preserve"> </w:delText>
        </w:r>
        <w:r w:rsidR="00A9057E" w:rsidDel="00E576F3">
          <w:rPr>
            <w:rFonts w:asciiTheme="majorHAnsi" w:hAnsiTheme="majorHAnsi" w:cstheme="majorHAnsi"/>
          </w:rPr>
          <w:fldChar w:fldCharType="begin"/>
        </w:r>
        <w:r w:rsidR="00A9057E" w:rsidDel="00E576F3">
          <w:rPr>
            <w:rFonts w:asciiTheme="majorHAnsi" w:hAnsiTheme="majorHAnsi" w:cstheme="majorHAnsi"/>
          </w:rPr>
          <w:delInstrText xml:space="preserve"> ADDIN ZOTERO_ITEM CSL_CITATION {"citationID":"OBDnkY76","properties":{"formattedCitation":"(Smith et al., 2018; Timoshevskaya et al., 2023)","plainCitation":"(Smith et al., 2018; Timoshevskaya et al., 2023)","noteIndex":0},"citationItems":[{"id":742,"uris":["http://zotero.org/users/local/3tku6QP0/items/NXRV3AY2"],"itemData":{"id":742,"type":"article-journal","abstract":"Abstract\n            \n              The sea lamprey (\n              Petromyzon marinus\n              ) serves as a comparative model for reconstructing vertebrate evolution. To enable more informed analyses, we developed a new assembly of the lamprey germline genome that integrates several complementary data sets. Analysis of this highly contiguous (chromosome-scale) assembly shows that both chromosomal and whole-genome duplications have played significant roles in the evolution of ancestral vertebrate and lamprey genomes, including chromosomes that carry the six lamprey HOX clusters. The assembly also contains several hundred genes that are reproducibly eliminated from somatic cells during early development in lamprey. Comparative analyses show that gnathostome (mouse) homologs of these genes are frequently marked by polycomb repressive complexes (PRCs) in embryonic stem cells, suggesting overlaps in the regulatory logic of somatic DNA elimination and bivalent states that are regulated by early embryonic PRCs. This new assembly will enhance diverse studies that are informed by lampreys’ unique biology and evolutionary/comparative perspective.","container-title":"Nature Genetics","DOI":"10.1038/s41588-017-0036-1","ISSN":"1061-4036, 1546-1718","issue":"2","journalAbbreviation":"Nat Genet","language":"en","page":"270-277","source":"DOI.org (Crossref)","title":"The sea lamprey germline genome provides insights into programmed genome rearrangement and vertebrate evolution","volume":"50","author":[{"family":"Smith","given":"Jeramiah J."},{"family":"Timoshevskaya","given":"Nataliya"},{"family":"Ye","given":"Chengxi"},{"family":"Holt","given":"Carson"},{"family":"Keinath","given":"Melissa C."},{"family":"Parker","given":"Hugo J."},{"family":"Cook","given":"Malcolm E."},{"family":"Hess","given":"Jon E."},{"family":"Narum","given":"Shawn R."},{"family":"Lamanna","given":"Francesco"},{"family":"Kaessmann","given":"Henrik"},{"family":"Timoshevskiy","given":"Vladimir A."},{"family":"Waterbury","given":"Courtney K. M."},{"family":"Saraceno","given":"Cody"},{"family":"Wiedemann","given":"Leanne M."},{"family":"Robb","given":"Sofia M. C."},{"family":"Baker","given":"Carl"},{"family":"Eichler","given":"Evan E."},{"family":"Hockman","given":"Dorit"},{"family":"Sauka-Spengler","given":"Tatjana"},{"family":"Yandell","given":"Mark"},{"family":"Krumlauf","given":"Robb"},{"family":"Elgar","given":"Greg"},{"family":"Amemiya","given":"Chris T."}],"issued":{"date-parts":[["2018",2]]}}},{"id":744,"uris":["http://zotero.org/users/local/3tku6QP0/items/XRG53SCY"],"itemData":{"id":744,"type":"article-journal","abstract":"Programmed DNA loss is a gene silencing mechanism that is employed by several vertebrate and nonvertebrate lineages, including all living jawless vertebrates and songbirds. Reconstructing the evolution of somatically eliminated (germline-speciﬁc) sequences in these species has proven challenging due to a high content of repeats and gene duplications in eliminated sequences and a corresponding lack of highly accurate and contiguous assemblies for these regions. Here, we present an improved assembly of the sea lamprey (Petromyzon marinus) genome that was generated using recently standardized methods that increase the contiguity and accuracy of vertebrate genome assemblies. This assembly resolves highly contiguous, somatically retained chromosomes and at least one germline-speciﬁc chromosome, permitting new analyses that reconstruct the timing, mode, and repercussions of recruitment of genes to the germline-speciﬁc fraction. These analyses reveal major roles of interchromosomal segmental duplication, intrachromosomal duplication, and positive selection for germline functions in the long-term evolution of germline-speciﬁc chromosomes.","container-title":"Cell Reports","DOI":"10.1016/j.celrep.2023.112263","ISSN":"22111247","issue":"3","journalAbbreviation":"Cell Reports","language":"en","page":"112263","source":"DOI.org (Crossref)","title":"An improved germline genome assembly for the sea lamprey Petromyzon marinus illuminates the evolution of germline-specific chromosomes","volume":"42","author":[{"family":"Timoshevskaya","given":"Nataliya"},{"family":"Eşkut","given":"Kaan İ."},{"family":"Timoshevskiy","given":"Vladimir A."},{"family":"Robb","given":"Sofia M.C."},{"family":"Holt","given":"Carson"},{"family":"Hess","given":"Jon E."},{"family":"Parker","given":"Hugo J."},{"family":"Baker","given":"Cindy F."},{"family":"Miller","given":"Allison K."},{"family":"Saraceno","given":"Cody"},{"family":"Yandell","given":"Mark"},{"family":"Krumlauf","given":"Robb"},{"family":"Narum","given":"Shawn R."},{"family":"Lampman","given":"Ralph T."},{"family":"Gemmell","given":"Neil J."},{"family":"Mountcastle","given":"Jacquelyn"},{"family":"Haase","given":"Bettina"},{"family":"Balacco","given":"Jennifer R."},{"family":"Formenti","given":"Giulio"},{"family":"Pelan","given":"Sarah"},{"family":"Sims","given":"Ying"},{"family":"Howe","given":"Kerstin"},{"family":"Fedrigo","given":"Olivier"},{"family":"Jarvis","given":"Erich D."},{"family":"Smith","given":"Jeramiah J."}],"issued":{"date-parts":[["2023",3]]}}}],"schema":"https://github.com/citation-style-language/schema/raw/master/csl-citation.json"} </w:delInstrText>
        </w:r>
        <w:r w:rsidR="00A9057E" w:rsidDel="00E576F3">
          <w:rPr>
            <w:rFonts w:asciiTheme="majorHAnsi" w:hAnsiTheme="majorHAnsi" w:cstheme="majorHAnsi"/>
          </w:rPr>
          <w:fldChar w:fldCharType="separate"/>
        </w:r>
        <w:r w:rsidR="00A9057E" w:rsidDel="00E576F3">
          <w:rPr>
            <w:rFonts w:asciiTheme="majorHAnsi" w:hAnsiTheme="majorHAnsi" w:cstheme="majorHAnsi"/>
            <w:noProof/>
          </w:rPr>
          <w:delText>(Smith et al., 2018; Timoshevskaya et al., 2023)</w:delText>
        </w:r>
        <w:r w:rsidR="00A9057E" w:rsidDel="00E576F3">
          <w:rPr>
            <w:rFonts w:asciiTheme="majorHAnsi" w:hAnsiTheme="majorHAnsi" w:cstheme="majorHAnsi"/>
          </w:rPr>
          <w:fldChar w:fldCharType="end"/>
        </w:r>
        <w:r w:rsidR="00645ED4" w:rsidRPr="00645ED4" w:rsidDel="00E576F3">
          <w:rPr>
            <w:rFonts w:asciiTheme="majorHAnsi" w:hAnsiTheme="majorHAnsi" w:cstheme="majorHAnsi"/>
          </w:rPr>
          <w:delText xml:space="preserve"> </w:delText>
        </w:r>
        <w:r w:rsidR="00645ED4" w:rsidDel="00E576F3">
          <w:rPr>
            <w:rFonts w:asciiTheme="majorHAnsi" w:hAnsiTheme="majorHAnsi" w:cstheme="majorHAnsi"/>
          </w:rPr>
          <w:delText>to run coverage-based analyses</w:delText>
        </w:r>
        <w:r w:rsidR="008C180C" w:rsidDel="00E576F3">
          <w:rPr>
            <w:rFonts w:asciiTheme="majorHAnsi" w:hAnsiTheme="majorHAnsi" w:cstheme="majorHAnsi"/>
          </w:rPr>
          <w:delText xml:space="preserve"> looking for large regions differentiated between sexes</w:delText>
        </w:r>
        <w:r w:rsidR="00EF74B2" w:rsidDel="00E576F3">
          <w:rPr>
            <w:rFonts w:asciiTheme="majorHAnsi" w:hAnsiTheme="majorHAnsi" w:cstheme="majorHAnsi"/>
          </w:rPr>
          <w:delText xml:space="preserve"> </w:delText>
        </w:r>
        <w:r w:rsidR="008C180C" w:rsidDel="00E576F3">
          <w:rPr>
            <w:rFonts w:asciiTheme="majorHAnsi" w:hAnsiTheme="majorHAnsi" w:cstheme="majorHAnsi"/>
          </w:rPr>
          <w:delText>within</w:delText>
        </w:r>
        <w:r w:rsidR="00EF74B2" w:rsidDel="00E576F3">
          <w:rPr>
            <w:rFonts w:asciiTheme="majorHAnsi" w:hAnsiTheme="majorHAnsi" w:cstheme="majorHAnsi"/>
          </w:rPr>
          <w:delText xml:space="preserve"> our </w:delText>
        </w:r>
        <w:r w:rsidR="00EA26D4" w:rsidDel="00E576F3">
          <w:rPr>
            <w:rFonts w:asciiTheme="majorHAnsi" w:hAnsiTheme="majorHAnsi" w:cstheme="majorHAnsi"/>
          </w:rPr>
          <w:delText>female and male</w:delText>
        </w:r>
        <w:r w:rsidR="00EF74B2" w:rsidDel="00E576F3">
          <w:rPr>
            <w:rFonts w:asciiTheme="majorHAnsi" w:hAnsiTheme="majorHAnsi" w:cstheme="majorHAnsi"/>
          </w:rPr>
          <w:delText xml:space="preserve"> reference genomes</w:delText>
        </w:r>
        <w:r w:rsidR="00645ED4" w:rsidDel="00E576F3">
          <w:rPr>
            <w:rFonts w:asciiTheme="majorHAnsi" w:hAnsiTheme="majorHAnsi" w:cstheme="majorHAnsi"/>
          </w:rPr>
          <w:delText>. W</w:delText>
        </w:r>
        <w:r w:rsidR="00EF74B2" w:rsidDel="00E576F3">
          <w:rPr>
            <w:rFonts w:asciiTheme="majorHAnsi" w:hAnsiTheme="majorHAnsi" w:cstheme="majorHAnsi"/>
          </w:rPr>
          <w:delText xml:space="preserve">e performed a total of </w:delText>
        </w:r>
        <w:r w:rsidR="00813A5A" w:rsidDel="00E576F3">
          <w:rPr>
            <w:rFonts w:asciiTheme="majorHAnsi" w:hAnsiTheme="majorHAnsi" w:cstheme="majorHAnsi"/>
          </w:rPr>
          <w:delText>four</w:delText>
        </w:r>
        <w:r w:rsidR="00EF74B2" w:rsidDel="00E576F3">
          <w:rPr>
            <w:rFonts w:asciiTheme="majorHAnsi" w:hAnsiTheme="majorHAnsi" w:cstheme="majorHAnsi"/>
          </w:rPr>
          <w:delText xml:space="preserve"> analyses</w:delText>
        </w:r>
        <w:r w:rsidR="00645ED4" w:rsidDel="00E576F3">
          <w:rPr>
            <w:rFonts w:asciiTheme="majorHAnsi" w:hAnsiTheme="majorHAnsi" w:cstheme="majorHAnsi"/>
          </w:rPr>
          <w:delText xml:space="preserve"> since Step 1 uses sequence data from a single female and single male individual</w:delText>
        </w:r>
        <w:r w:rsidR="00EF74B2" w:rsidDel="00E576F3">
          <w:rPr>
            <w:rFonts w:asciiTheme="majorHAnsi" w:hAnsiTheme="majorHAnsi" w:cstheme="majorHAnsi"/>
          </w:rPr>
          <w:delText xml:space="preserve"> – </w:delText>
        </w:r>
        <w:r w:rsidR="00EA26D4" w:rsidDel="00E576F3">
          <w:rPr>
            <w:rFonts w:asciiTheme="majorHAnsi" w:hAnsiTheme="majorHAnsi" w:cstheme="majorHAnsi"/>
          </w:rPr>
          <w:delText>one round</w:delText>
        </w:r>
        <w:r w:rsidR="00244850" w:rsidDel="00E576F3">
          <w:rPr>
            <w:rFonts w:asciiTheme="majorHAnsi" w:hAnsiTheme="majorHAnsi" w:cstheme="majorHAnsi"/>
          </w:rPr>
          <w:delText xml:space="preserve"> of analyses</w:delText>
        </w:r>
        <w:r w:rsidR="00EA26D4" w:rsidDel="00E576F3">
          <w:rPr>
            <w:rFonts w:asciiTheme="majorHAnsi" w:hAnsiTheme="majorHAnsi" w:cstheme="majorHAnsi"/>
          </w:rPr>
          <w:delText xml:space="preserve"> </w:delText>
        </w:r>
        <w:r w:rsidR="00527768" w:rsidDel="00E576F3">
          <w:rPr>
            <w:rFonts w:asciiTheme="majorHAnsi" w:hAnsiTheme="majorHAnsi" w:cstheme="majorHAnsi"/>
          </w:rPr>
          <w:delText>RAD-sequencing</w:delText>
        </w:r>
        <w:r w:rsidR="00EA26D4" w:rsidDel="00E576F3">
          <w:rPr>
            <w:rFonts w:asciiTheme="majorHAnsi" w:hAnsiTheme="majorHAnsi" w:cstheme="majorHAnsi"/>
          </w:rPr>
          <w:delText xml:space="preserve"> data </w:delText>
        </w:r>
        <w:r w:rsidR="00813A5A" w:rsidDel="00E576F3">
          <w:rPr>
            <w:rFonts w:asciiTheme="majorHAnsi" w:hAnsiTheme="majorHAnsi" w:cstheme="majorHAnsi"/>
          </w:rPr>
          <w:delText xml:space="preserve">from individuals of both </w:delText>
        </w:r>
        <w:r w:rsidR="00196F2D" w:rsidDel="00E576F3">
          <w:rPr>
            <w:rFonts w:asciiTheme="majorHAnsi" w:hAnsiTheme="majorHAnsi" w:cstheme="majorHAnsi"/>
          </w:rPr>
          <w:delText>sexes</w:delText>
        </w:r>
        <w:r w:rsidR="00813A5A" w:rsidDel="00E576F3">
          <w:rPr>
            <w:rFonts w:asciiTheme="majorHAnsi" w:hAnsiTheme="majorHAnsi" w:cstheme="majorHAnsi"/>
          </w:rPr>
          <w:delText xml:space="preserve"> with most alignments </w:delText>
        </w:r>
        <w:r w:rsidR="00EA26D4" w:rsidDel="00E576F3">
          <w:rPr>
            <w:rFonts w:asciiTheme="majorHAnsi" w:hAnsiTheme="majorHAnsi" w:cstheme="majorHAnsi"/>
          </w:rPr>
          <w:delText xml:space="preserve">either the female and male reference genome and </w:delText>
        </w:r>
        <w:r w:rsidR="00527768" w:rsidDel="00E576F3">
          <w:rPr>
            <w:rFonts w:asciiTheme="majorHAnsi" w:hAnsiTheme="majorHAnsi" w:cstheme="majorHAnsi"/>
          </w:rPr>
          <w:delText>a</w:delText>
        </w:r>
        <w:r w:rsidR="00EA26D4" w:rsidDel="00E576F3">
          <w:rPr>
            <w:rFonts w:asciiTheme="majorHAnsi" w:hAnsiTheme="majorHAnsi" w:cstheme="majorHAnsi"/>
          </w:rPr>
          <w:delText xml:space="preserve"> second</w:delText>
        </w:r>
        <w:r w:rsidR="00527768" w:rsidDel="00E576F3">
          <w:rPr>
            <w:rFonts w:asciiTheme="majorHAnsi" w:hAnsiTheme="majorHAnsi" w:cstheme="majorHAnsi"/>
          </w:rPr>
          <w:delText xml:space="preserve"> </w:delText>
        </w:r>
        <w:r w:rsidR="00EA26D4" w:rsidDel="00E576F3">
          <w:rPr>
            <w:rFonts w:asciiTheme="majorHAnsi" w:hAnsiTheme="majorHAnsi" w:cstheme="majorHAnsi"/>
          </w:rPr>
          <w:delText xml:space="preserve">set of analyses using </w:delText>
        </w:r>
        <w:r w:rsidR="00196F2D" w:rsidDel="00E576F3">
          <w:rPr>
            <w:rFonts w:asciiTheme="majorHAnsi" w:hAnsiTheme="majorHAnsi" w:cstheme="majorHAnsi"/>
          </w:rPr>
          <w:delText xml:space="preserve">female and male individual </w:delText>
        </w:r>
        <w:r w:rsidR="00527768" w:rsidDel="00E576F3">
          <w:rPr>
            <w:rFonts w:asciiTheme="majorHAnsi" w:hAnsiTheme="majorHAnsi" w:cstheme="majorHAnsi"/>
          </w:rPr>
          <w:delText xml:space="preserve">linked-read sequencing data </w:delText>
        </w:r>
        <w:r w:rsidR="00EA26D4" w:rsidDel="00E576F3">
          <w:rPr>
            <w:rFonts w:asciiTheme="majorHAnsi" w:hAnsiTheme="majorHAnsi" w:cstheme="majorHAnsi"/>
          </w:rPr>
          <w:delText>aligned to</w:delText>
        </w:r>
        <w:r w:rsidR="00527768" w:rsidDel="00E576F3">
          <w:rPr>
            <w:rFonts w:asciiTheme="majorHAnsi" w:hAnsiTheme="majorHAnsi" w:cstheme="majorHAnsi"/>
          </w:rPr>
          <w:delText xml:space="preserve"> </w:delText>
        </w:r>
        <w:r w:rsidR="00EA26D4" w:rsidDel="00E576F3">
          <w:rPr>
            <w:rFonts w:asciiTheme="majorHAnsi" w:hAnsiTheme="majorHAnsi" w:cstheme="majorHAnsi"/>
          </w:rPr>
          <w:delText>each of the</w:delText>
        </w:r>
        <w:r w:rsidR="00527768" w:rsidDel="00E576F3">
          <w:rPr>
            <w:rFonts w:asciiTheme="majorHAnsi" w:hAnsiTheme="majorHAnsi" w:cstheme="majorHAnsi"/>
          </w:rPr>
          <w:delText xml:space="preserve"> reference genomes.</w:delText>
        </w:r>
        <w:r w:rsidR="00B26DDC" w:rsidDel="00E576F3">
          <w:rPr>
            <w:rFonts w:asciiTheme="majorHAnsi" w:hAnsiTheme="majorHAnsi" w:cstheme="majorHAnsi"/>
          </w:rPr>
          <w:delText xml:space="preserve"> </w:delText>
        </w:r>
        <w:r w:rsidR="00973D64" w:rsidDel="00E576F3">
          <w:rPr>
            <w:rFonts w:asciiTheme="majorHAnsi" w:hAnsiTheme="majorHAnsi" w:cstheme="majorHAnsi"/>
          </w:rPr>
          <w:delText>For each experiment, we</w:delText>
        </w:r>
        <w:r w:rsidR="008725AE" w:rsidDel="00E576F3">
          <w:rPr>
            <w:rFonts w:asciiTheme="majorHAnsi" w:hAnsiTheme="majorHAnsi" w:cstheme="majorHAnsi"/>
          </w:rPr>
          <w:delText xml:space="preserve"> initially calculated</w:delText>
        </w:r>
        <w:r w:rsidR="00973D64" w:rsidDel="00E576F3">
          <w:rPr>
            <w:rFonts w:asciiTheme="majorHAnsi" w:hAnsiTheme="majorHAnsi" w:cstheme="majorHAnsi"/>
          </w:rPr>
          <w:delText xml:space="preserve"> library-specific </w:delText>
        </w:r>
        <w:r w:rsidR="00B802EA" w:rsidDel="00E576F3">
          <w:rPr>
            <w:rFonts w:asciiTheme="majorHAnsi" w:hAnsiTheme="majorHAnsi" w:cstheme="majorHAnsi"/>
          </w:rPr>
          <w:delText>adjustment coefficients</w:delText>
        </w:r>
        <w:r w:rsidR="008725AE" w:rsidDel="00E576F3">
          <w:rPr>
            <w:rFonts w:asciiTheme="majorHAnsi" w:hAnsiTheme="majorHAnsi" w:cstheme="majorHAnsi"/>
          </w:rPr>
          <w:delText xml:space="preserve"> (AC)</w:delText>
        </w:r>
        <w:r w:rsidR="00B802EA" w:rsidDel="00E576F3">
          <w:rPr>
            <w:rFonts w:asciiTheme="majorHAnsi" w:hAnsiTheme="majorHAnsi" w:cstheme="majorHAnsi"/>
          </w:rPr>
          <w:delText xml:space="preserve"> by using samtools </w:delText>
        </w:r>
        <w:r w:rsidR="00434292" w:rsidDel="00E576F3">
          <w:rPr>
            <w:rFonts w:asciiTheme="majorHAnsi" w:hAnsiTheme="majorHAnsi" w:cstheme="majorHAnsi"/>
          </w:rPr>
          <w:delText xml:space="preserve">v1.10 </w:delText>
        </w:r>
        <w:r w:rsidR="00B802EA" w:rsidDel="00E576F3">
          <w:rPr>
            <w:rFonts w:asciiTheme="majorHAnsi" w:hAnsiTheme="majorHAnsi" w:cstheme="majorHAnsi"/>
          </w:rPr>
          <w:delText xml:space="preserve">to calculate modal depths </w:delText>
        </w:r>
        <w:r w:rsidR="008D0A19" w:rsidDel="00E576F3">
          <w:rPr>
            <w:rFonts w:asciiTheme="majorHAnsi" w:hAnsiTheme="majorHAnsi" w:cstheme="majorHAnsi"/>
          </w:rPr>
          <w:delText>followed by</w:delText>
        </w:r>
        <w:r w:rsidR="00B802EA" w:rsidDel="00E576F3">
          <w:rPr>
            <w:rFonts w:asciiTheme="majorHAnsi" w:hAnsiTheme="majorHAnsi" w:cstheme="majorHAnsi"/>
          </w:rPr>
          <w:delText xml:space="preserve"> taking the ratio of modal depths between the samples used in each analysis.</w:delText>
        </w:r>
        <w:r w:rsidR="008725AE" w:rsidDel="00E576F3">
          <w:rPr>
            <w:rFonts w:asciiTheme="majorHAnsi" w:hAnsiTheme="majorHAnsi" w:cstheme="majorHAnsi"/>
          </w:rPr>
          <w:delText xml:space="preserve"> However, the AC for the RAD-sequencing data samples used for analysis were equal, so we took the ratio of bam file size</w:delText>
        </w:r>
        <w:r w:rsidR="002F7C48" w:rsidDel="00E576F3">
          <w:rPr>
            <w:rFonts w:asciiTheme="majorHAnsi" w:hAnsiTheme="majorHAnsi" w:cstheme="majorHAnsi"/>
          </w:rPr>
          <w:delText>s</w:delText>
        </w:r>
        <w:r w:rsidR="008725AE" w:rsidDel="00E576F3">
          <w:rPr>
            <w:rFonts w:asciiTheme="majorHAnsi" w:hAnsiTheme="majorHAnsi" w:cstheme="majorHAnsi"/>
          </w:rPr>
          <w:delText>, at the recommendation of the DifCover author (Table 3.</w:delText>
        </w:r>
        <w:r w:rsidR="00CC251C" w:rsidDel="00E576F3">
          <w:rPr>
            <w:rFonts w:asciiTheme="majorHAnsi" w:hAnsiTheme="majorHAnsi" w:cstheme="majorHAnsi"/>
          </w:rPr>
          <w:delText>1</w:delText>
        </w:r>
        <w:r w:rsidR="008725AE" w:rsidDel="00E576F3">
          <w:rPr>
            <w:rFonts w:asciiTheme="majorHAnsi" w:hAnsiTheme="majorHAnsi" w:cstheme="majorHAnsi"/>
          </w:rPr>
          <w:delText>).</w:delText>
        </w:r>
        <w:r w:rsidR="00CC251C" w:rsidDel="00E576F3">
          <w:rPr>
            <w:rFonts w:asciiTheme="majorHAnsi" w:hAnsiTheme="majorHAnsi" w:cstheme="majorHAnsi"/>
          </w:rPr>
          <w:delText xml:space="preserve"> </w:delText>
        </w:r>
        <w:r w:rsidR="003D6F34" w:rsidDel="00E576F3">
          <w:rPr>
            <w:rFonts w:asciiTheme="majorHAnsi" w:hAnsiTheme="majorHAnsi" w:cstheme="majorHAnsi"/>
          </w:rPr>
          <w:delText>Once we calculated AC’s for the respective analysis, we ran DifCover using default input parameters</w:delText>
        </w:r>
        <w:r w:rsidR="000400DD" w:rsidDel="00E576F3">
          <w:rPr>
            <w:rFonts w:asciiTheme="majorHAnsi" w:hAnsiTheme="majorHAnsi" w:cstheme="majorHAnsi"/>
          </w:rPr>
          <w:delText>.</w:delText>
        </w:r>
      </w:del>
    </w:p>
    <w:p w14:paraId="29AD7C67" w14:textId="1AB97274" w:rsidR="00EA26D4" w:rsidDel="00E576F3" w:rsidRDefault="00EA26D4" w:rsidP="003D178C">
      <w:pPr>
        <w:rPr>
          <w:del w:id="276" w:author="Shannon Erica Kendal Joslin" w:date="2023-10-29T11:35:00Z"/>
          <w:rFonts w:asciiTheme="majorHAnsi" w:hAnsiTheme="majorHAnsi" w:cstheme="majorHAnsi"/>
        </w:rPr>
      </w:pPr>
    </w:p>
    <w:p w14:paraId="2E188475" w14:textId="02BA8560" w:rsidR="000C07A2" w:rsidDel="00E576F3" w:rsidRDefault="00B26DDC" w:rsidP="003D178C">
      <w:pPr>
        <w:rPr>
          <w:del w:id="277" w:author="Shannon Erica Kendal Joslin" w:date="2023-10-29T11:35:00Z"/>
          <w:rFonts w:asciiTheme="majorHAnsi" w:hAnsiTheme="majorHAnsi" w:cstheme="majorHAnsi"/>
        </w:rPr>
      </w:pPr>
      <w:del w:id="278" w:author="Shannon Erica Kendal Joslin" w:date="2023-10-29T11:35:00Z">
        <w:r w:rsidDel="00E576F3">
          <w:rPr>
            <w:rFonts w:asciiTheme="majorHAnsi" w:hAnsiTheme="majorHAnsi" w:cstheme="majorHAnsi"/>
          </w:rPr>
          <w:delText xml:space="preserve">In </w:delText>
        </w:r>
        <w:r w:rsidR="000400DD" w:rsidDel="00E576F3">
          <w:rPr>
            <w:rFonts w:asciiTheme="majorHAnsi" w:hAnsiTheme="majorHAnsi" w:cstheme="majorHAnsi"/>
          </w:rPr>
          <w:delText xml:space="preserve">the sequence-based analyses of </w:delText>
        </w:r>
        <w:r w:rsidDel="00E576F3">
          <w:rPr>
            <w:rFonts w:asciiTheme="majorHAnsi" w:hAnsiTheme="majorHAnsi" w:cstheme="majorHAnsi"/>
          </w:rPr>
          <w:delText>Step 2</w:delText>
        </w:r>
        <w:r w:rsidR="0079069B" w:rsidDel="00E576F3">
          <w:rPr>
            <w:rFonts w:asciiTheme="majorHAnsi" w:hAnsiTheme="majorHAnsi" w:cstheme="majorHAnsi"/>
          </w:rPr>
          <w:delText xml:space="preserve"> </w:delText>
        </w:r>
        <w:r w:rsidR="000400DD" w:rsidDel="00E576F3">
          <w:rPr>
            <w:rFonts w:asciiTheme="majorHAnsi" w:hAnsiTheme="majorHAnsi" w:cstheme="majorHAnsi"/>
          </w:rPr>
          <w:delText>in</w:delText>
        </w:r>
        <w:r w:rsidR="00CC251C" w:rsidDel="00E576F3">
          <w:rPr>
            <w:rFonts w:asciiTheme="majorHAnsi" w:hAnsiTheme="majorHAnsi" w:cstheme="majorHAnsi"/>
          </w:rPr>
          <w:delText xml:space="preserve"> </w:delText>
        </w:r>
        <w:r w:rsidR="000400DD" w:rsidDel="00E576F3">
          <w:rPr>
            <w:rFonts w:asciiTheme="majorHAnsi" w:hAnsiTheme="majorHAnsi" w:cstheme="majorHAnsi"/>
          </w:rPr>
          <w:delText>the</w:delText>
        </w:r>
        <w:r w:rsidR="0079069B" w:rsidDel="00E576F3">
          <w:rPr>
            <w:rFonts w:asciiTheme="majorHAnsi" w:hAnsiTheme="majorHAnsi" w:cstheme="majorHAnsi"/>
          </w:rPr>
          <w:delText xml:space="preserve"> SexFindR workflow</w:delText>
        </w:r>
        <w:r w:rsidR="00645ED4" w:rsidDel="00E576F3">
          <w:rPr>
            <w:rFonts w:asciiTheme="majorHAnsi" w:hAnsiTheme="majorHAnsi" w:cstheme="majorHAnsi"/>
          </w:rPr>
          <w:delText>,</w:delText>
        </w:r>
        <w:r w:rsidR="0079069B" w:rsidDel="00E576F3">
          <w:rPr>
            <w:rFonts w:asciiTheme="majorHAnsi" w:hAnsiTheme="majorHAnsi" w:cstheme="majorHAnsi"/>
          </w:rPr>
          <w:delText xml:space="preserve"> </w:delText>
        </w:r>
        <w:r w:rsidR="00E01D22" w:rsidDel="00E576F3">
          <w:rPr>
            <w:rFonts w:asciiTheme="majorHAnsi" w:hAnsiTheme="majorHAnsi" w:cstheme="majorHAnsi"/>
          </w:rPr>
          <w:delText>we investigated RAD-sequencing data to look for candidate regions</w:delText>
        </w:r>
        <w:r w:rsidR="0079069B" w:rsidDel="00E576F3">
          <w:rPr>
            <w:rFonts w:asciiTheme="majorHAnsi" w:hAnsiTheme="majorHAnsi" w:cstheme="majorHAnsi"/>
          </w:rPr>
          <w:delText xml:space="preserve"> </w:delText>
        </w:r>
        <w:r w:rsidR="00E01D22" w:rsidDel="00E576F3">
          <w:rPr>
            <w:rFonts w:asciiTheme="majorHAnsi" w:hAnsiTheme="majorHAnsi" w:cstheme="majorHAnsi"/>
          </w:rPr>
          <w:delText>correlated with sex using</w:delText>
        </w:r>
        <w:r w:rsidR="00EA26D4" w:rsidDel="00E576F3">
          <w:rPr>
            <w:rFonts w:asciiTheme="majorHAnsi" w:hAnsiTheme="majorHAnsi" w:cstheme="majorHAnsi"/>
          </w:rPr>
          <w:delText xml:space="preserve"> </w:delText>
        </w:r>
        <w:r w:rsidR="00E01D22" w:rsidDel="00E576F3">
          <w:rPr>
            <w:rFonts w:asciiTheme="majorHAnsi" w:hAnsiTheme="majorHAnsi" w:cstheme="majorHAnsi"/>
          </w:rPr>
          <w:delText>four</w:delText>
        </w:r>
        <w:r w:rsidR="00EA26D4" w:rsidDel="00E576F3">
          <w:rPr>
            <w:rFonts w:asciiTheme="majorHAnsi" w:hAnsiTheme="majorHAnsi" w:cstheme="majorHAnsi"/>
          </w:rPr>
          <w:delText xml:space="preserve"> population genetic analyses</w:delText>
        </w:r>
        <w:r w:rsidR="00E01D22" w:rsidDel="00E576F3">
          <w:rPr>
            <w:rFonts w:asciiTheme="majorHAnsi" w:hAnsiTheme="majorHAnsi" w:cstheme="majorHAnsi"/>
          </w:rPr>
          <w:delText>, 1) SNP density correlat</w:delText>
        </w:r>
        <w:r w:rsidR="00CC251C" w:rsidDel="00E576F3">
          <w:rPr>
            <w:rFonts w:asciiTheme="majorHAnsi" w:hAnsiTheme="majorHAnsi" w:cstheme="majorHAnsi"/>
          </w:rPr>
          <w:delText>ion</w:delText>
        </w:r>
        <w:r w:rsidR="00E01D22" w:rsidDel="00E576F3">
          <w:rPr>
            <w:rFonts w:asciiTheme="majorHAnsi" w:hAnsiTheme="majorHAnsi" w:cstheme="majorHAnsi"/>
          </w:rPr>
          <w:delText>; 2) allelic fixation differences</w:delText>
        </w:r>
        <w:r w:rsidR="00CC251C" w:rsidDel="00E576F3">
          <w:rPr>
            <w:rFonts w:asciiTheme="majorHAnsi" w:hAnsiTheme="majorHAnsi" w:cstheme="majorHAnsi"/>
          </w:rPr>
          <w:delText xml:space="preserve"> </w:delText>
        </w:r>
        <w:r w:rsidR="00E01D22" w:rsidDel="00E576F3">
          <w:rPr>
            <w:rFonts w:asciiTheme="majorHAnsi" w:hAnsiTheme="majorHAnsi" w:cstheme="majorHAnsi"/>
          </w:rPr>
          <w:delText>(Fst)</w:delText>
        </w:r>
        <w:r w:rsidR="00297033" w:rsidDel="00E576F3">
          <w:rPr>
            <w:rFonts w:asciiTheme="majorHAnsi" w:hAnsiTheme="majorHAnsi" w:cstheme="majorHAnsi"/>
          </w:rPr>
          <w:delText xml:space="preserve">; 3) </w:delText>
        </w:r>
        <w:r w:rsidR="00CC251C" w:rsidDel="00E576F3">
          <w:rPr>
            <w:rFonts w:asciiTheme="majorHAnsi" w:hAnsiTheme="majorHAnsi" w:cstheme="majorHAnsi"/>
          </w:rPr>
          <w:delText xml:space="preserve">a reference genome-based </w:delText>
        </w:r>
        <w:r w:rsidR="0079069B" w:rsidDel="00E576F3">
          <w:rPr>
            <w:rFonts w:asciiTheme="majorHAnsi" w:hAnsiTheme="majorHAnsi" w:cstheme="majorHAnsi"/>
          </w:rPr>
          <w:delText>genome-wide association study</w:delText>
        </w:r>
        <w:r w:rsidR="00297033" w:rsidDel="00E576F3">
          <w:rPr>
            <w:rFonts w:asciiTheme="majorHAnsi" w:hAnsiTheme="majorHAnsi" w:cstheme="majorHAnsi"/>
          </w:rPr>
          <w:delText xml:space="preserve"> using SNPs; and 4) a reference free association study using k</w:delText>
        </w:r>
        <w:r w:rsidR="00EB56D4" w:rsidDel="00E576F3">
          <w:rPr>
            <w:rFonts w:asciiTheme="majorHAnsi" w:hAnsiTheme="majorHAnsi" w:cstheme="majorHAnsi"/>
          </w:rPr>
          <w:delText>-</w:delText>
        </w:r>
        <w:r w:rsidR="00297033" w:rsidDel="00E576F3">
          <w:rPr>
            <w:rFonts w:asciiTheme="majorHAnsi" w:hAnsiTheme="majorHAnsi" w:cstheme="majorHAnsi"/>
          </w:rPr>
          <w:delText xml:space="preserve">mers. </w:delText>
        </w:r>
        <w:r w:rsidR="00012E3E" w:rsidDel="00E576F3">
          <w:rPr>
            <w:rFonts w:asciiTheme="majorHAnsi" w:hAnsiTheme="majorHAnsi" w:cstheme="majorHAnsi"/>
          </w:rPr>
          <w:delText xml:space="preserve">To investigate if there were SNP density differences between male and female sequencing data, we </w:delText>
        </w:r>
        <w:r w:rsidR="00D703CD" w:rsidDel="00E576F3">
          <w:rPr>
            <w:rFonts w:asciiTheme="majorHAnsi" w:hAnsiTheme="majorHAnsi" w:cstheme="majorHAnsi"/>
          </w:rPr>
          <w:delText>obtained</w:delText>
        </w:r>
        <w:r w:rsidR="000218FB" w:rsidDel="00E576F3">
          <w:rPr>
            <w:rFonts w:asciiTheme="majorHAnsi" w:hAnsiTheme="majorHAnsi" w:cstheme="majorHAnsi"/>
          </w:rPr>
          <w:delText xml:space="preserve"> the density of SNPs </w:delText>
        </w:r>
        <w:r w:rsidR="00D703CD" w:rsidDel="00E576F3">
          <w:rPr>
            <w:rFonts w:asciiTheme="majorHAnsi" w:hAnsiTheme="majorHAnsi" w:cstheme="majorHAnsi"/>
          </w:rPr>
          <w:delText xml:space="preserve">for each individual </w:delText>
        </w:r>
        <w:r w:rsidR="000218FB" w:rsidDel="00E576F3">
          <w:rPr>
            <w:rFonts w:asciiTheme="majorHAnsi" w:hAnsiTheme="majorHAnsi" w:cstheme="majorHAnsi"/>
          </w:rPr>
          <w:delText xml:space="preserve">using vcftools </w:delText>
        </w:r>
        <w:r w:rsidR="00D703CD" w:rsidDel="00E576F3">
          <w:rPr>
            <w:rFonts w:asciiTheme="majorHAnsi" w:hAnsiTheme="majorHAnsi" w:cstheme="majorHAnsi"/>
          </w:rPr>
          <w:delText>v</w:delText>
        </w:r>
        <w:r w:rsidR="00D703CD" w:rsidRPr="000218FB" w:rsidDel="00E576F3">
          <w:rPr>
            <w:rFonts w:asciiTheme="majorHAnsi" w:hAnsiTheme="majorHAnsi" w:cstheme="majorHAnsi"/>
          </w:rPr>
          <w:delText>0.1.14</w:delText>
        </w:r>
        <w:r w:rsidR="000C07A2" w:rsidDel="00E576F3">
          <w:rPr>
            <w:rFonts w:asciiTheme="majorHAnsi" w:hAnsiTheme="majorHAnsi" w:cstheme="majorHAnsi"/>
          </w:rPr>
          <w:delText xml:space="preserve"> and obtained results by processing our individual’s density metrics through SexFindR’s R script which uses a 10 kb sliding window to calculate means and differences to carry out a permutation test to generate p-values</w:delText>
        </w:r>
        <w:r w:rsidR="002B77A4" w:rsidDel="00E576F3">
          <w:rPr>
            <w:rFonts w:asciiTheme="majorHAnsi" w:hAnsiTheme="majorHAnsi" w:cstheme="majorHAnsi"/>
          </w:rPr>
          <w:delText>.</w:delText>
        </w:r>
        <w:r w:rsidR="000C07A2" w:rsidDel="00E576F3">
          <w:rPr>
            <w:rFonts w:asciiTheme="majorHAnsi" w:hAnsiTheme="majorHAnsi" w:cstheme="majorHAnsi"/>
          </w:rPr>
          <w:delText xml:space="preserve"> </w:delText>
        </w:r>
        <w:r w:rsidR="002B77A4" w:rsidDel="00E576F3">
          <w:rPr>
            <w:rFonts w:asciiTheme="majorHAnsi" w:hAnsiTheme="majorHAnsi" w:cstheme="majorHAnsi"/>
          </w:rPr>
          <w:delText xml:space="preserve">Next, we used vcftools v0.1.14 (--weir-fst-pop) to calculate Fst between females (population A) and males (population B). </w:delText>
        </w:r>
        <w:r w:rsidR="000D5DE9" w:rsidDel="00E576F3">
          <w:rPr>
            <w:rFonts w:asciiTheme="majorHAnsi" w:hAnsiTheme="majorHAnsi" w:cstheme="majorHAnsi"/>
          </w:rPr>
          <w:delText xml:space="preserve">After, we performed a reference genome based GWAS. We </w:delText>
        </w:r>
        <w:r w:rsidR="00857AEC" w:rsidDel="00E576F3">
          <w:rPr>
            <w:rFonts w:asciiTheme="majorHAnsi" w:hAnsiTheme="majorHAnsi" w:cstheme="majorHAnsi"/>
          </w:rPr>
          <w:delText xml:space="preserve">used vcftools v0.1.14 to filter data </w:delText>
        </w:r>
        <w:r w:rsidR="000D5DE9" w:rsidDel="00E576F3">
          <w:rPr>
            <w:rFonts w:asciiTheme="majorHAnsi" w:hAnsiTheme="majorHAnsi" w:cstheme="majorHAnsi"/>
          </w:rPr>
          <w:delText xml:space="preserve">to </w:delText>
        </w:r>
        <w:r w:rsidR="00857AEC" w:rsidDel="00E576F3">
          <w:rPr>
            <w:rFonts w:asciiTheme="majorHAnsi" w:hAnsiTheme="majorHAnsi" w:cstheme="majorHAnsi"/>
          </w:rPr>
          <w:delText>remove</w:delText>
        </w:r>
        <w:r w:rsidR="000D5DE9" w:rsidDel="00E576F3">
          <w:rPr>
            <w:rFonts w:asciiTheme="majorHAnsi" w:hAnsiTheme="majorHAnsi" w:cstheme="majorHAnsi"/>
          </w:rPr>
          <w:delText xml:space="preserve"> </w:delText>
        </w:r>
        <w:r w:rsidR="00857AEC" w:rsidDel="00E576F3">
          <w:rPr>
            <w:rFonts w:asciiTheme="majorHAnsi" w:hAnsiTheme="majorHAnsi" w:cstheme="majorHAnsi"/>
          </w:rPr>
          <w:delText>sites</w:delText>
        </w:r>
        <w:r w:rsidR="000D5DE9" w:rsidDel="00E576F3">
          <w:rPr>
            <w:rFonts w:asciiTheme="majorHAnsi" w:hAnsiTheme="majorHAnsi" w:cstheme="majorHAnsi"/>
          </w:rPr>
          <w:delText xml:space="preserve"> with </w:delText>
        </w:r>
        <w:r w:rsidR="00857AEC" w:rsidDel="00E576F3">
          <w:rPr>
            <w:rFonts w:asciiTheme="majorHAnsi" w:hAnsiTheme="majorHAnsi" w:cstheme="majorHAnsi"/>
          </w:rPr>
          <w:delText>a large proportion of missing data (&gt;</w:delText>
        </w:r>
        <w:r w:rsidR="000D5DE9" w:rsidDel="00E576F3">
          <w:rPr>
            <w:rFonts w:asciiTheme="majorHAnsi" w:hAnsiTheme="majorHAnsi" w:cstheme="majorHAnsi"/>
          </w:rPr>
          <w:delText xml:space="preserve"> 50%</w:delText>
        </w:r>
        <w:r w:rsidR="00857AEC" w:rsidDel="00E576F3">
          <w:rPr>
            <w:rFonts w:asciiTheme="majorHAnsi" w:hAnsiTheme="majorHAnsi" w:cstheme="majorHAnsi"/>
          </w:rPr>
          <w:delText>)</w:delText>
        </w:r>
        <w:r w:rsidR="000D5DE9" w:rsidDel="00E576F3">
          <w:rPr>
            <w:rFonts w:asciiTheme="majorHAnsi" w:hAnsiTheme="majorHAnsi" w:cstheme="majorHAnsi"/>
          </w:rPr>
          <w:delText xml:space="preserve">, </w:delText>
        </w:r>
        <w:r w:rsidR="00857AEC" w:rsidDel="00E576F3">
          <w:rPr>
            <w:rFonts w:asciiTheme="majorHAnsi" w:hAnsiTheme="majorHAnsi" w:cstheme="majorHAnsi"/>
          </w:rPr>
          <w:delText xml:space="preserve">sites containing rare alleles (minor allele frequency less than 5% or greater than 95%), and indels. Files were formatted as plink binary files using plink </w:delText>
        </w:r>
        <w:r w:rsidR="00A442DD" w:rsidDel="00E576F3">
          <w:rPr>
            <w:rFonts w:asciiTheme="majorHAnsi" w:hAnsiTheme="majorHAnsi" w:cstheme="majorHAnsi"/>
          </w:rPr>
          <w:delText>v</w:delText>
        </w:r>
        <w:r w:rsidR="00A442DD" w:rsidRPr="00A442DD" w:rsidDel="00E576F3">
          <w:rPr>
            <w:rFonts w:asciiTheme="majorHAnsi" w:hAnsiTheme="majorHAnsi" w:cstheme="majorHAnsi"/>
          </w:rPr>
          <w:delText>1.90b6.21</w:delText>
        </w:r>
        <w:r w:rsidR="00F46B79" w:rsidDel="00E576F3">
          <w:rPr>
            <w:rFonts w:asciiTheme="majorHAnsi" w:hAnsiTheme="majorHAnsi" w:cstheme="majorHAnsi"/>
          </w:rPr>
          <w:delText xml:space="preserve"> </w:delText>
        </w:r>
        <w:r w:rsidR="00F46B79" w:rsidDel="00E576F3">
          <w:rPr>
            <w:rFonts w:asciiTheme="majorHAnsi" w:hAnsiTheme="majorHAnsi" w:cstheme="majorHAnsi"/>
          </w:rPr>
          <w:fldChar w:fldCharType="begin"/>
        </w:r>
        <w:r w:rsidR="00F46B79" w:rsidDel="00E576F3">
          <w:rPr>
            <w:rFonts w:asciiTheme="majorHAnsi" w:hAnsiTheme="majorHAnsi" w:cstheme="majorHAnsi"/>
          </w:rPr>
          <w:delInstrText xml:space="preserve"> ADDIN ZOTERO_ITEM CSL_CITATION {"citationID":"OZLMu2Eo","properties":{"formattedCitation":"(Purcell et al., 2007)","plainCitation":"(Purcell et al., 2007)","noteIndex":0},"citationItems":[{"id":177,"uris":["http://zotero.org/users/local/3tku6QP0/items/A6IKFL46"],"itemData":{"id":177,"type":"article-journal","container-title":"The American Journal of Human Genetics","DOI":"10.1086/519795","issue":"September","page":"559-575","title":"PLINK : A Tool Set for Whole-Genome Association and Population-Based Linkage Analyses","volume":"81","author":[{"family":"Purcell","given":"Shaun"},{"family":"Neale","given":"Benjamin"},{"family":"Todd-brown","given":"Kathe"},{"family":"Thomas","given":"Lori"},{"family":"Ferreira","given":"Manuel A R"},{"family":"Bender","given":"David"},{"family":"Maller","given":"Julian"},{"family":"Sklar","given":"Pamela"},{"family":"Bakker","given":"Paul I W De"},{"family":"Daly","given":"Mark J"},{"family":"Sham","given":"Pak C"}],"issued":{"date-parts":[["2007"]]}}}],"schema":"https://github.com/citation-style-language/schema/raw/master/csl-citation.json"} </w:delInstrText>
        </w:r>
        <w:r w:rsidR="00F46B79" w:rsidDel="00E576F3">
          <w:rPr>
            <w:rFonts w:asciiTheme="majorHAnsi" w:hAnsiTheme="majorHAnsi" w:cstheme="majorHAnsi"/>
          </w:rPr>
          <w:fldChar w:fldCharType="separate"/>
        </w:r>
        <w:r w:rsidR="00F46B79" w:rsidDel="00E576F3">
          <w:rPr>
            <w:rFonts w:asciiTheme="majorHAnsi" w:hAnsiTheme="majorHAnsi" w:cstheme="majorHAnsi"/>
            <w:noProof/>
          </w:rPr>
          <w:delText>(Purcell et al., 2007)</w:delText>
        </w:r>
        <w:r w:rsidR="00F46B79" w:rsidDel="00E576F3">
          <w:rPr>
            <w:rFonts w:asciiTheme="majorHAnsi" w:hAnsiTheme="majorHAnsi" w:cstheme="majorHAnsi"/>
          </w:rPr>
          <w:fldChar w:fldCharType="end"/>
        </w:r>
        <w:r w:rsidR="00F46B79" w:rsidDel="00E576F3">
          <w:rPr>
            <w:rFonts w:asciiTheme="majorHAnsi" w:hAnsiTheme="majorHAnsi" w:cstheme="majorHAnsi"/>
          </w:rPr>
          <w:delText xml:space="preserve"> and fed into GEMMA v 0.98.3 </w:delText>
        </w:r>
        <w:r w:rsidR="00F46B79" w:rsidDel="00E576F3">
          <w:rPr>
            <w:rFonts w:asciiTheme="majorHAnsi" w:hAnsiTheme="majorHAnsi" w:cstheme="majorHAnsi"/>
          </w:rPr>
          <w:fldChar w:fldCharType="begin"/>
        </w:r>
        <w:r w:rsidR="00F46B79" w:rsidDel="00E576F3">
          <w:rPr>
            <w:rFonts w:asciiTheme="majorHAnsi" w:hAnsiTheme="majorHAnsi" w:cstheme="majorHAnsi"/>
          </w:rPr>
          <w:delInstrText xml:space="preserve"> ADDIN ZOTERO_ITEM CSL_CITATION {"citationID":"Bwd7J4Sw","properties":{"formattedCitation":"(Zhou &amp; Stephens, 2012)","plainCitation":"(Zhou &amp; Stephens, 2012)","noteIndex":0},"citationItems":[{"id":748,"uris":["http://zotero.org/users/local/3tku6QP0/items/3DRQD7WC"],"itemData":{"id":748,"type":"article-journal","container-title":"Nature Genetics","DOI":"10.1038/ng.2310","ISSN":"1061-4036, 1546-1718","issue":"7","journalAbbreviation":"Nat Genet","language":"en","page":"821-824","source":"DOI.org (Crossref)","title":"Genome-wide efficient mixed-model analysis for association studies","volume":"44","author":[{"family":"Zhou","given":"Xiang"},{"family":"Stephens","given":"Matthew"}],"issued":{"date-parts":[["2012",7]]}}}],"schema":"https://github.com/citation-style-language/schema/raw/master/csl-citation.json"} </w:delInstrText>
        </w:r>
        <w:r w:rsidR="00F46B79" w:rsidDel="00E576F3">
          <w:rPr>
            <w:rFonts w:asciiTheme="majorHAnsi" w:hAnsiTheme="majorHAnsi" w:cstheme="majorHAnsi"/>
          </w:rPr>
          <w:fldChar w:fldCharType="separate"/>
        </w:r>
        <w:r w:rsidR="00F46B79" w:rsidDel="00E576F3">
          <w:rPr>
            <w:rFonts w:asciiTheme="majorHAnsi" w:hAnsiTheme="majorHAnsi" w:cstheme="majorHAnsi"/>
            <w:noProof/>
          </w:rPr>
          <w:delText>(Zhou &amp; Stephens, 2012)</w:delText>
        </w:r>
        <w:r w:rsidR="00F46B79" w:rsidDel="00E576F3">
          <w:rPr>
            <w:rFonts w:asciiTheme="majorHAnsi" w:hAnsiTheme="majorHAnsi" w:cstheme="majorHAnsi"/>
          </w:rPr>
          <w:fldChar w:fldCharType="end"/>
        </w:r>
        <w:r w:rsidR="00F46B79" w:rsidDel="00E576F3">
          <w:rPr>
            <w:rFonts w:asciiTheme="majorHAnsi" w:hAnsiTheme="majorHAnsi" w:cstheme="majorHAnsi"/>
          </w:rPr>
          <w:delText xml:space="preserve"> to perform a GWAS using </w:delText>
        </w:r>
        <w:r w:rsidR="005F017B" w:rsidDel="00E576F3">
          <w:rPr>
            <w:rFonts w:asciiTheme="majorHAnsi" w:hAnsiTheme="majorHAnsi" w:cstheme="majorHAnsi"/>
          </w:rPr>
          <w:delText>a likelihood ratio test (</w:delText>
        </w:r>
        <w:r w:rsidR="005F017B" w:rsidRPr="005F017B" w:rsidDel="00E576F3">
          <w:rPr>
            <w:rFonts w:ascii="Courier" w:hAnsi="Courier" w:cstheme="majorHAnsi"/>
          </w:rPr>
          <w:delText>-lm 2</w:delText>
        </w:r>
        <w:r w:rsidR="005F017B" w:rsidDel="00E576F3">
          <w:rPr>
            <w:rFonts w:asciiTheme="majorHAnsi" w:hAnsiTheme="majorHAnsi" w:cstheme="majorHAnsi"/>
          </w:rPr>
          <w:delText>). Finally, we performed a reference-free GWAS using k</w:delText>
        </w:r>
        <w:r w:rsidR="00EB56D4" w:rsidDel="00E576F3">
          <w:rPr>
            <w:rFonts w:asciiTheme="majorHAnsi" w:hAnsiTheme="majorHAnsi" w:cstheme="majorHAnsi"/>
          </w:rPr>
          <w:delText>-</w:delText>
        </w:r>
        <w:r w:rsidR="005F017B" w:rsidDel="00E576F3">
          <w:rPr>
            <w:rFonts w:asciiTheme="majorHAnsi" w:hAnsiTheme="majorHAnsi" w:cstheme="majorHAnsi"/>
          </w:rPr>
          <w:delText>mers</w:delText>
        </w:r>
        <w:r w:rsidR="0023528C" w:rsidDel="00E576F3">
          <w:rPr>
            <w:rFonts w:asciiTheme="majorHAnsi" w:hAnsiTheme="majorHAnsi" w:cstheme="majorHAnsi"/>
          </w:rPr>
          <w:delText>. To do this, we followed the protocol outlined exactly in the SexFindR workflow by counting k</w:delText>
        </w:r>
        <w:r w:rsidR="00EB56D4" w:rsidDel="00E576F3">
          <w:rPr>
            <w:rFonts w:asciiTheme="majorHAnsi" w:hAnsiTheme="majorHAnsi" w:cstheme="majorHAnsi"/>
          </w:rPr>
          <w:delText>-</w:delText>
        </w:r>
        <w:r w:rsidR="0023528C" w:rsidDel="00E576F3">
          <w:rPr>
            <w:rFonts w:asciiTheme="majorHAnsi" w:hAnsiTheme="majorHAnsi" w:cstheme="majorHAnsi"/>
          </w:rPr>
          <w:delText>mers</w:delText>
        </w:r>
        <w:r w:rsidR="00EB56D4" w:rsidDel="00E576F3">
          <w:rPr>
            <w:rFonts w:asciiTheme="majorHAnsi" w:hAnsiTheme="majorHAnsi" w:cstheme="majorHAnsi"/>
          </w:rPr>
          <w:delText xml:space="preserve"> (</w:delText>
        </w:r>
        <w:r w:rsidR="00EB56D4" w:rsidDel="00E576F3">
          <w:rPr>
            <w:rFonts w:ascii="Courier" w:hAnsi="Courier" w:cstheme="majorHAnsi"/>
          </w:rPr>
          <w:delText>k=31</w:delText>
        </w:r>
        <w:r w:rsidR="00EB56D4" w:rsidDel="00E576F3">
          <w:rPr>
            <w:rFonts w:asciiTheme="majorHAnsi" w:hAnsiTheme="majorHAnsi" w:cstheme="majorHAnsi"/>
          </w:rPr>
          <w:delText xml:space="preserve">) </w:delText>
        </w:r>
        <w:r w:rsidR="0023528C" w:rsidDel="00E576F3">
          <w:rPr>
            <w:rFonts w:asciiTheme="majorHAnsi" w:hAnsiTheme="majorHAnsi" w:cstheme="majorHAnsi"/>
          </w:rPr>
          <w:delText xml:space="preserve">using KMC3 </w:delText>
        </w:r>
        <w:r w:rsidR="0023528C" w:rsidDel="00E576F3">
          <w:rPr>
            <w:rFonts w:asciiTheme="majorHAnsi" w:hAnsiTheme="majorHAnsi" w:cstheme="majorHAnsi"/>
          </w:rPr>
          <w:fldChar w:fldCharType="begin"/>
        </w:r>
        <w:r w:rsidR="0023528C" w:rsidDel="00E576F3">
          <w:rPr>
            <w:rFonts w:asciiTheme="majorHAnsi" w:hAnsiTheme="majorHAnsi" w:cstheme="majorHAnsi"/>
          </w:rPr>
          <w:delInstrText xml:space="preserve"> ADDIN ZOTERO_ITEM CSL_CITATION {"citationID":"OD31wgJ2","properties":{"formattedCitation":"(Kokot et al., 2017)","plainCitation":"(Kokot et al., 2017)","noteIndex":0},"citationItems":[{"id":750,"uris":["http://zotero.org/users/local/3tku6QP0/items/5HKLTALA"],"itemData":{"id":750,"type":"article-journal","abstract":"Summary: Counting all k-mers in a given dataset is a standard procedure in many bioinformatics applications. We introduce KMC3, a signiﬁcant improvement of the former KMC2 algorithm together with KMC tools for manipulating k-mer databases. Usefulness of the tools is shown on a few real problems.","container-title":"Bioinformatics","DOI":"10.1093/bioinformatics/btx304","ISSN":"1367-4803, 1367-4811","issue":"17","language":"en","page":"2759-2761","source":"DOI.org (Crossref)","title":"KMC 3: counting and manipulating &lt;i&gt;k&lt;/i&gt; -mer statistics","title-short":"KMC 3","volume":"33","author":[{"family":"Kokot","given":"Marek"},{"family":"Długosz","given":"Maciej"},{"family":"Deorowicz","given":"Sebastian"}],"editor":[{"family":"Berger","given":"Bonnie"}],"issued":{"date-parts":[["2017",9,1]]}}}],"schema":"https://github.com/citation-style-language/schema/raw/master/csl-citation.json"} </w:delInstrText>
        </w:r>
        <w:r w:rsidR="0023528C" w:rsidDel="00E576F3">
          <w:rPr>
            <w:rFonts w:asciiTheme="majorHAnsi" w:hAnsiTheme="majorHAnsi" w:cstheme="majorHAnsi"/>
          </w:rPr>
          <w:fldChar w:fldCharType="separate"/>
        </w:r>
        <w:r w:rsidR="0023528C" w:rsidDel="00E576F3">
          <w:rPr>
            <w:rFonts w:asciiTheme="majorHAnsi" w:hAnsiTheme="majorHAnsi" w:cstheme="majorHAnsi"/>
            <w:noProof/>
          </w:rPr>
          <w:delText>(Kokot et al., 2017)</w:delText>
        </w:r>
        <w:r w:rsidR="0023528C" w:rsidDel="00E576F3">
          <w:rPr>
            <w:rFonts w:asciiTheme="majorHAnsi" w:hAnsiTheme="majorHAnsi" w:cstheme="majorHAnsi"/>
          </w:rPr>
          <w:fldChar w:fldCharType="end"/>
        </w:r>
        <w:r w:rsidR="00D4259B" w:rsidDel="00E576F3">
          <w:rPr>
            <w:rFonts w:asciiTheme="majorHAnsi" w:hAnsiTheme="majorHAnsi" w:cstheme="majorHAnsi"/>
          </w:rPr>
          <w:delText>;</w:delText>
        </w:r>
        <w:r w:rsidR="0023528C" w:rsidDel="00E576F3">
          <w:rPr>
            <w:rFonts w:asciiTheme="majorHAnsi" w:hAnsiTheme="majorHAnsi" w:cstheme="majorHAnsi"/>
          </w:rPr>
          <w:delText xml:space="preserve"> </w:delText>
        </w:r>
        <w:r w:rsidR="00250681" w:rsidDel="00E576F3">
          <w:rPr>
            <w:rFonts w:asciiTheme="majorHAnsi" w:hAnsiTheme="majorHAnsi" w:cstheme="majorHAnsi"/>
          </w:rPr>
          <w:delText>adding strand information</w:delText>
        </w:r>
        <w:r w:rsidR="00D4259B" w:rsidDel="00E576F3">
          <w:rPr>
            <w:rFonts w:asciiTheme="majorHAnsi" w:hAnsiTheme="majorHAnsi" w:cstheme="majorHAnsi"/>
          </w:rPr>
          <w:delText>, creating a list of k</w:delText>
        </w:r>
        <w:r w:rsidR="00EB56D4" w:rsidDel="00E576F3">
          <w:rPr>
            <w:rFonts w:asciiTheme="majorHAnsi" w:hAnsiTheme="majorHAnsi" w:cstheme="majorHAnsi"/>
          </w:rPr>
          <w:delText>-</w:delText>
        </w:r>
        <w:r w:rsidR="00D4259B" w:rsidDel="00E576F3">
          <w:rPr>
            <w:rFonts w:asciiTheme="majorHAnsi" w:hAnsiTheme="majorHAnsi" w:cstheme="majorHAnsi"/>
          </w:rPr>
          <w:delText>mers found in multiple samples</w:delText>
        </w:r>
        <w:r w:rsidR="00013FCD" w:rsidDel="00E576F3">
          <w:rPr>
            <w:rFonts w:asciiTheme="majorHAnsi" w:hAnsiTheme="majorHAnsi" w:cstheme="majorHAnsi"/>
          </w:rPr>
          <w:delText>,</w:delText>
        </w:r>
        <w:r w:rsidR="00D4259B" w:rsidDel="00E576F3">
          <w:rPr>
            <w:rFonts w:asciiTheme="majorHAnsi" w:hAnsiTheme="majorHAnsi" w:cstheme="majorHAnsi"/>
          </w:rPr>
          <w:delText xml:space="preserve"> building a kmer table</w:delText>
        </w:r>
        <w:r w:rsidR="00013FCD" w:rsidDel="00E576F3">
          <w:rPr>
            <w:rFonts w:asciiTheme="majorHAnsi" w:hAnsiTheme="majorHAnsi" w:cstheme="majorHAnsi"/>
          </w:rPr>
          <w:delText xml:space="preserve"> and converting to plink binary file format</w:delText>
        </w:r>
        <w:r w:rsidR="00250681" w:rsidDel="00E576F3">
          <w:rPr>
            <w:rFonts w:asciiTheme="majorHAnsi" w:hAnsiTheme="majorHAnsi" w:cstheme="majorHAnsi"/>
          </w:rPr>
          <w:delText xml:space="preserve"> with kmerGWAS v0.2 </w:delText>
        </w:r>
        <w:r w:rsidR="00663CC9" w:rsidDel="00E576F3">
          <w:rPr>
            <w:rFonts w:asciiTheme="majorHAnsi" w:hAnsiTheme="majorHAnsi" w:cstheme="majorHAnsi"/>
          </w:rPr>
          <w:fldChar w:fldCharType="begin"/>
        </w:r>
        <w:r w:rsidR="00663CC9" w:rsidDel="00E576F3">
          <w:rPr>
            <w:rFonts w:asciiTheme="majorHAnsi" w:hAnsiTheme="majorHAnsi" w:cstheme="majorHAnsi"/>
          </w:rPr>
          <w:delInstrText xml:space="preserve"> ADDIN ZOTERO_ITEM CSL_CITATION {"citationID":"kqwRNwNT","properties":{"formattedCitation":"(Voichek &amp; Weigel, 2020)","plainCitation":"(Voichek &amp; Weigel, 2020)","noteIndex":0},"citationItems":[{"id":752,"uris":["http://zotero.org/users/local/3tku6QP0/items/3XWLXYCH"],"itemData":{"id":752,"type":"article-journal","container-title":"Nature Genetics","DOI":"10.1038/s41588-020-0612-7","ISSN":"1061-4036, 1546-1718","issue":"5","journalAbbreviation":"Nat Genet","language":"en","page":"534-540","source":"DOI.org (Crossref)","title":"Identifying genetic variants underlying phenotypic variation in plants without complete genomes","volume":"52","author":[{"family":"Voichek","given":"Yoav"},{"family":"Weigel","given":"Detlef"}],"issued":{"date-parts":[["2020",5]]}}}],"schema":"https://github.com/citation-style-language/schema/raw/master/csl-citation.json"} </w:delInstrText>
        </w:r>
        <w:r w:rsidR="00663CC9" w:rsidDel="00E576F3">
          <w:rPr>
            <w:rFonts w:asciiTheme="majorHAnsi" w:hAnsiTheme="majorHAnsi" w:cstheme="majorHAnsi"/>
          </w:rPr>
          <w:fldChar w:fldCharType="separate"/>
        </w:r>
        <w:r w:rsidR="00663CC9" w:rsidDel="00E576F3">
          <w:rPr>
            <w:rFonts w:asciiTheme="majorHAnsi" w:hAnsiTheme="majorHAnsi" w:cstheme="majorHAnsi"/>
            <w:noProof/>
          </w:rPr>
          <w:delText>(Voichek &amp; Weigel, 2020)</w:delText>
        </w:r>
        <w:r w:rsidR="00663CC9" w:rsidDel="00E576F3">
          <w:rPr>
            <w:rFonts w:asciiTheme="majorHAnsi" w:hAnsiTheme="majorHAnsi" w:cstheme="majorHAnsi"/>
          </w:rPr>
          <w:fldChar w:fldCharType="end"/>
        </w:r>
        <w:r w:rsidR="00D4259B" w:rsidDel="00E576F3">
          <w:rPr>
            <w:rFonts w:asciiTheme="majorHAnsi" w:hAnsiTheme="majorHAnsi" w:cstheme="majorHAnsi"/>
          </w:rPr>
          <w:delText>;</w:delText>
        </w:r>
        <w:r w:rsidR="00663CC9" w:rsidDel="00E576F3">
          <w:rPr>
            <w:rFonts w:asciiTheme="majorHAnsi" w:hAnsiTheme="majorHAnsi" w:cstheme="majorHAnsi"/>
          </w:rPr>
          <w:delText xml:space="preserve"> </w:delText>
        </w:r>
        <w:r w:rsidR="00EB56D4" w:rsidDel="00E576F3">
          <w:rPr>
            <w:rFonts w:asciiTheme="majorHAnsi" w:hAnsiTheme="majorHAnsi" w:cstheme="majorHAnsi"/>
          </w:rPr>
          <w:delText xml:space="preserve">and </w:delText>
        </w:r>
        <w:r w:rsidR="00013FCD" w:rsidDel="00E576F3">
          <w:rPr>
            <w:rFonts w:asciiTheme="majorHAnsi" w:hAnsiTheme="majorHAnsi" w:cstheme="majorHAnsi"/>
          </w:rPr>
          <w:delText>performing an association analysis to obtain p-values</w:delText>
        </w:r>
        <w:r w:rsidR="00D4259B" w:rsidDel="00E576F3">
          <w:rPr>
            <w:rFonts w:asciiTheme="majorHAnsi" w:hAnsiTheme="majorHAnsi" w:cstheme="majorHAnsi"/>
          </w:rPr>
          <w:delText xml:space="preserve"> </w:delText>
        </w:r>
        <w:r w:rsidR="00013FCD" w:rsidDel="00E576F3">
          <w:rPr>
            <w:rFonts w:asciiTheme="majorHAnsi" w:hAnsiTheme="majorHAnsi" w:cstheme="majorHAnsi"/>
          </w:rPr>
          <w:delText xml:space="preserve">associated with sex </w:delText>
        </w:r>
        <w:r w:rsidR="00D4259B" w:rsidDel="00E576F3">
          <w:rPr>
            <w:rFonts w:asciiTheme="majorHAnsi" w:hAnsiTheme="majorHAnsi" w:cstheme="majorHAnsi"/>
          </w:rPr>
          <w:delText>using plink v 1.9</w:delText>
        </w:r>
        <w:r w:rsidR="00EB56D4" w:rsidDel="00E576F3">
          <w:rPr>
            <w:rFonts w:asciiTheme="majorHAnsi" w:hAnsiTheme="majorHAnsi" w:cstheme="majorHAnsi"/>
          </w:rPr>
          <w:delText>. We</w:delText>
        </w:r>
        <w:r w:rsidR="00B5609E" w:rsidDel="00E576F3">
          <w:rPr>
            <w:rFonts w:asciiTheme="majorHAnsi" w:hAnsiTheme="majorHAnsi" w:cstheme="majorHAnsi"/>
          </w:rPr>
          <w:delText xml:space="preserve"> used a conservative Bonferroni cutoff to</w:delText>
        </w:r>
        <w:r w:rsidR="00EB56D4" w:rsidDel="00E576F3">
          <w:rPr>
            <w:rFonts w:asciiTheme="majorHAnsi" w:hAnsiTheme="majorHAnsi" w:cstheme="majorHAnsi"/>
          </w:rPr>
          <w:delText xml:space="preserve"> filter for highly associated k-mers (p &lt; 1e-9) </w:delText>
        </w:r>
        <w:r w:rsidR="00B5609E" w:rsidDel="00E576F3">
          <w:rPr>
            <w:rFonts w:asciiTheme="majorHAnsi" w:hAnsiTheme="majorHAnsi" w:cstheme="majorHAnsi"/>
          </w:rPr>
          <w:delText xml:space="preserve">and assembled k-mers into contigs using ABySS 2.2.5 </w:delText>
        </w:r>
        <w:r w:rsidR="00B5609E" w:rsidDel="00E576F3">
          <w:rPr>
            <w:rFonts w:asciiTheme="majorHAnsi" w:hAnsiTheme="majorHAnsi" w:cstheme="majorHAnsi"/>
          </w:rPr>
          <w:fldChar w:fldCharType="begin"/>
        </w:r>
        <w:r w:rsidR="00B5609E" w:rsidDel="00E576F3">
          <w:rPr>
            <w:rFonts w:asciiTheme="majorHAnsi" w:hAnsiTheme="majorHAnsi" w:cstheme="majorHAnsi"/>
          </w:rPr>
          <w:delInstrText xml:space="preserve"> ADDIN ZOTERO_ITEM CSL_CITATION {"citationID":"sxHWA3y5","properties":{"formattedCitation":"(Jackman et al., 2017)","plainCitation":"(Jackman et al., 2017)","noteIndex":0},"citationItems":[{"id":754,"uris":["http://zotero.org/users/local/3tku6QP0/items/LBVSAACK"],"itemData":{"id":754,"type":"article-journal","abstract":"The assembly of DNA sequences de novo is fundamental to genomics research. It is the first of many steps toward elucidating and characterizing whole genomes. Downstream applications, including analysis of genomic variation between species, between or within individuals critically depend on robustly assembled sequences. In the span of a single decade, the sequence throughput of leading DNA sequencing instruments has increased drastically, and coupled with established and planned large-scale, personalized medicine initiatives to sequence genomes in the thousands and even millions, the development of efficient, scalable and accurate bioinformatics tools for producing high-quality reference draft genomes is timely. With ABySS 1.0, we originally showed that assembling the human genome using short 50-bp sequencing reads was possible by aggregating the half terabyte of compute memory needed over several computers using a standardized message-passing system (MPI). We present here its redesign, which departs from MPI and instead implements algorithms that employ a Bloom filter, a probabilistic data structure, to represent a de Bruijn graph and reduce memory requirements. We benchmarked ABySS 2.0 human genome assembly using a Genome in a Bottle data set of 250-bp Illumina paired-end and 6-kbp mate-pair libraries from a single individual. Our assembly yielded a NG50 (NGA50) scaffold contiguity of 3.5 (3.0) Mbp using &lt;35 GB of RAM. This is a modest memory requirement by today's standards and is often available on a single computer. We also investigate the use of BioNano Genomics and 10x Genomics’ Chromium data to further improve the scaffold NG50 (NGA50) of this assembly to 42 (15) Mbp.","container-title":"Genome Research","DOI":"10.1101/gr.214346.116","ISSN":"1088-9051, 1549-5469","issue":"5","journalAbbreviation":"Genome Res.","language":"en","page":"768-777","source":"DOI.org (Crossref)","title":"ABySS 2.0: resource-efficient assembly of large genomes using a Bloom filter","title-short":"ABySS 2.0","volume":"27","author":[{"family":"Jackman","given":"Shaun D."},{"family":"Vandervalk","given":"Benjamin P."},{"family":"Mohamadi","given":"Hamid"},{"family":"Chu","given":"Justin"},{"family":"Yeo","given":"Sarah"},{"family":"Hammond","given":"S. Austin"},{"family":"Jahesh","given":"Golnaz"},{"family":"Khan","given":"Hamza"},{"family":"Coombe","given":"Lauren"},{"family":"Warren","given":"Rene L."},{"family":"Birol","given":"Inanc"}],"issued":{"date-parts":[["2017",5]]}}}],"schema":"https://github.com/citation-style-language/schema/raw/master/csl-citation.json"} </w:delInstrText>
        </w:r>
        <w:r w:rsidR="00B5609E" w:rsidDel="00E576F3">
          <w:rPr>
            <w:rFonts w:asciiTheme="majorHAnsi" w:hAnsiTheme="majorHAnsi" w:cstheme="majorHAnsi"/>
          </w:rPr>
          <w:fldChar w:fldCharType="separate"/>
        </w:r>
        <w:r w:rsidR="00B5609E" w:rsidDel="00E576F3">
          <w:rPr>
            <w:rFonts w:asciiTheme="majorHAnsi" w:hAnsiTheme="majorHAnsi" w:cstheme="majorHAnsi"/>
            <w:noProof/>
          </w:rPr>
          <w:delText>(Jackman et al., 2017)</w:delText>
        </w:r>
        <w:r w:rsidR="00B5609E" w:rsidDel="00E576F3">
          <w:rPr>
            <w:rFonts w:asciiTheme="majorHAnsi" w:hAnsiTheme="majorHAnsi" w:cstheme="majorHAnsi"/>
          </w:rPr>
          <w:fldChar w:fldCharType="end"/>
        </w:r>
        <w:r w:rsidR="00AF6021" w:rsidDel="00E576F3">
          <w:rPr>
            <w:rFonts w:asciiTheme="majorHAnsi" w:hAnsiTheme="majorHAnsi" w:cstheme="majorHAnsi"/>
          </w:rPr>
          <w:delText xml:space="preserve">. Finally, we </w:delText>
        </w:r>
        <w:r w:rsidR="00A14525" w:rsidDel="00E576F3">
          <w:rPr>
            <w:rFonts w:asciiTheme="majorHAnsi" w:hAnsiTheme="majorHAnsi" w:cstheme="majorHAnsi"/>
          </w:rPr>
          <w:delText>identified the location of</w:delText>
        </w:r>
        <w:r w:rsidR="00AF6021" w:rsidDel="00E576F3">
          <w:rPr>
            <w:rFonts w:asciiTheme="majorHAnsi" w:hAnsiTheme="majorHAnsi" w:cstheme="majorHAnsi"/>
          </w:rPr>
          <w:delText xml:space="preserve"> the associated sequences in the male and female reference assemblies using blastn </w:delText>
        </w:r>
        <w:r w:rsidR="002D631A" w:rsidDel="00E576F3">
          <w:rPr>
            <w:rFonts w:asciiTheme="majorHAnsi" w:hAnsiTheme="majorHAnsi" w:cstheme="majorHAnsi"/>
          </w:rPr>
          <w:fldChar w:fldCharType="begin"/>
        </w:r>
        <w:r w:rsidR="002D631A" w:rsidDel="00E576F3">
          <w:rPr>
            <w:rFonts w:asciiTheme="majorHAnsi" w:hAnsiTheme="majorHAnsi" w:cstheme="majorHAnsi"/>
          </w:rPr>
          <w:delInstrText xml:space="preserve"> ADDIN ZOTERO_ITEM CSL_CITATION {"citationID":"SWvy6mxQ","properties":{"formattedCitation":"(Altschul et al., 1990)","plainCitation":"(Altschul et al., 1990)","noteIndex":0},"citationItems":[{"id":757,"uris":["http://zotero.org/users/local/3tku6QP0/items/PF7I354G"],"itemData":{"id":757,"type":"article-journal","abstract":"A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Biology","DOI":"https://doi.org/10.1016/S0022-2836(05)80360-2","ISSN":"0022-2836","issue":"3","language":"en","page":"403-410","source":"Zotero","title":"Basic Local Alignment Search Tool","volume":"215","author":[{"family":"Altschul","given":"Stephen F"},{"family":"Gish","given":"Warren"},{"family":"Miller","given":"Webb"},{"family":"Myers","given":"Eugene W"},{"family":"Lipman","given":"David J"}],"issued":{"date-parts":[["1990"]]}}}],"schema":"https://github.com/citation-style-language/schema/raw/master/csl-citation.json"} </w:delInstrText>
        </w:r>
        <w:r w:rsidR="002D631A" w:rsidDel="00E576F3">
          <w:rPr>
            <w:rFonts w:asciiTheme="majorHAnsi" w:hAnsiTheme="majorHAnsi" w:cstheme="majorHAnsi"/>
          </w:rPr>
          <w:fldChar w:fldCharType="separate"/>
        </w:r>
        <w:r w:rsidR="002D631A" w:rsidDel="00E576F3">
          <w:rPr>
            <w:rFonts w:asciiTheme="majorHAnsi" w:hAnsiTheme="majorHAnsi" w:cstheme="majorHAnsi"/>
            <w:noProof/>
          </w:rPr>
          <w:delText>(Altschul et al., 1990)</w:delText>
        </w:r>
        <w:r w:rsidR="002D631A" w:rsidDel="00E576F3">
          <w:rPr>
            <w:rFonts w:asciiTheme="majorHAnsi" w:hAnsiTheme="majorHAnsi" w:cstheme="majorHAnsi"/>
          </w:rPr>
          <w:fldChar w:fldCharType="end"/>
        </w:r>
        <w:r w:rsidR="00A14525" w:rsidDel="00E576F3">
          <w:rPr>
            <w:rFonts w:asciiTheme="majorHAnsi" w:hAnsiTheme="majorHAnsi" w:cstheme="majorHAnsi"/>
          </w:rPr>
          <w:delText>.</w:delText>
        </w:r>
      </w:del>
    </w:p>
    <w:p w14:paraId="593E96E8" w14:textId="77777777" w:rsidR="00204900" w:rsidDel="00E576F3" w:rsidRDefault="00204900" w:rsidP="003D178C">
      <w:pPr>
        <w:rPr>
          <w:del w:id="279" w:author="Shannon Erica Kendal Joslin" w:date="2023-10-29T11:35:00Z"/>
          <w:rFonts w:asciiTheme="majorHAnsi" w:hAnsiTheme="majorHAnsi" w:cstheme="majorHAnsi"/>
        </w:rPr>
      </w:pPr>
    </w:p>
    <w:p w14:paraId="0A3B2805" w14:textId="77777777" w:rsidR="00A86E61" w:rsidRDefault="00A86E61" w:rsidP="00A675F4">
      <w:pPr>
        <w:rPr>
          <w:rFonts w:asciiTheme="majorHAnsi" w:hAnsiTheme="majorHAnsi" w:cstheme="majorHAnsi"/>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280" w:name="_Toc113440565"/>
      <w:r>
        <w:rPr>
          <w:rFonts w:asciiTheme="majorHAnsi" w:hAnsiTheme="majorHAnsi" w:cstheme="majorHAnsi"/>
          <w:szCs w:val="24"/>
        </w:rPr>
        <w:t>Results</w:t>
      </w:r>
      <w:bookmarkEnd w:id="280"/>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281"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281"/>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2BEA96D2"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 xml:space="preserve">acquired </w:t>
      </w:r>
      <w:r w:rsidR="00114E1F">
        <w:rPr>
          <w:rFonts w:asciiTheme="majorHAnsi" w:hAnsiTheme="majorHAnsi" w:cstheme="majorHAnsi"/>
        </w:rPr>
        <w:t>RAD</w:t>
      </w:r>
      <w:r w:rsidR="00E576F3">
        <w:rPr>
          <w:rFonts w:asciiTheme="majorHAnsi" w:hAnsiTheme="majorHAnsi" w:cstheme="majorHAnsi"/>
        </w:rPr>
        <w:t>-</w:t>
      </w:r>
      <w:r>
        <w:rPr>
          <w:rFonts w:asciiTheme="majorHAnsi" w:hAnsiTheme="majorHAnsi" w:cstheme="majorHAnsi"/>
        </w:rPr>
        <w:t>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w:t>
      </w:r>
      <w:r w:rsidR="000E65DB">
        <w:rPr>
          <w:rFonts w:asciiTheme="majorHAnsi" w:hAnsiTheme="majorHAnsi" w:cstheme="majorHAnsi"/>
        </w:rPr>
        <w:t>delta smelt</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ins w:id="282" w:author="Shannon Erica Kendal Joslin" w:date="2023-11-02T10:49:00Z">
        <w:r w:rsidR="000175C9">
          <w:rPr>
            <w:rFonts w:asciiTheme="majorHAnsi" w:hAnsiTheme="majorHAnsi" w:cstheme="majorHAnsi"/>
          </w:rPr>
          <w:t xml:space="preserve">mean </w:t>
        </w:r>
      </w:ins>
      <w:commentRangeStart w:id="283"/>
      <w:r w:rsidR="007C5F69">
        <w:rPr>
          <w:rFonts w:asciiTheme="majorHAnsi" w:hAnsiTheme="majorHAnsi" w:cstheme="majorHAnsi"/>
        </w:rPr>
        <w:t>number of reads</w:t>
      </w:r>
      <w:commentRangeEnd w:id="283"/>
      <w:r w:rsidR="00114E1F">
        <w:rPr>
          <w:rStyle w:val="CommentReference"/>
        </w:rPr>
        <w:commentReference w:id="283"/>
      </w:r>
      <w:r w:rsidR="007C5F69">
        <w:rPr>
          <w:rFonts w:asciiTheme="majorHAnsi" w:hAnsiTheme="majorHAnsi" w:cstheme="majorHAnsi"/>
        </w:rPr>
        <w:t xml:space="preserve">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59C54C2D" w14:textId="77777777" w:rsidR="00A86E61" w:rsidRDefault="00A86E61"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284" w:name="_Toc113440567"/>
      <w:r>
        <w:rPr>
          <w:rFonts w:asciiTheme="majorHAnsi" w:hAnsiTheme="majorHAnsi" w:cstheme="majorHAnsi"/>
          <w:sz w:val="24"/>
          <w:szCs w:val="24"/>
        </w:rPr>
        <w:t>Genome-wide association study</w:t>
      </w:r>
      <w:bookmarkEnd w:id="284"/>
    </w:p>
    <w:p w14:paraId="0CBBE3C3" w14:textId="55CB9EFC"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t>
      </w:r>
      <w:r w:rsidR="00660295">
        <w:rPr>
          <w:rFonts w:asciiTheme="majorHAnsi" w:hAnsiTheme="majorHAnsi" w:cstheme="majorHAnsi"/>
        </w:rPr>
        <w:t>for RAD</w:t>
      </w:r>
      <w:r w:rsidR="00E35949">
        <w:rPr>
          <w:rFonts w:asciiTheme="majorHAnsi" w:hAnsiTheme="majorHAnsi" w:cstheme="majorHAnsi"/>
        </w:rPr>
        <w:t>-</w:t>
      </w:r>
      <w:r w:rsidR="00660295">
        <w:rPr>
          <w:rFonts w:asciiTheme="majorHAnsi" w:hAnsiTheme="majorHAnsi" w:cstheme="majorHAnsi"/>
        </w:rPr>
        <w:t xml:space="preserve">seq reads </w:t>
      </w:r>
      <w:r>
        <w:rPr>
          <w:rFonts w:asciiTheme="majorHAnsi" w:hAnsiTheme="majorHAnsi" w:cstheme="majorHAnsi"/>
        </w:rPr>
        <w:t xml:space="preserve">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respectively. These loci correspond to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required for significance of 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w:t>
      </w:r>
      <w:r w:rsidR="000E65DB">
        <w:rPr>
          <w:rFonts w:asciiTheme="majorHAnsi" w:hAnsiTheme="majorHAnsi" w:cstheme="majorHAnsi"/>
        </w:rPr>
        <w:t xml:space="preserve">loci were found to be </w:t>
      </w:r>
      <w:r w:rsidR="00A675F4" w:rsidRPr="00A675F4">
        <w:rPr>
          <w:rFonts w:asciiTheme="majorHAnsi" w:hAnsiTheme="majorHAnsi" w:cstheme="majorHAnsi"/>
        </w:rPr>
        <w:t>significant</w:t>
      </w:r>
      <w:r w:rsidR="000E65DB">
        <w:rPr>
          <w:rFonts w:asciiTheme="majorHAnsi" w:hAnsiTheme="majorHAnsi" w:cstheme="majorHAnsi"/>
        </w:rPr>
        <w:t>ly</w:t>
      </w:r>
      <w:r w:rsidR="00A675F4" w:rsidRPr="00A675F4">
        <w:rPr>
          <w:rFonts w:asciiTheme="majorHAnsi" w:hAnsiTheme="majorHAnsi" w:cstheme="majorHAnsi"/>
        </w:rPr>
        <w:t xml:space="preserve"> associat</w:t>
      </w:r>
      <w:r w:rsidR="000E65DB">
        <w:rPr>
          <w:rFonts w:asciiTheme="majorHAnsi" w:hAnsiTheme="majorHAnsi" w:cstheme="majorHAnsi"/>
        </w:rPr>
        <w:t>ed</w:t>
      </w:r>
      <w:r w:rsidR="00A675F4" w:rsidRPr="00A675F4">
        <w:rPr>
          <w:rFonts w:asciiTheme="majorHAnsi" w:hAnsiTheme="majorHAnsi" w:cstheme="majorHAnsi"/>
        </w:rPr>
        <w:t xml:space="preserve"> </w:t>
      </w:r>
      <w:r w:rsidR="000E65DB">
        <w:rPr>
          <w:rFonts w:asciiTheme="majorHAnsi" w:hAnsiTheme="majorHAnsi" w:cstheme="majorHAnsi"/>
        </w:rPr>
        <w:t>with</w:t>
      </w:r>
      <w:r w:rsidR="00A675F4" w:rsidRPr="00A675F4">
        <w:rPr>
          <w:rFonts w:asciiTheme="majorHAnsi" w:hAnsiTheme="majorHAnsi" w:cstheme="majorHAnsi"/>
        </w:rPr>
        <w:t xml:space="preserve"> sex </w:t>
      </w:r>
      <w:r w:rsidR="000E65DB">
        <w:rPr>
          <w:rFonts w:asciiTheme="majorHAnsi" w:hAnsiTheme="majorHAnsi" w:cstheme="majorHAnsi"/>
        </w:rPr>
        <w:t>in</w:t>
      </w:r>
      <w:r w:rsidR="00A675F4" w:rsidRPr="00A675F4">
        <w:rPr>
          <w:rFonts w:asciiTheme="majorHAnsi" w:hAnsiTheme="majorHAnsi" w:cstheme="majorHAnsi"/>
        </w:rPr>
        <w:t xml:space="preserve"> the female reference genome</w:t>
      </w:r>
      <w:r w:rsidR="00E35949">
        <w:rPr>
          <w:rFonts w:asciiTheme="majorHAnsi" w:hAnsiTheme="majorHAnsi" w:cstheme="majorHAnsi"/>
        </w:rPr>
        <w:t xml:space="preserve"> </w:t>
      </w:r>
      <w:r w:rsidR="00A675F4" w:rsidRPr="00A675F4">
        <w:rPr>
          <w:rFonts w:asciiTheme="majorHAnsi" w:hAnsiTheme="majorHAnsi" w:cstheme="majorHAnsi"/>
        </w:rPr>
        <w:t xml:space="preserve">(Figure </w:t>
      </w:r>
      <w:r w:rsidR="00C6714D">
        <w:rPr>
          <w:rFonts w:asciiTheme="majorHAnsi" w:hAnsiTheme="majorHAnsi" w:cstheme="majorHAnsi"/>
        </w:rPr>
        <w:t>3.1</w:t>
      </w:r>
      <w:r w:rsidR="00A675F4" w:rsidRPr="00A675F4">
        <w:rPr>
          <w:rFonts w:asciiTheme="majorHAnsi" w:hAnsiTheme="majorHAnsi" w:cstheme="majorHAnsi"/>
        </w:rPr>
        <w:t>). Two</w:t>
      </w:r>
      <w:r w:rsidR="00C6714D">
        <w:rPr>
          <w:rFonts w:asciiTheme="majorHAnsi" w:hAnsiTheme="majorHAnsi" w:cstheme="majorHAnsi"/>
        </w:rPr>
        <w:t xml:space="preserve"> loci</w:t>
      </w:r>
      <w:r w:rsidR="00A675F4" w:rsidRPr="00A675F4">
        <w:rPr>
          <w:rFonts w:asciiTheme="majorHAnsi" w:hAnsiTheme="majorHAnsi" w:cstheme="majorHAnsi"/>
        </w:rPr>
        <w:t xml:space="preserve">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1885249</w:t>
      </w:r>
      <w:r w:rsidR="00C6714D">
        <w:rPr>
          <w:rFonts w:asciiTheme="majorHAnsi" w:hAnsiTheme="majorHAnsi" w:cstheme="majorHAnsi"/>
        </w:rPr>
        <w:t xml:space="preserve"> </w:t>
      </w:r>
      <w:r w:rsidR="003F25BE">
        <w:rPr>
          <w:rFonts w:asciiTheme="majorHAnsi" w:hAnsiTheme="majorHAnsi" w:cstheme="majorHAnsi"/>
        </w:rPr>
        <w:t xml:space="preserve">G/A and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1885251</w:t>
      </w:r>
      <w:r w:rsidR="00C6714D">
        <w:rPr>
          <w:rFonts w:asciiTheme="majorHAnsi" w:hAnsiTheme="majorHAnsi" w:cstheme="majorHAnsi"/>
        </w:rPr>
        <w:t xml:space="preserve"> </w:t>
      </w:r>
      <w:r w:rsidR="003F25BE">
        <w:rPr>
          <w:rFonts w:asciiTheme="majorHAnsi" w:hAnsiTheme="majorHAnsi" w:cstheme="majorHAnsi"/>
        </w:rPr>
        <w:t>G/T</w:t>
      </w:r>
      <w:r w:rsidR="00C6714D">
        <w:rPr>
          <w:rFonts w:asciiTheme="majorHAnsi" w:hAnsiTheme="majorHAnsi" w:cstheme="majorHAnsi"/>
        </w:rPr>
        <w:t>)</w:t>
      </w:r>
      <w:r w:rsidR="003F25BE">
        <w:rPr>
          <w:rFonts w:asciiTheme="majorHAnsi" w:hAnsiTheme="majorHAnsi" w:cstheme="majorHAnsi"/>
        </w:rPr>
        <w:t xml:space="preserve"> located on Chromosome 5</w:t>
      </w:r>
      <w:r w:rsidR="00C6714D">
        <w:rPr>
          <w:rFonts w:asciiTheme="majorHAnsi" w:hAnsiTheme="majorHAnsi" w:cstheme="majorHAnsi"/>
        </w:rPr>
        <w:t xml:space="preserve"> of the male assembly</w:t>
      </w:r>
      <w:r w:rsidR="003F25BE">
        <w:rPr>
          <w:rFonts w:asciiTheme="majorHAnsi" w:hAnsiTheme="majorHAnsi" w:cstheme="majorHAnsi"/>
        </w:rPr>
        <w:t xml:space="preserve">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w:t>
      </w:r>
      <w:r w:rsidR="00C6714D">
        <w:rPr>
          <w:rFonts w:asciiTheme="majorHAnsi" w:hAnsiTheme="majorHAnsi" w:cstheme="majorHAnsi"/>
        </w:rPr>
        <w:t xml:space="preserve"> (Figure 3.1, Table 3.1)</w:t>
      </w:r>
      <w:r w:rsidR="00A675F4" w:rsidRPr="00A675F4">
        <w:rPr>
          <w:rFonts w:asciiTheme="majorHAnsi" w:hAnsiTheme="majorHAnsi" w:cstheme="majorHAnsi"/>
        </w:rPr>
        <w:t>.</w:t>
      </w:r>
      <w:del w:id="285" w:author="Shannon Erica Kendal Joslin" w:date="2023-11-02T11:11:00Z">
        <w:r w:rsidR="00A675F4" w:rsidRPr="00A675F4" w:rsidDel="00C8155C">
          <w:rPr>
            <w:rFonts w:asciiTheme="majorHAnsi" w:hAnsiTheme="majorHAnsi" w:cstheme="majorHAnsi"/>
          </w:rPr>
          <w:delText xml:space="preserve"> Despite being highly associated with sex</w:delText>
        </w:r>
      </w:del>
      <w:ins w:id="286" w:author="Shannon Erica Kendal Joslin" w:date="2023-11-02T11:11:00Z">
        <w:r w:rsidR="00C8155C">
          <w:rPr>
            <w:rFonts w:asciiTheme="majorHAnsi" w:hAnsiTheme="majorHAnsi" w:cstheme="majorHAnsi"/>
          </w:rPr>
          <w:t>However</w:t>
        </w:r>
      </w:ins>
      <w:r w:rsidR="000E65DB">
        <w:rPr>
          <w:rFonts w:asciiTheme="majorHAnsi" w:hAnsiTheme="majorHAnsi" w:cstheme="majorHAnsi"/>
        </w:rPr>
        <w:t>,</w:t>
      </w:r>
      <w:r w:rsidR="00A675F4" w:rsidRPr="00A675F4">
        <w:rPr>
          <w:rFonts w:asciiTheme="majorHAnsi" w:hAnsiTheme="majorHAnsi" w:cstheme="majorHAnsi"/>
        </w:rPr>
        <w:t xml:space="preserve"> the genotypes at these loci were not diagnostic of sex</w:t>
      </w:r>
      <w:ins w:id="287" w:author="Shannon Erica Kendal Joslin" w:date="2023-11-02T10:52:00Z">
        <w:r w:rsidR="00BE7331">
          <w:rPr>
            <w:rFonts w:asciiTheme="majorHAnsi" w:hAnsiTheme="majorHAnsi" w:cstheme="majorHAnsi"/>
          </w:rPr>
          <w:t xml:space="preserve"> </w:t>
        </w:r>
      </w:ins>
      <w:del w:id="288" w:author="Shannon Erica Kendal Joslin" w:date="2023-11-02T10:52:00Z">
        <w:r w:rsidR="00A675F4" w:rsidRPr="00A675F4" w:rsidDel="00BE7331">
          <w:rPr>
            <w:rFonts w:asciiTheme="majorHAnsi" w:hAnsiTheme="majorHAnsi" w:cstheme="majorHAnsi"/>
          </w:rPr>
          <w:delText xml:space="preserve"> </w:delText>
        </w:r>
      </w:del>
      <w:r w:rsidR="00A675F4" w:rsidRPr="00A675F4">
        <w:rPr>
          <w:rFonts w:asciiTheme="majorHAnsi" w:hAnsiTheme="majorHAnsi" w:cstheme="majorHAnsi"/>
        </w:rPr>
        <w:t xml:space="preserve">(Table </w:t>
      </w:r>
      <w:r w:rsidR="00C6714D">
        <w:rPr>
          <w:rFonts w:asciiTheme="majorHAnsi" w:hAnsiTheme="majorHAnsi" w:cstheme="majorHAnsi"/>
        </w:rPr>
        <w:t>3.2</w:t>
      </w:r>
      <w:r w:rsidR="00A675F4" w:rsidRPr="00A675F4">
        <w:rPr>
          <w:rFonts w:asciiTheme="majorHAnsi" w:hAnsiTheme="majorHAnsi" w:cstheme="majorHAnsi"/>
        </w:rPr>
        <w:t>)</w:t>
      </w:r>
      <w:commentRangeStart w:id="289"/>
      <w:r w:rsidR="00A675F4" w:rsidRPr="00A675F4">
        <w:rPr>
          <w:rFonts w:asciiTheme="majorHAnsi" w:hAnsiTheme="majorHAnsi" w:cstheme="majorHAnsi"/>
        </w:rPr>
        <w:t>.</w:t>
      </w:r>
      <w:commentRangeEnd w:id="289"/>
      <w:ins w:id="290" w:author="Shannon Erica Kendal Joslin" w:date="2023-11-02T11:07:00Z">
        <w:r w:rsidR="00C8155C">
          <w:rPr>
            <w:rFonts w:asciiTheme="majorHAnsi" w:hAnsiTheme="majorHAnsi" w:cstheme="majorHAnsi"/>
          </w:rPr>
          <w:t xml:space="preserve"> </w:t>
        </w:r>
      </w:ins>
      <w:r w:rsidR="000E65DB">
        <w:rPr>
          <w:rStyle w:val="CommentReference"/>
        </w:rPr>
        <w:commentReference w:id="289"/>
      </w:r>
      <w:ins w:id="291" w:author="Shannon Erica Kendal Joslin" w:date="2023-11-02T11:11:00Z">
        <w:r w:rsidR="00C8155C" w:rsidRPr="00A675F4">
          <w:rPr>
            <w:rFonts w:asciiTheme="majorHAnsi" w:hAnsiTheme="majorHAnsi" w:cstheme="majorHAnsi"/>
          </w:rPr>
          <w:t>Despite</w:t>
        </w:r>
        <w:r w:rsidR="00C8155C">
          <w:rPr>
            <w:rFonts w:asciiTheme="majorHAnsi" w:hAnsiTheme="majorHAnsi" w:cstheme="majorHAnsi"/>
          </w:rPr>
          <w:t xml:space="preserve"> individual alleles at each locus</w:t>
        </w:r>
        <w:r w:rsidR="00C8155C" w:rsidRPr="00A675F4">
          <w:rPr>
            <w:rFonts w:asciiTheme="majorHAnsi" w:hAnsiTheme="majorHAnsi" w:cstheme="majorHAnsi"/>
          </w:rPr>
          <w:t xml:space="preserve"> being highly associated with sex</w:t>
        </w:r>
      </w:ins>
      <w:ins w:id="292" w:author="Shannon Erica Kendal Joslin" w:date="2023-11-02T11:08:00Z">
        <w:r w:rsidR="00C8155C">
          <w:rPr>
            <w:rFonts w:asciiTheme="majorHAnsi" w:hAnsiTheme="majorHAnsi" w:cstheme="majorHAnsi"/>
          </w:rPr>
          <w:t xml:space="preserve">, </w:t>
        </w:r>
      </w:ins>
      <w:ins w:id="293" w:author="Shannon Erica Kendal Joslin" w:date="2023-11-02T11:07:00Z">
        <w:r w:rsidR="00C8155C">
          <w:rPr>
            <w:rFonts w:asciiTheme="majorHAnsi" w:hAnsiTheme="majorHAnsi" w:cstheme="majorHAnsi"/>
          </w:rPr>
          <w:t>female</w:t>
        </w:r>
      </w:ins>
      <w:ins w:id="294" w:author="Shannon Erica Kendal Joslin" w:date="2023-11-02T11:11:00Z">
        <w:r w:rsidR="00C8155C">
          <w:rPr>
            <w:rFonts w:asciiTheme="majorHAnsi" w:hAnsiTheme="majorHAnsi" w:cstheme="majorHAnsi"/>
          </w:rPr>
          <w:t xml:space="preserve"> </w:t>
        </w:r>
      </w:ins>
      <w:ins w:id="295" w:author="Shannon Erica Kendal Joslin" w:date="2023-11-02T11:07:00Z">
        <w:r w:rsidR="00C8155C">
          <w:rPr>
            <w:rFonts w:asciiTheme="majorHAnsi" w:hAnsiTheme="majorHAnsi" w:cstheme="majorHAnsi"/>
          </w:rPr>
          <w:t xml:space="preserve">and male </w:t>
        </w:r>
      </w:ins>
      <w:ins w:id="296" w:author="Shannon Erica Kendal Joslin" w:date="2023-11-02T11:10:00Z">
        <w:r w:rsidR="00C8155C">
          <w:rPr>
            <w:rFonts w:asciiTheme="majorHAnsi" w:hAnsiTheme="majorHAnsi" w:cstheme="majorHAnsi"/>
          </w:rPr>
          <w:t xml:space="preserve">sequencing data contained individuals </w:t>
        </w:r>
      </w:ins>
      <w:ins w:id="297" w:author="Shannon Erica Kendal Joslin" w:date="2023-11-02T11:11:00Z">
        <w:r w:rsidR="00C8155C">
          <w:rPr>
            <w:rFonts w:asciiTheme="majorHAnsi" w:hAnsiTheme="majorHAnsi" w:cstheme="majorHAnsi"/>
          </w:rPr>
          <w:t>which</w:t>
        </w:r>
      </w:ins>
      <w:ins w:id="298" w:author="Shannon Erica Kendal Joslin" w:date="2023-11-02T11:10:00Z">
        <w:r w:rsidR="00C8155C">
          <w:rPr>
            <w:rFonts w:asciiTheme="majorHAnsi" w:hAnsiTheme="majorHAnsi" w:cstheme="majorHAnsi"/>
          </w:rPr>
          <w:t xml:space="preserve"> were </w:t>
        </w:r>
      </w:ins>
      <w:ins w:id="299" w:author="Shannon Erica Kendal Joslin" w:date="2023-11-02T11:07:00Z">
        <w:r w:rsidR="00C8155C">
          <w:rPr>
            <w:rFonts w:asciiTheme="majorHAnsi" w:hAnsiTheme="majorHAnsi" w:cstheme="majorHAnsi"/>
          </w:rPr>
          <w:t xml:space="preserve">homozygous for </w:t>
        </w:r>
      </w:ins>
      <w:ins w:id="300" w:author="Shannon Erica Kendal Joslin" w:date="2023-11-02T11:11:00Z">
        <w:r w:rsidR="00C8155C">
          <w:rPr>
            <w:rFonts w:asciiTheme="majorHAnsi" w:hAnsiTheme="majorHAnsi" w:cstheme="majorHAnsi"/>
          </w:rPr>
          <w:t xml:space="preserve">the </w:t>
        </w:r>
      </w:ins>
      <w:ins w:id="301" w:author="Shannon Erica Kendal Joslin" w:date="2023-11-02T11:07:00Z">
        <w:r w:rsidR="00C8155C">
          <w:rPr>
            <w:rFonts w:asciiTheme="majorHAnsi" w:hAnsiTheme="majorHAnsi" w:cstheme="majorHAnsi"/>
          </w:rPr>
          <w:t xml:space="preserve">major and minor alleles and </w:t>
        </w:r>
      </w:ins>
      <w:ins w:id="302" w:author="Shannon Erica Kendal Joslin" w:date="2023-11-02T11:08:00Z">
        <w:r w:rsidR="00C8155C">
          <w:rPr>
            <w:rFonts w:asciiTheme="majorHAnsi" w:hAnsiTheme="majorHAnsi" w:cstheme="majorHAnsi"/>
          </w:rPr>
          <w:t>heterozygous</w:t>
        </w:r>
      </w:ins>
      <w:ins w:id="303" w:author="Shannon Erica Kendal Joslin" w:date="2023-11-02T11:10:00Z">
        <w:r w:rsidR="00C8155C">
          <w:rPr>
            <w:rFonts w:asciiTheme="majorHAnsi" w:hAnsiTheme="majorHAnsi" w:cstheme="majorHAnsi"/>
          </w:rPr>
          <w:t xml:space="preserve"> in significant proportions</w:t>
        </w:r>
      </w:ins>
      <w:ins w:id="304" w:author="Shannon Erica Kendal Joslin" w:date="2023-11-02T11:08:00Z">
        <w:r w:rsidR="00C8155C">
          <w:rPr>
            <w:rFonts w:asciiTheme="majorHAnsi" w:hAnsiTheme="majorHAnsi" w:cstheme="majorHAnsi"/>
          </w:rPr>
          <w:t xml:space="preserve"> (Table 3.3)</w:t>
        </w:r>
      </w:ins>
    </w:p>
    <w:p w14:paraId="535BC80A" w14:textId="77777777" w:rsidR="00A86E61" w:rsidRDefault="00A86E61"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305" w:name="_Toc113440568"/>
      <w:r>
        <w:rPr>
          <w:rFonts w:asciiTheme="majorHAnsi" w:hAnsiTheme="majorHAnsi" w:cstheme="majorHAnsi"/>
          <w:sz w:val="24"/>
          <w:szCs w:val="24"/>
        </w:rPr>
        <w:t>Depth analysis</w:t>
      </w:r>
      <w:bookmarkEnd w:id="305"/>
    </w:p>
    <w:p w14:paraId="130190A8" w14:textId="7751F7FF" w:rsidR="00A675F4" w:rsidRDefault="00247802" w:rsidP="00A675F4">
      <w:pPr>
        <w:rPr>
          <w:rFonts w:asciiTheme="majorHAnsi" w:hAnsiTheme="majorHAnsi" w:cstheme="majorHAnsi"/>
        </w:rPr>
      </w:pPr>
      <w:r>
        <w:rPr>
          <w:rFonts w:asciiTheme="majorHAnsi" w:hAnsiTheme="majorHAnsi" w:cstheme="majorHAnsi"/>
        </w:rPr>
        <w:t>After removal of reads</w:t>
      </w:r>
      <w:r w:rsidR="00A86E61">
        <w:rPr>
          <w:rFonts w:asciiTheme="majorHAnsi" w:hAnsiTheme="majorHAnsi" w:cstheme="majorHAnsi"/>
        </w:rPr>
        <w:t xml:space="preserve"> with zero depth</w:t>
      </w:r>
      <w:r>
        <w:rPr>
          <w:rFonts w:asciiTheme="majorHAnsi" w:hAnsiTheme="majorHAnsi" w:cstheme="majorHAnsi"/>
        </w:rPr>
        <w:t xml:space="preserve">,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w:t>
      </w:r>
      <w:r w:rsidR="000E65DB">
        <w:rPr>
          <w:rFonts w:asciiTheme="majorHAnsi" w:hAnsiTheme="majorHAnsi" w:cstheme="majorHAnsi"/>
        </w:rPr>
        <w:t xml:space="preserve">RAD </w:t>
      </w:r>
      <w:r>
        <w:rPr>
          <w:rFonts w:asciiTheme="majorHAnsi" w:hAnsiTheme="majorHAnsi" w:cstheme="majorHAnsi"/>
        </w:rPr>
        <w:t xml:space="preserve">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areas </w:t>
      </w:r>
      <w:del w:id="306" w:author="Shannon Erica Kendal Joslin" w:date="2023-11-02T11:16:00Z">
        <w:r w:rsidR="00A86E61" w:rsidDel="008466C0">
          <w:rPr>
            <w:rFonts w:asciiTheme="majorHAnsi" w:hAnsiTheme="majorHAnsi" w:cstheme="majorHAnsi"/>
          </w:rPr>
          <w:delText xml:space="preserve">greater </w:delText>
        </w:r>
      </w:del>
      <w:ins w:id="307" w:author="Shannon Erica Kendal Joslin" w:date="2023-11-02T11:16:00Z">
        <w:r w:rsidR="008466C0">
          <w:rPr>
            <w:rFonts w:asciiTheme="majorHAnsi" w:hAnsiTheme="majorHAnsi" w:cstheme="majorHAnsi"/>
          </w:rPr>
          <w:t xml:space="preserve">longer </w:t>
        </w:r>
      </w:ins>
      <w:r w:rsidR="00A86E61">
        <w:rPr>
          <w:rFonts w:asciiTheme="majorHAnsi" w:hAnsiTheme="majorHAnsi" w:cstheme="majorHAnsi"/>
        </w:rPr>
        <w:t>than 5</w:t>
      </w:r>
      <w:r w:rsidR="000E65DB">
        <w:rPr>
          <w:rFonts w:asciiTheme="majorHAnsi" w:hAnsiTheme="majorHAnsi" w:cstheme="majorHAnsi"/>
        </w:rPr>
        <w:t xml:space="preserve"> </w:t>
      </w:r>
      <w:r w:rsidR="00A86E61">
        <w:rPr>
          <w:rFonts w:asciiTheme="majorHAnsi" w:hAnsiTheme="majorHAnsi" w:cstheme="majorHAnsi"/>
        </w:rPr>
        <w:t xml:space="preserve">kb </w:t>
      </w:r>
      <w:commentRangeStart w:id="308"/>
      <w:del w:id="309" w:author="Shannon Erica Kendal Joslin" w:date="2023-11-02T11:16:00Z">
        <w:r w:rsidR="00A675F4" w:rsidRPr="00A675F4" w:rsidDel="008466C0">
          <w:rPr>
            <w:rFonts w:asciiTheme="majorHAnsi" w:hAnsiTheme="majorHAnsi" w:cstheme="majorHAnsi"/>
          </w:rPr>
          <w:delText>correspond</w:delText>
        </w:r>
        <w:r w:rsidDel="008466C0">
          <w:rPr>
            <w:rFonts w:asciiTheme="majorHAnsi" w:hAnsiTheme="majorHAnsi" w:cstheme="majorHAnsi"/>
          </w:rPr>
          <w:delText>ing</w:delText>
        </w:r>
        <w:r w:rsidR="00A675F4" w:rsidRPr="00A675F4" w:rsidDel="008466C0">
          <w:rPr>
            <w:rFonts w:asciiTheme="majorHAnsi" w:hAnsiTheme="majorHAnsi" w:cstheme="majorHAnsi"/>
          </w:rPr>
          <w:delText xml:space="preserve"> to </w:delText>
        </w:r>
        <w:r w:rsidR="00A86E61" w:rsidDel="008466C0">
          <w:rPr>
            <w:rFonts w:asciiTheme="majorHAnsi" w:hAnsiTheme="majorHAnsi" w:cstheme="majorHAnsi"/>
          </w:rPr>
          <w:delText>given</w:delText>
        </w:r>
        <w:r w:rsidR="00A675F4" w:rsidRPr="00A675F4" w:rsidDel="008466C0">
          <w:rPr>
            <w:rFonts w:asciiTheme="majorHAnsi" w:hAnsiTheme="majorHAnsi" w:cstheme="majorHAnsi"/>
          </w:rPr>
          <w:delText xml:space="preserve"> </w:delText>
        </w:r>
        <w:r w:rsidRPr="00A675F4" w:rsidDel="008466C0">
          <w:rPr>
            <w:rFonts w:asciiTheme="majorHAnsi" w:hAnsiTheme="majorHAnsi" w:cstheme="majorHAnsi"/>
          </w:rPr>
          <w:delText>sex</w:delText>
        </w:r>
        <w:r w:rsidR="00A675F4" w:rsidRPr="00A675F4" w:rsidDel="008466C0">
          <w:rPr>
            <w:rFonts w:asciiTheme="majorHAnsi" w:hAnsiTheme="majorHAnsi" w:cstheme="majorHAnsi"/>
          </w:rPr>
          <w:delText xml:space="preserve"> </w:delText>
        </w:r>
        <w:commentRangeEnd w:id="308"/>
        <w:r w:rsidR="000E65DB" w:rsidDel="008466C0">
          <w:rPr>
            <w:rStyle w:val="CommentReference"/>
          </w:rPr>
          <w:commentReference w:id="308"/>
        </w:r>
        <w:r w:rsidR="00F07DB3" w:rsidDel="008466C0">
          <w:rPr>
            <w:rFonts w:asciiTheme="majorHAnsi" w:hAnsiTheme="majorHAnsi" w:cstheme="majorHAnsi"/>
          </w:rPr>
          <w:delText xml:space="preserve">that </w:delText>
        </w:r>
      </w:del>
      <w:ins w:id="310" w:author="Shannon Erica Kendal Joslin" w:date="2023-11-02T11:16:00Z">
        <w:r w:rsidR="008466C0">
          <w:rPr>
            <w:rFonts w:asciiTheme="majorHAnsi" w:hAnsiTheme="majorHAnsi" w:cstheme="majorHAnsi"/>
          </w:rPr>
          <w:t xml:space="preserve">with </w:t>
        </w:r>
      </w:ins>
      <w:del w:id="311" w:author="Shannon Erica Kendal Joslin" w:date="2023-11-02T11:16:00Z">
        <w:r w:rsidR="00F07DB3" w:rsidDel="008466C0">
          <w:rPr>
            <w:rFonts w:asciiTheme="majorHAnsi" w:hAnsiTheme="majorHAnsi" w:cstheme="majorHAnsi"/>
          </w:rPr>
          <w:delText>had</w:delText>
        </w:r>
        <w:r w:rsidR="00A675F4" w:rsidRPr="00A675F4" w:rsidDel="008466C0">
          <w:rPr>
            <w:rFonts w:asciiTheme="majorHAnsi" w:hAnsiTheme="majorHAnsi" w:cstheme="majorHAnsi"/>
          </w:rPr>
          <w:delText xml:space="preserve"> </w:delText>
        </w:r>
      </w:del>
      <w:r w:rsidR="00A675F4" w:rsidRPr="00A675F4">
        <w:rPr>
          <w:rFonts w:asciiTheme="majorHAnsi" w:hAnsiTheme="majorHAnsi" w:cstheme="majorHAnsi"/>
        </w:rPr>
        <w:t>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sidR="00A86E61">
        <w:rPr>
          <w:rFonts w:asciiTheme="majorHAnsi" w:hAnsiTheme="majorHAnsi" w:cstheme="majorHAnsi"/>
        </w:rPr>
        <w:t>.</w:t>
      </w:r>
    </w:p>
    <w:p w14:paraId="6B9C76EB" w14:textId="77777777" w:rsidR="00A86E61" w:rsidRDefault="00A86E61"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312" w:name="_Toc113440569"/>
      <w:r>
        <w:rPr>
          <w:rFonts w:asciiTheme="majorHAnsi" w:hAnsiTheme="majorHAnsi" w:cstheme="majorHAnsi"/>
          <w:sz w:val="24"/>
          <w:szCs w:val="24"/>
        </w:rPr>
        <w:t>K-mer analysis</w:t>
      </w:r>
      <w:bookmarkEnd w:id="312"/>
    </w:p>
    <w:p w14:paraId="261E07FB" w14:textId="0FD0BEEE" w:rsidR="00B2511B" w:rsidRDefault="004A14ED" w:rsidP="00491240">
      <w:pPr>
        <w:rPr>
          <w:rFonts w:asciiTheme="majorHAnsi" w:hAnsiTheme="majorHAnsi" w:cstheme="majorHAnsi"/>
        </w:rPr>
      </w:pPr>
      <w:r>
        <w:rPr>
          <w:rFonts w:asciiTheme="majorHAnsi" w:hAnsiTheme="majorHAnsi" w:cstheme="majorHAnsi"/>
        </w:rPr>
        <w:lastRenderedPageBreak/>
        <w:t xml:space="preserve">First pass filtration </w:t>
      </w:r>
      <w:r w:rsidR="00B2511B">
        <w:rPr>
          <w:rFonts w:asciiTheme="majorHAnsi" w:hAnsiTheme="majorHAnsi" w:cstheme="majorHAnsi"/>
        </w:rPr>
        <w:t>for</w:t>
      </w:r>
      <w:r>
        <w:rPr>
          <w:rFonts w:asciiTheme="majorHAnsi" w:hAnsiTheme="majorHAnsi" w:cstheme="majorHAnsi"/>
        </w:rPr>
        <w:t xml:space="preserve"> distinct k-mers </w:t>
      </w:r>
      <w:r w:rsidR="00B2511B">
        <w:rPr>
          <w:rFonts w:asciiTheme="majorHAnsi" w:hAnsiTheme="majorHAnsi" w:cstheme="majorHAnsi"/>
        </w:rPr>
        <w:t>from</w:t>
      </w:r>
      <w:r>
        <w:rPr>
          <w:rFonts w:asciiTheme="majorHAnsi" w:hAnsiTheme="majorHAnsi" w:cstheme="majorHAnsi"/>
        </w:rPr>
        <w:t xml:space="preserve"> each sex resulted in a total of </w:t>
      </w:r>
      <w:r w:rsidRPr="00491240">
        <w:rPr>
          <w:rFonts w:asciiTheme="majorHAnsi" w:hAnsiTheme="majorHAnsi" w:cstheme="majorHAnsi"/>
        </w:rPr>
        <w:t>1</w:t>
      </w:r>
      <w:r>
        <w:rPr>
          <w:rFonts w:asciiTheme="majorHAnsi" w:hAnsiTheme="majorHAnsi" w:cstheme="majorHAnsi"/>
        </w:rPr>
        <w:t>,</w:t>
      </w:r>
      <w:r w:rsidRPr="00491240">
        <w:rPr>
          <w:rFonts w:asciiTheme="majorHAnsi" w:hAnsiTheme="majorHAnsi" w:cstheme="majorHAnsi"/>
        </w:rPr>
        <w:t>284</w:t>
      </w:r>
      <w:r>
        <w:rPr>
          <w:rFonts w:asciiTheme="majorHAnsi" w:hAnsiTheme="majorHAnsi" w:cstheme="majorHAnsi"/>
        </w:rPr>
        <w:t>,</w:t>
      </w:r>
      <w:r w:rsidRPr="00491240">
        <w:rPr>
          <w:rFonts w:asciiTheme="majorHAnsi" w:hAnsiTheme="majorHAnsi" w:cstheme="majorHAnsi"/>
        </w:rPr>
        <w:t xml:space="preserve">592 distinct hashes from combined data sets, implying </w:t>
      </w:r>
      <w:r>
        <w:rPr>
          <w:rFonts w:asciiTheme="majorHAnsi" w:hAnsiTheme="majorHAnsi" w:cstheme="majorHAnsi"/>
        </w:rPr>
        <w:t xml:space="preserve">roughly </w:t>
      </w:r>
      <w:r w:rsidRPr="00491240">
        <w:rPr>
          <w:rFonts w:asciiTheme="majorHAnsi" w:hAnsiTheme="majorHAnsi" w:cstheme="majorHAnsi"/>
        </w:rPr>
        <w:t>1.284592e9 original k-mers</w:t>
      </w:r>
      <w:r w:rsidR="00C370BB">
        <w:rPr>
          <w:rFonts w:asciiTheme="majorHAnsi" w:hAnsiTheme="majorHAnsi" w:cstheme="majorHAnsi"/>
        </w:rPr>
        <w:t xml:space="preserve">. </w:t>
      </w:r>
      <w:r w:rsidR="00B2511B">
        <w:rPr>
          <w:rFonts w:asciiTheme="majorHAnsi" w:hAnsiTheme="majorHAnsi" w:cstheme="majorHAnsi"/>
        </w:rPr>
        <w:t xml:space="preserve">Female and male median k-mer abundance was 13.0 and 7.0, respectively, resulting in a female correction of </w:t>
      </w:r>
      <w:r w:rsidR="00B2511B" w:rsidRPr="00704C99">
        <w:rPr>
          <w:rFonts w:asciiTheme="majorHAnsi" w:hAnsiTheme="majorHAnsi" w:cstheme="majorHAnsi"/>
        </w:rPr>
        <w:t>0.53</w:t>
      </w:r>
      <w:r w:rsidR="00B2511B">
        <w:rPr>
          <w:rFonts w:asciiTheme="majorHAnsi" w:hAnsiTheme="majorHAnsi" w:cstheme="majorHAnsi"/>
        </w:rPr>
        <w:t xml:space="preserve">9. </w:t>
      </w:r>
      <w:r w:rsidR="009F3A99">
        <w:rPr>
          <w:rFonts w:asciiTheme="majorHAnsi" w:hAnsiTheme="majorHAnsi" w:cstheme="majorHAnsi"/>
        </w:rPr>
        <w:t xml:space="preserve">We observed three distinct peaks in the distribution of male to female k-mer abundance (Figure 3.2). </w:t>
      </w:r>
      <w:r w:rsidR="00C370BB">
        <w:rPr>
          <w:rFonts w:asciiTheme="majorHAnsi" w:hAnsiTheme="majorHAnsi" w:cstheme="majorHAnsi"/>
        </w:rPr>
        <w:t>After removing k-mer</w:t>
      </w:r>
      <w:r w:rsidR="009F3A99">
        <w:rPr>
          <w:rFonts w:asciiTheme="majorHAnsi" w:hAnsiTheme="majorHAnsi" w:cstheme="majorHAnsi"/>
        </w:rPr>
        <w:t>s</w:t>
      </w:r>
      <w:r w:rsidR="00C370BB">
        <w:rPr>
          <w:rFonts w:asciiTheme="majorHAnsi" w:hAnsiTheme="majorHAnsi" w:cstheme="majorHAnsi"/>
        </w:rPr>
        <w:t xml:space="preserve"> shared between sexes</w:t>
      </w:r>
      <w:r w:rsidR="00B2511B">
        <w:rPr>
          <w:rFonts w:asciiTheme="majorHAnsi" w:hAnsiTheme="majorHAnsi" w:cstheme="majorHAnsi"/>
        </w:rPr>
        <w:t>,</w:t>
      </w:r>
      <w:r w:rsidR="00C370BB">
        <w:rPr>
          <w:rFonts w:asciiTheme="majorHAnsi" w:hAnsiTheme="majorHAnsi" w:cstheme="majorHAnsi"/>
        </w:rPr>
        <w:t xml:space="preserve"> </w:t>
      </w:r>
      <w:r w:rsidR="009F3A99">
        <w:rPr>
          <w:rFonts w:asciiTheme="majorHAnsi" w:hAnsiTheme="majorHAnsi" w:cstheme="majorHAnsi"/>
        </w:rPr>
        <w:t xml:space="preserve">we </w:t>
      </w:r>
      <w:r w:rsidR="00B2511B">
        <w:rPr>
          <w:rFonts w:asciiTheme="majorHAnsi" w:hAnsiTheme="majorHAnsi" w:cstheme="majorHAnsi"/>
        </w:rPr>
        <w:t>obtained</w:t>
      </w:r>
      <w:r w:rsidR="00C370BB">
        <w:rPr>
          <w:rFonts w:asciiTheme="majorHAnsi" w:hAnsiTheme="majorHAnsi" w:cstheme="majorHAnsi"/>
        </w:rPr>
        <w:t xml:space="preserve"> </w:t>
      </w:r>
      <w:r w:rsidR="00C370BB" w:rsidRPr="00A675F4">
        <w:rPr>
          <w:rFonts w:asciiTheme="majorHAnsi" w:hAnsiTheme="majorHAnsi" w:cstheme="majorHAnsi"/>
        </w:rPr>
        <w:t>494,251,000 female-only</w:t>
      </w:r>
      <w:r w:rsidR="00C370BB">
        <w:rPr>
          <w:rFonts w:asciiTheme="majorHAnsi" w:hAnsiTheme="majorHAnsi" w:cstheme="majorHAnsi"/>
        </w:rPr>
        <w:t xml:space="preserve"> and </w:t>
      </w:r>
      <w:r w:rsidR="00C370BB" w:rsidRPr="00A675F4">
        <w:rPr>
          <w:rFonts w:asciiTheme="majorHAnsi" w:hAnsiTheme="majorHAnsi" w:cstheme="majorHAnsi"/>
        </w:rPr>
        <w:t>118,191,000 male-only</w:t>
      </w:r>
      <w:r w:rsidR="009F3A99">
        <w:rPr>
          <w:rFonts w:asciiTheme="majorHAnsi" w:hAnsiTheme="majorHAnsi" w:cstheme="majorHAnsi"/>
        </w:rPr>
        <w:t xml:space="preserve"> k-mers. We observed a distinct increase of high abundance male-only k-mers </w:t>
      </w:r>
      <w:r w:rsidR="00B2511B">
        <w:rPr>
          <w:rFonts w:asciiTheme="majorHAnsi" w:hAnsiTheme="majorHAnsi" w:cstheme="majorHAnsi"/>
        </w:rPr>
        <w:t xml:space="preserve">and after filtering for k-mers with an abundance level </w:t>
      </w:r>
      <w:r w:rsidR="00F07DB3">
        <w:rPr>
          <w:rFonts w:asciiTheme="majorHAnsi" w:hAnsiTheme="majorHAnsi" w:cstheme="majorHAnsi"/>
        </w:rPr>
        <w:t>of</w:t>
      </w:r>
      <w:r w:rsidR="00B2511B">
        <w:rPr>
          <w:rFonts w:asciiTheme="majorHAnsi" w:hAnsiTheme="majorHAnsi" w:cstheme="majorHAnsi"/>
        </w:rPr>
        <w:t xml:space="preserve"> 50-100 we found 4,964 hashes corresponding to approximately 4,964,000 high abundance k-mers </w:t>
      </w:r>
      <w:r w:rsidR="00E04573">
        <w:rPr>
          <w:rFonts w:asciiTheme="majorHAnsi" w:hAnsiTheme="majorHAnsi" w:cstheme="majorHAnsi"/>
        </w:rPr>
        <w:t xml:space="preserve">remained </w:t>
      </w:r>
      <w:r w:rsidR="00B2511B">
        <w:rPr>
          <w:rFonts w:asciiTheme="majorHAnsi" w:hAnsiTheme="majorHAnsi" w:cstheme="majorHAnsi"/>
        </w:rPr>
        <w:t xml:space="preserve">(Figure 3.3). </w:t>
      </w:r>
    </w:p>
    <w:p w14:paraId="461CF34A" w14:textId="77777777" w:rsidR="00B2511B" w:rsidRDefault="00B2511B" w:rsidP="00491240">
      <w:pPr>
        <w:rPr>
          <w:rFonts w:asciiTheme="majorHAnsi" w:hAnsiTheme="majorHAnsi" w:cstheme="majorHAnsi"/>
        </w:rPr>
      </w:pPr>
    </w:p>
    <w:p w14:paraId="7EF2F25B" w14:textId="3ED6D85D" w:rsidR="00B2511B" w:rsidRPr="00B2511B" w:rsidRDefault="00B2511B" w:rsidP="00491240">
      <w:pPr>
        <w:rPr>
          <w:rFonts w:asciiTheme="majorHAnsi" w:hAnsiTheme="majorHAnsi" w:cstheme="majorHAnsi"/>
          <w:b/>
          <w:bCs/>
          <w:u w:val="single"/>
        </w:rPr>
      </w:pPr>
      <w:r>
        <w:rPr>
          <w:rFonts w:asciiTheme="majorHAnsi" w:hAnsiTheme="majorHAnsi" w:cstheme="majorHAnsi"/>
        </w:rPr>
        <w:t>Upon filtering for k-mers in the A</w:t>
      </w:r>
      <w:r>
        <w:rPr>
          <w:rFonts w:asciiTheme="majorHAnsi" w:hAnsiTheme="majorHAnsi" w:cstheme="majorHAnsi"/>
          <w:vertAlign w:val="subscript"/>
        </w:rPr>
        <w:t>1</w:t>
      </w:r>
      <w:r>
        <w:rPr>
          <w:rFonts w:asciiTheme="majorHAnsi" w:hAnsiTheme="majorHAnsi" w:cstheme="majorHAnsi"/>
        </w:rPr>
        <w:t xml:space="preserve"> assembly, a total of 2,067 hashes, or 2,067,000 k-mers, were found on A</w:t>
      </w:r>
      <w:r w:rsidRPr="00B2511B">
        <w:rPr>
          <w:rFonts w:asciiTheme="majorHAnsi" w:hAnsiTheme="majorHAnsi" w:cstheme="majorHAnsi"/>
          <w:vertAlign w:val="subscript"/>
        </w:rPr>
        <w:t>1</w:t>
      </w:r>
      <w:r>
        <w:rPr>
          <w:rFonts w:asciiTheme="majorHAnsi" w:hAnsiTheme="majorHAnsi" w:cstheme="majorHAnsi"/>
        </w:rPr>
        <w:t xml:space="preserve"> contigs containing five or more hashes. </w:t>
      </w:r>
      <w:r w:rsidRPr="00A951B3">
        <w:rPr>
          <w:rFonts w:asciiTheme="majorHAnsi" w:hAnsiTheme="majorHAnsi" w:cstheme="majorHAnsi"/>
        </w:rPr>
        <w:t>Both female and male</w:t>
      </w:r>
      <w:r>
        <w:rPr>
          <w:rFonts w:asciiTheme="majorHAnsi" w:hAnsiTheme="majorHAnsi" w:cstheme="majorHAnsi"/>
        </w:rPr>
        <w:t xml:space="preserve"> sequencing data</w:t>
      </w:r>
      <w:r w:rsidRPr="00A951B3">
        <w:rPr>
          <w:rFonts w:asciiTheme="majorHAnsi" w:hAnsiTheme="majorHAnsi" w:cstheme="majorHAnsi"/>
        </w:rPr>
        <w:t xml:space="preserve"> ha</w:t>
      </w:r>
      <w:r>
        <w:rPr>
          <w:rFonts w:asciiTheme="majorHAnsi" w:hAnsiTheme="majorHAnsi" w:cstheme="majorHAnsi"/>
        </w:rPr>
        <w:t>d</w:t>
      </w:r>
      <w:r w:rsidRPr="00A951B3">
        <w:rPr>
          <w:rFonts w:asciiTheme="majorHAnsi" w:hAnsiTheme="majorHAnsi" w:cstheme="majorHAnsi"/>
        </w:rPr>
        <w:t xml:space="preserve"> broad distribution</w:t>
      </w:r>
      <w:r>
        <w:rPr>
          <w:rFonts w:asciiTheme="majorHAnsi" w:hAnsiTheme="majorHAnsi" w:cstheme="majorHAnsi"/>
        </w:rPr>
        <w:t>s</w:t>
      </w:r>
      <w:r w:rsidRPr="00A951B3">
        <w:rPr>
          <w:rFonts w:asciiTheme="majorHAnsi" w:hAnsiTheme="majorHAnsi" w:cstheme="majorHAnsi"/>
        </w:rPr>
        <w:t xml:space="preserve"> of k-mers with</w:t>
      </w:r>
      <w:r>
        <w:rPr>
          <w:rFonts w:asciiTheme="majorHAnsi" w:hAnsiTheme="majorHAnsi" w:cstheme="majorHAnsi"/>
        </w:rPr>
        <w:t xml:space="preserve"> an abundance of</w:t>
      </w:r>
      <w:r w:rsidRPr="00A951B3">
        <w:rPr>
          <w:rFonts w:asciiTheme="majorHAnsi" w:hAnsiTheme="majorHAnsi" w:cstheme="majorHAnsi"/>
        </w:rPr>
        <w:t xml:space="preserve"> 90-140, </w:t>
      </w:r>
      <w:r w:rsidR="00A86E61">
        <w:rPr>
          <w:rFonts w:asciiTheme="majorHAnsi" w:hAnsiTheme="majorHAnsi" w:cstheme="majorHAnsi"/>
        </w:rPr>
        <w:t>however,</w:t>
      </w:r>
      <w:r w:rsidRPr="00A951B3">
        <w:rPr>
          <w:rFonts w:asciiTheme="majorHAnsi" w:hAnsiTheme="majorHAnsi" w:cstheme="majorHAnsi"/>
        </w:rPr>
        <w:t xml:space="preserve"> a male specific</w:t>
      </w:r>
      <w:r w:rsidR="00A86E61">
        <w:rPr>
          <w:rFonts w:asciiTheme="majorHAnsi" w:hAnsiTheme="majorHAnsi" w:cstheme="majorHAnsi"/>
        </w:rPr>
        <w:t xml:space="preserve"> k-mer abundance</w:t>
      </w:r>
      <w:r w:rsidRPr="00A951B3">
        <w:rPr>
          <w:rFonts w:asciiTheme="majorHAnsi" w:hAnsiTheme="majorHAnsi" w:cstheme="majorHAnsi"/>
        </w:rPr>
        <w:t xml:space="preserve"> peak </w:t>
      </w:r>
      <w:r w:rsidR="00A86E61">
        <w:rPr>
          <w:rFonts w:asciiTheme="majorHAnsi" w:hAnsiTheme="majorHAnsi" w:cstheme="majorHAnsi"/>
        </w:rPr>
        <w:t>was observed from 30-70 at roughly half of the female abundance level</w:t>
      </w:r>
      <w:r w:rsidRPr="00A951B3">
        <w:rPr>
          <w:rFonts w:asciiTheme="majorHAnsi" w:hAnsiTheme="majorHAnsi" w:cstheme="majorHAnsi"/>
        </w:rPr>
        <w:t xml:space="preserve"> </w:t>
      </w:r>
      <w:r>
        <w:rPr>
          <w:rFonts w:asciiTheme="majorHAnsi" w:hAnsiTheme="majorHAnsi" w:cstheme="majorHAnsi"/>
        </w:rPr>
        <w:t>(Figure 3.4)</w:t>
      </w:r>
      <w:r w:rsidRPr="00A951B3">
        <w:rPr>
          <w:rFonts w:asciiTheme="majorHAnsi" w:hAnsiTheme="majorHAnsi" w:cstheme="majorHAnsi"/>
        </w:rPr>
        <w:t>.</w:t>
      </w:r>
      <w:r>
        <w:rPr>
          <w:rFonts w:asciiTheme="majorHAnsi" w:hAnsiTheme="majorHAnsi" w:cstheme="majorHAnsi"/>
        </w:rPr>
        <w:t xml:space="preserve"> Of these, we found</w:t>
      </w:r>
      <w:r w:rsidRPr="00A675F4">
        <w:rPr>
          <w:rFonts w:asciiTheme="majorHAnsi" w:hAnsiTheme="majorHAnsi" w:cstheme="majorHAnsi"/>
        </w:rPr>
        <w:t xml:space="preserve"> 44 </w:t>
      </w:r>
      <w:r>
        <w:rPr>
          <w:rFonts w:asciiTheme="majorHAnsi" w:hAnsiTheme="majorHAnsi" w:cstheme="majorHAnsi"/>
        </w:rPr>
        <w:t xml:space="preserve">putative Y </w:t>
      </w:r>
      <w:r w:rsidRPr="00A675F4">
        <w:rPr>
          <w:rFonts w:asciiTheme="majorHAnsi" w:hAnsiTheme="majorHAnsi" w:cstheme="majorHAnsi"/>
        </w:rPr>
        <w:t xml:space="preserve">contigs with </w:t>
      </w:r>
      <w:r>
        <w:rPr>
          <w:rFonts w:asciiTheme="majorHAnsi" w:hAnsiTheme="majorHAnsi" w:cstheme="majorHAnsi"/>
        </w:rPr>
        <w:t xml:space="preserve">a </w:t>
      </w:r>
      <w:r w:rsidRPr="00A675F4">
        <w:rPr>
          <w:rFonts w:asciiTheme="majorHAnsi" w:hAnsiTheme="majorHAnsi" w:cstheme="majorHAnsi"/>
        </w:rPr>
        <w:t xml:space="preserve">k-mer mean abundance above </w:t>
      </w:r>
      <w:r>
        <w:rPr>
          <w:rFonts w:asciiTheme="majorHAnsi" w:hAnsiTheme="majorHAnsi" w:cstheme="majorHAnsi"/>
        </w:rPr>
        <w:t>five</w:t>
      </w:r>
      <w:r w:rsidRPr="00A675F4">
        <w:rPr>
          <w:rFonts w:asciiTheme="majorHAnsi" w:hAnsiTheme="majorHAnsi" w:cstheme="majorHAnsi"/>
        </w:rPr>
        <w:t xml:space="preserve"> in the male sequencing data </w:t>
      </w:r>
      <w:r w:rsidR="00E17F08">
        <w:rPr>
          <w:rFonts w:asciiTheme="majorHAnsi" w:hAnsiTheme="majorHAnsi" w:cstheme="majorHAnsi"/>
        </w:rPr>
        <w:t>which displayed</w:t>
      </w:r>
      <w:r w:rsidRPr="00A675F4">
        <w:rPr>
          <w:rFonts w:asciiTheme="majorHAnsi" w:hAnsiTheme="majorHAnsi" w:cstheme="majorHAnsi"/>
        </w:rPr>
        <w:t xml:space="preserve"> zero</w:t>
      </w:r>
      <w:r w:rsidR="00E17F08">
        <w:rPr>
          <w:rFonts w:asciiTheme="majorHAnsi" w:hAnsiTheme="majorHAnsi" w:cstheme="majorHAnsi"/>
        </w:rPr>
        <w:t xml:space="preserve"> k-mer</w:t>
      </w:r>
      <w:r w:rsidRPr="00A675F4">
        <w:rPr>
          <w:rFonts w:asciiTheme="majorHAnsi" w:hAnsiTheme="majorHAnsi" w:cstheme="majorHAnsi"/>
        </w:rPr>
        <w:t xml:space="preserve"> abundance in the female sequencing data</w:t>
      </w:r>
      <w:r>
        <w:rPr>
          <w:rFonts w:asciiTheme="majorHAnsi" w:hAnsiTheme="majorHAnsi" w:cstheme="majorHAnsi"/>
        </w:rPr>
        <w:t xml:space="preserve"> (Figure 3.5)</w:t>
      </w:r>
      <w:r w:rsidRPr="00A675F4">
        <w:rPr>
          <w:rFonts w:asciiTheme="majorHAnsi" w:hAnsiTheme="majorHAnsi" w:cstheme="majorHAnsi"/>
        </w:rPr>
        <w:t>.</w:t>
      </w:r>
      <w:r w:rsidRPr="00B2511B">
        <w:rPr>
          <w:rFonts w:asciiTheme="majorHAnsi" w:hAnsiTheme="majorHAnsi" w:cstheme="majorHAnsi"/>
        </w:rPr>
        <w:t xml:space="preserve"> </w:t>
      </w:r>
      <w:r w:rsidRPr="00A675F4">
        <w:rPr>
          <w:rFonts w:asciiTheme="majorHAnsi" w:hAnsiTheme="majorHAnsi" w:cstheme="majorHAnsi"/>
        </w:rPr>
        <w:t xml:space="preserve">We mapped the putative Y data back to the male reference genome and found the reads mapped to multiple regions within the genome. </w:t>
      </w:r>
      <w:r w:rsidR="002E314E">
        <w:rPr>
          <w:rFonts w:asciiTheme="majorHAnsi" w:hAnsiTheme="majorHAnsi" w:cstheme="majorHAnsi"/>
        </w:rPr>
        <w:t>Upon repeating a depth analysis within the putative Y contigs</w:t>
      </w:r>
      <w:r w:rsidRPr="00A675F4">
        <w:rPr>
          <w:rFonts w:asciiTheme="majorHAnsi" w:hAnsiTheme="majorHAnsi" w:cstheme="majorHAnsi"/>
        </w:rPr>
        <w:t>, we did not find a significant difference in male versus female read depth.</w:t>
      </w:r>
    </w:p>
    <w:p w14:paraId="7C9FD4D8" w14:textId="77777777" w:rsidR="00B2511B" w:rsidRDefault="00B2511B" w:rsidP="00491240">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313" w:name="_Toc113440570"/>
      <w:r>
        <w:rPr>
          <w:rFonts w:asciiTheme="majorHAnsi" w:hAnsiTheme="majorHAnsi" w:cstheme="majorHAnsi"/>
          <w:szCs w:val="24"/>
        </w:rPr>
        <w:t>Discussion &amp; Conclusion</w:t>
      </w:r>
      <w:bookmarkEnd w:id="313"/>
    </w:p>
    <w:p w14:paraId="5CC30083" w14:textId="51268234" w:rsidR="00A675F4" w:rsidRDefault="00A675F4" w:rsidP="00A675F4"/>
    <w:p w14:paraId="619AB194" w14:textId="28F1D4F2" w:rsidR="00E20B86" w:rsidRDefault="00F07DB3" w:rsidP="00A675F4">
      <w:pPr>
        <w:rPr>
          <w:rFonts w:asciiTheme="majorHAnsi" w:hAnsiTheme="majorHAnsi" w:cstheme="majorHAnsi"/>
        </w:rPr>
      </w:pPr>
      <w:r>
        <w:rPr>
          <w:rFonts w:asciiTheme="majorHAnsi" w:hAnsiTheme="majorHAnsi" w:cstheme="majorHAnsi"/>
        </w:rPr>
        <w:t>T</w:t>
      </w:r>
      <w:r w:rsidR="00A86E61">
        <w:rPr>
          <w:rFonts w:asciiTheme="majorHAnsi" w:hAnsiTheme="majorHAnsi" w:cstheme="majorHAnsi"/>
        </w:rPr>
        <w:t>o identify sex-specific markers</w:t>
      </w:r>
      <w:r w:rsidR="006F1AC1">
        <w:rPr>
          <w:rFonts w:asciiTheme="majorHAnsi" w:hAnsiTheme="majorHAnsi" w:cstheme="majorHAnsi"/>
        </w:rPr>
        <w:t xml:space="preserve"> within the genome of delta smelt</w:t>
      </w:r>
      <w:r w:rsidR="00A86E61">
        <w:rPr>
          <w:rFonts w:asciiTheme="majorHAnsi" w:hAnsiTheme="majorHAnsi" w:cstheme="majorHAnsi"/>
        </w:rPr>
        <w:t>, our</w:t>
      </w:r>
      <w:r w:rsidR="00A675F4" w:rsidRPr="00A675F4">
        <w:rPr>
          <w:rFonts w:asciiTheme="majorHAnsi" w:hAnsiTheme="majorHAnsi" w:cstheme="majorHAnsi"/>
        </w:rPr>
        <w:t xml:space="preserve"> </w:t>
      </w:r>
      <w:r w:rsidR="00A86E61">
        <w:rPr>
          <w:rFonts w:asciiTheme="majorHAnsi" w:hAnsiTheme="majorHAnsi" w:cstheme="majorHAnsi"/>
        </w:rPr>
        <w:t>experiments</w:t>
      </w:r>
      <w:r w:rsidR="00A675F4" w:rsidRPr="00A675F4">
        <w:rPr>
          <w:rFonts w:asciiTheme="majorHAnsi" w:hAnsiTheme="majorHAnsi" w:cstheme="majorHAnsi"/>
        </w:rPr>
        <w:t xml:space="preserve"> thoroughly probed </w:t>
      </w:r>
      <w:r w:rsidR="003F5EFB">
        <w:rPr>
          <w:rFonts w:asciiTheme="majorHAnsi" w:hAnsiTheme="majorHAnsi" w:cstheme="majorHAnsi"/>
        </w:rPr>
        <w:t>Illumina data, utilizing linked-read</w:t>
      </w:r>
      <w:r w:rsidR="00A675F4" w:rsidRPr="00A675F4">
        <w:rPr>
          <w:rFonts w:asciiTheme="majorHAnsi" w:hAnsiTheme="majorHAnsi" w:cstheme="majorHAnsi"/>
        </w:rPr>
        <w:t xml:space="preserve"> and two RAD</w:t>
      </w:r>
      <w:r w:rsidR="00ED6E2E">
        <w:rPr>
          <w:rFonts w:asciiTheme="majorHAnsi" w:hAnsiTheme="majorHAnsi" w:cstheme="majorHAnsi"/>
        </w:rPr>
        <w:t>-</w:t>
      </w:r>
      <w:r w:rsidR="00A675F4" w:rsidRPr="00A675F4">
        <w:rPr>
          <w:rFonts w:asciiTheme="majorHAnsi" w:hAnsiTheme="majorHAnsi" w:cstheme="majorHAnsi"/>
        </w:rPr>
        <w:t>sequencing datasets in multiple ways</w:t>
      </w:r>
      <w:r w:rsidR="003F5EFB">
        <w:rPr>
          <w:rFonts w:asciiTheme="majorHAnsi" w:hAnsiTheme="majorHAnsi" w:cstheme="majorHAnsi"/>
        </w:rPr>
        <w:t>.</w:t>
      </w:r>
      <w:r w:rsidR="00A675F4" w:rsidRPr="00A675F4">
        <w:rPr>
          <w:rFonts w:asciiTheme="majorHAnsi" w:hAnsiTheme="majorHAnsi" w:cstheme="majorHAnsi"/>
        </w:rPr>
        <w:t xml:space="preserve"> </w:t>
      </w:r>
      <w:r w:rsidR="003F5EFB">
        <w:rPr>
          <w:rFonts w:asciiTheme="majorHAnsi" w:hAnsiTheme="majorHAnsi" w:cstheme="majorHAnsi"/>
        </w:rPr>
        <w:t>W</w:t>
      </w:r>
      <w:r w:rsidR="00A675F4" w:rsidRPr="00A675F4">
        <w:rPr>
          <w:rFonts w:asciiTheme="majorHAnsi" w:hAnsiTheme="majorHAnsi" w:cstheme="majorHAnsi"/>
        </w:rPr>
        <w:t xml:space="preserve">e did not find </w:t>
      </w:r>
      <w:r w:rsidR="003F5EFB">
        <w:rPr>
          <w:rFonts w:asciiTheme="majorHAnsi" w:hAnsiTheme="majorHAnsi" w:cstheme="majorHAnsi"/>
        </w:rPr>
        <w:t xml:space="preserve">SNPs </w:t>
      </w:r>
      <w:r w:rsidR="006F1AC1">
        <w:rPr>
          <w:rFonts w:asciiTheme="majorHAnsi" w:hAnsiTheme="majorHAnsi" w:cstheme="majorHAnsi"/>
        </w:rPr>
        <w:t xml:space="preserve">completely </w:t>
      </w:r>
      <w:r w:rsidR="00A675F4" w:rsidRPr="00A675F4">
        <w:rPr>
          <w:rFonts w:asciiTheme="majorHAnsi" w:hAnsiTheme="majorHAnsi" w:cstheme="majorHAnsi"/>
        </w:rPr>
        <w:t xml:space="preserve">diagnostic </w:t>
      </w:r>
      <w:r w:rsidR="003F5EFB">
        <w:rPr>
          <w:rFonts w:asciiTheme="majorHAnsi" w:hAnsiTheme="majorHAnsi" w:cstheme="majorHAnsi"/>
        </w:rPr>
        <w:t xml:space="preserve">of sex </w:t>
      </w:r>
      <w:r w:rsidR="00A86E61">
        <w:rPr>
          <w:rFonts w:asciiTheme="majorHAnsi" w:hAnsiTheme="majorHAnsi" w:cstheme="majorHAnsi"/>
        </w:rPr>
        <w:t>in any of our experiments</w:t>
      </w:r>
      <w:r w:rsidR="00A675F4" w:rsidRPr="00A675F4">
        <w:rPr>
          <w:rFonts w:asciiTheme="majorHAnsi" w:hAnsiTheme="majorHAnsi" w:cstheme="majorHAnsi"/>
        </w:rPr>
        <w:t>.</w:t>
      </w:r>
      <w:r w:rsidR="00073F56">
        <w:rPr>
          <w:rFonts w:asciiTheme="majorHAnsi" w:hAnsiTheme="majorHAnsi" w:cstheme="majorHAnsi"/>
        </w:rPr>
        <w:t xml:space="preserve"> </w:t>
      </w:r>
      <w:r w:rsidR="005D6709">
        <w:rPr>
          <w:rFonts w:asciiTheme="majorHAnsi" w:hAnsiTheme="majorHAnsi" w:cstheme="majorHAnsi"/>
        </w:rPr>
        <w:t>Our results indicate the species</w:t>
      </w:r>
      <w:r w:rsidR="005D6709" w:rsidRPr="00A675F4">
        <w:rPr>
          <w:rFonts w:asciiTheme="majorHAnsi" w:hAnsiTheme="majorHAnsi" w:cstheme="majorHAnsi"/>
        </w:rPr>
        <w:t xml:space="preserve"> may not have straightforward chromosomal sex-determination, though we cannot yet completely rule it out</w:t>
      </w:r>
      <w:r w:rsidR="005D6709">
        <w:rPr>
          <w:rFonts w:asciiTheme="majorHAnsi" w:hAnsiTheme="majorHAnsi" w:cstheme="majorHAnsi"/>
        </w:rPr>
        <w:t xml:space="preserve"> for reasons explained below</w:t>
      </w:r>
      <w:r w:rsidR="005D6709" w:rsidRPr="00A675F4">
        <w:rPr>
          <w:rFonts w:asciiTheme="majorHAnsi" w:hAnsiTheme="majorHAnsi" w:cstheme="majorHAnsi"/>
        </w:rPr>
        <w:t xml:space="preserve">. </w:t>
      </w:r>
      <w:r w:rsidR="00A675F4" w:rsidRPr="00A675F4">
        <w:rPr>
          <w:rFonts w:asciiTheme="majorHAnsi" w:hAnsiTheme="majorHAnsi" w:cstheme="majorHAnsi"/>
        </w:rPr>
        <w:t xml:space="preserve">While we did not find diagnostic </w:t>
      </w:r>
      <w:r w:rsidR="005D6709">
        <w:rPr>
          <w:rFonts w:asciiTheme="majorHAnsi" w:hAnsiTheme="majorHAnsi" w:cstheme="majorHAnsi"/>
        </w:rPr>
        <w:t>sequences</w:t>
      </w:r>
      <w:r w:rsidR="00A675F4" w:rsidRPr="00A675F4">
        <w:rPr>
          <w:rFonts w:asciiTheme="majorHAnsi" w:hAnsiTheme="majorHAnsi" w:cstheme="majorHAnsi"/>
        </w:rPr>
        <w:t xml:space="preserve">, we did find </w:t>
      </w:r>
      <w:r w:rsidR="005D6709">
        <w:rPr>
          <w:rFonts w:asciiTheme="majorHAnsi" w:hAnsiTheme="majorHAnsi" w:cstheme="majorHAnsi"/>
        </w:rPr>
        <w:t>indicators</w:t>
      </w:r>
      <w:r w:rsidR="00A675F4" w:rsidRPr="00A675F4">
        <w:rPr>
          <w:rFonts w:asciiTheme="majorHAnsi" w:hAnsiTheme="majorHAnsi" w:cstheme="majorHAnsi"/>
        </w:rPr>
        <w:t xml:space="preserve"> </w:t>
      </w:r>
      <w:r w:rsidR="005D6709">
        <w:rPr>
          <w:rFonts w:asciiTheme="majorHAnsi" w:hAnsiTheme="majorHAnsi" w:cstheme="majorHAnsi"/>
        </w:rPr>
        <w:t>warranting</w:t>
      </w:r>
      <w:r w:rsidR="00A675F4" w:rsidRPr="00A675F4">
        <w:rPr>
          <w:rFonts w:asciiTheme="majorHAnsi" w:hAnsiTheme="majorHAnsi" w:cstheme="majorHAnsi"/>
        </w:rPr>
        <w:t xml:space="preserve"> further analysis</w:t>
      </w:r>
      <w:r w:rsidR="005D6709">
        <w:rPr>
          <w:rFonts w:asciiTheme="majorHAnsi" w:hAnsiTheme="majorHAnsi" w:cstheme="majorHAnsi"/>
        </w:rPr>
        <w:t xml:space="preserve">—our GWAS identified </w:t>
      </w:r>
      <w:r w:rsidR="00A675F4" w:rsidRPr="00A675F4">
        <w:rPr>
          <w:rFonts w:asciiTheme="majorHAnsi" w:hAnsiTheme="majorHAnsi" w:cstheme="majorHAnsi"/>
        </w:rPr>
        <w:t>candidate loci using RAD</w:t>
      </w:r>
      <w:r w:rsidR="00ED6E2E">
        <w:rPr>
          <w:rFonts w:asciiTheme="majorHAnsi" w:hAnsiTheme="majorHAnsi" w:cstheme="majorHAnsi"/>
        </w:rPr>
        <w:t>-</w:t>
      </w:r>
      <w:r w:rsidR="00A675F4" w:rsidRPr="00A675F4">
        <w:rPr>
          <w:rFonts w:asciiTheme="majorHAnsi" w:hAnsiTheme="majorHAnsi" w:cstheme="majorHAnsi"/>
        </w:rPr>
        <w:t xml:space="preserve">sequencing </w:t>
      </w:r>
      <w:r w:rsidR="003F5EFB">
        <w:rPr>
          <w:rFonts w:asciiTheme="majorHAnsi" w:hAnsiTheme="majorHAnsi" w:cstheme="majorHAnsi"/>
        </w:rPr>
        <w:t>data,</w:t>
      </w:r>
      <w:r w:rsidR="00A675F4" w:rsidRPr="00A675F4">
        <w:rPr>
          <w:rFonts w:asciiTheme="majorHAnsi" w:hAnsiTheme="majorHAnsi" w:cstheme="majorHAnsi"/>
        </w:rPr>
        <w:t xml:space="preserve"> and k-mer analysis </w:t>
      </w:r>
      <w:r w:rsidR="005D6709">
        <w:rPr>
          <w:rFonts w:asciiTheme="majorHAnsi" w:hAnsiTheme="majorHAnsi" w:cstheme="majorHAnsi"/>
        </w:rPr>
        <w:t>found unique male-specific k-mers in</w:t>
      </w:r>
      <w:r w:rsidR="00A675F4" w:rsidRPr="00A675F4">
        <w:rPr>
          <w:rFonts w:asciiTheme="majorHAnsi" w:hAnsiTheme="majorHAnsi" w:cstheme="majorHAnsi"/>
        </w:rPr>
        <w:t xml:space="preserve"> the linked-read sequencing dat</w:t>
      </w:r>
      <w:r w:rsidR="00E20B86">
        <w:rPr>
          <w:rFonts w:asciiTheme="majorHAnsi" w:hAnsiTheme="majorHAnsi" w:cstheme="majorHAnsi"/>
        </w:rPr>
        <w:t>a</w:t>
      </w:r>
      <w:r w:rsidR="00A675F4" w:rsidRPr="00A675F4">
        <w:rPr>
          <w:rFonts w:asciiTheme="majorHAnsi" w:hAnsiTheme="majorHAnsi" w:cstheme="majorHAnsi"/>
        </w:rPr>
        <w:t xml:space="preserve">. </w:t>
      </w:r>
    </w:p>
    <w:p w14:paraId="727759D7" w14:textId="1B02A479" w:rsidR="00446AF6" w:rsidRDefault="00446AF6" w:rsidP="00A675F4">
      <w:pPr>
        <w:rPr>
          <w:rFonts w:asciiTheme="majorHAnsi" w:hAnsiTheme="majorHAnsi" w:cstheme="majorHAnsi"/>
        </w:rPr>
      </w:pPr>
    </w:p>
    <w:p w14:paraId="0FFB677B" w14:textId="7CF59F8A" w:rsidR="00152959" w:rsidRDefault="00D31C43" w:rsidP="00DE79E2">
      <w:pPr>
        <w:rPr>
          <w:rFonts w:asciiTheme="majorHAnsi" w:hAnsiTheme="majorHAnsi" w:cstheme="majorHAnsi"/>
        </w:rPr>
      </w:pPr>
      <w:r>
        <w:rPr>
          <w:rFonts w:asciiTheme="majorHAnsi" w:hAnsiTheme="majorHAnsi" w:cstheme="majorHAnsi"/>
        </w:rPr>
        <w:t xml:space="preserve">Analyses using RAD-sequencing data alone showed mixed results. </w:t>
      </w:r>
      <w:r w:rsidR="00DE79E2">
        <w:rPr>
          <w:rFonts w:asciiTheme="majorHAnsi" w:hAnsiTheme="majorHAnsi" w:cstheme="majorHAnsi"/>
        </w:rPr>
        <w:t xml:space="preserve">While GWAS results identified </w:t>
      </w:r>
      <w:r w:rsidR="0006406A">
        <w:rPr>
          <w:rFonts w:asciiTheme="majorHAnsi" w:hAnsiTheme="majorHAnsi" w:cstheme="majorHAnsi"/>
        </w:rPr>
        <w:t xml:space="preserve">two </w:t>
      </w:r>
      <w:r w:rsidR="00C70F72">
        <w:rPr>
          <w:rFonts w:asciiTheme="majorHAnsi" w:hAnsiTheme="majorHAnsi" w:cstheme="majorHAnsi"/>
        </w:rPr>
        <w:t>SNPs</w:t>
      </w:r>
      <w:r w:rsidR="00DE79E2">
        <w:rPr>
          <w:rFonts w:asciiTheme="majorHAnsi" w:hAnsiTheme="majorHAnsi" w:cstheme="majorHAnsi"/>
        </w:rPr>
        <w:t xml:space="preserve"> highly associated with sex, </w:t>
      </w:r>
      <w:r w:rsidR="0006406A">
        <w:rPr>
          <w:rFonts w:asciiTheme="majorHAnsi" w:hAnsiTheme="majorHAnsi" w:cstheme="majorHAnsi"/>
        </w:rPr>
        <w:t xml:space="preserve">neither </w:t>
      </w:r>
      <w:r w:rsidR="00C70F72">
        <w:rPr>
          <w:rFonts w:asciiTheme="majorHAnsi" w:hAnsiTheme="majorHAnsi" w:cstheme="majorHAnsi"/>
        </w:rPr>
        <w:t>was</w:t>
      </w:r>
      <w:r w:rsidR="0006406A">
        <w:rPr>
          <w:rFonts w:asciiTheme="majorHAnsi" w:hAnsiTheme="majorHAnsi" w:cstheme="majorHAnsi"/>
        </w:rPr>
        <w:t xml:space="preserve"> perfectly correlated with sex and cannot be used as a diagnostic marker for application</w:t>
      </w:r>
      <w:r w:rsidR="005D6709">
        <w:rPr>
          <w:rFonts w:asciiTheme="majorHAnsi" w:hAnsiTheme="majorHAnsi" w:cstheme="majorHAnsi"/>
        </w:rPr>
        <w:t>s</w:t>
      </w:r>
      <w:r w:rsidR="00E20B86">
        <w:rPr>
          <w:rFonts w:asciiTheme="majorHAnsi" w:hAnsiTheme="majorHAnsi" w:cstheme="majorHAnsi"/>
        </w:rPr>
        <w:t xml:space="preserve"> in the field</w:t>
      </w:r>
      <w:r w:rsidR="0006406A">
        <w:rPr>
          <w:rFonts w:asciiTheme="majorHAnsi" w:hAnsiTheme="majorHAnsi" w:cstheme="majorHAnsi"/>
        </w:rPr>
        <w:t xml:space="preserve">. </w:t>
      </w:r>
      <w:r w:rsidR="006F1AC1">
        <w:rPr>
          <w:rFonts w:asciiTheme="majorHAnsi" w:hAnsiTheme="majorHAnsi" w:cstheme="majorHAnsi"/>
        </w:rPr>
        <w:t xml:space="preserve">The region containing </w:t>
      </w:r>
      <w:r w:rsidR="00CE6990">
        <w:rPr>
          <w:rFonts w:asciiTheme="majorHAnsi" w:hAnsiTheme="majorHAnsi" w:cstheme="majorHAnsi"/>
        </w:rPr>
        <w:t>Chromosome 5</w:t>
      </w:r>
      <w:r w:rsidR="00E20B86">
        <w:rPr>
          <w:rFonts w:asciiTheme="majorHAnsi" w:hAnsiTheme="majorHAnsi" w:cstheme="majorHAnsi"/>
        </w:rPr>
        <w:t xml:space="preserve"> </w:t>
      </w:r>
      <w:r w:rsidR="00CE6990">
        <w:rPr>
          <w:rFonts w:asciiTheme="majorHAnsi" w:hAnsiTheme="majorHAnsi" w:cstheme="majorHAnsi"/>
        </w:rPr>
        <w:t>may</w:t>
      </w:r>
      <w:r w:rsidR="00E20B86">
        <w:rPr>
          <w:rFonts w:asciiTheme="majorHAnsi" w:hAnsiTheme="majorHAnsi" w:cstheme="majorHAnsi"/>
        </w:rPr>
        <w:t xml:space="preserve"> be a good candidate region for future investigatio</w:t>
      </w:r>
      <w:r w:rsidR="00CE6990">
        <w:rPr>
          <w:rFonts w:asciiTheme="majorHAnsi" w:hAnsiTheme="majorHAnsi" w:cstheme="majorHAnsi"/>
        </w:rPr>
        <w:t>n</w:t>
      </w:r>
      <w:r w:rsidR="00073A51">
        <w:rPr>
          <w:rFonts w:asciiTheme="majorHAnsi" w:hAnsiTheme="majorHAnsi" w:cstheme="majorHAnsi"/>
        </w:rPr>
        <w:t xml:space="preserve"> as it</w:t>
      </w:r>
      <w:r w:rsidR="005D6709">
        <w:rPr>
          <w:rFonts w:asciiTheme="majorHAnsi" w:hAnsiTheme="majorHAnsi" w:cstheme="majorHAnsi"/>
        </w:rPr>
        <w:t xml:space="preserve"> contains </w:t>
      </w:r>
      <w:r w:rsidR="00073A51">
        <w:rPr>
          <w:rFonts w:asciiTheme="majorHAnsi" w:hAnsiTheme="majorHAnsi" w:cstheme="majorHAnsi"/>
        </w:rPr>
        <w:t>genes such as TENM1 and smarca1 which are found on mammalian X chromosomes</w:t>
      </w:r>
      <w:r w:rsidR="006F1AC1">
        <w:rPr>
          <w:rFonts w:asciiTheme="majorHAnsi" w:hAnsiTheme="majorHAnsi" w:cstheme="majorHAnsi"/>
        </w:rPr>
        <w:t xml:space="preserve">. </w:t>
      </w:r>
      <w:r w:rsidR="00E20B86">
        <w:rPr>
          <w:rFonts w:asciiTheme="majorHAnsi" w:hAnsiTheme="majorHAnsi" w:cstheme="majorHAnsi"/>
        </w:rPr>
        <w:t>Furthermore, we did not specifically sequence genes in this region</w:t>
      </w:r>
      <w:r w:rsidR="00C130D8">
        <w:rPr>
          <w:rFonts w:asciiTheme="majorHAnsi" w:hAnsiTheme="majorHAnsi" w:cstheme="majorHAnsi"/>
        </w:rPr>
        <w:t xml:space="preserve"> and </w:t>
      </w:r>
      <w:r>
        <w:rPr>
          <w:rFonts w:asciiTheme="majorHAnsi" w:hAnsiTheme="majorHAnsi" w:cstheme="majorHAnsi"/>
        </w:rPr>
        <w:t>may not have</w:t>
      </w:r>
      <w:r w:rsidR="00C130D8">
        <w:rPr>
          <w:rFonts w:asciiTheme="majorHAnsi" w:hAnsiTheme="majorHAnsi" w:cstheme="majorHAnsi"/>
        </w:rPr>
        <w:t xml:space="preserve"> capture</w:t>
      </w:r>
      <w:r>
        <w:rPr>
          <w:rFonts w:asciiTheme="majorHAnsi" w:hAnsiTheme="majorHAnsi" w:cstheme="majorHAnsi"/>
        </w:rPr>
        <w:t>d adequate variation</w:t>
      </w:r>
      <w:r w:rsidR="00C130D8">
        <w:rPr>
          <w:rFonts w:asciiTheme="majorHAnsi" w:hAnsiTheme="majorHAnsi" w:cstheme="majorHAnsi"/>
        </w:rPr>
        <w:t xml:space="preserve"> with our RAD</w:t>
      </w:r>
      <w:r>
        <w:rPr>
          <w:rFonts w:asciiTheme="majorHAnsi" w:hAnsiTheme="majorHAnsi" w:cstheme="majorHAnsi"/>
        </w:rPr>
        <w:t xml:space="preserve"> data.</w:t>
      </w:r>
      <w:r w:rsidR="00D829DD">
        <w:rPr>
          <w:rFonts w:asciiTheme="majorHAnsi" w:hAnsiTheme="majorHAnsi" w:cstheme="majorHAnsi"/>
        </w:rPr>
        <w:t xml:space="preserve"> </w:t>
      </w:r>
      <w:r w:rsidR="00152959">
        <w:rPr>
          <w:rFonts w:asciiTheme="majorHAnsi" w:hAnsiTheme="majorHAnsi" w:cstheme="majorHAnsi"/>
        </w:rPr>
        <w:t xml:space="preserve">Depth analysis using RAD-sequencing data revealed no </w:t>
      </w:r>
      <w:r w:rsidR="002834EC">
        <w:rPr>
          <w:rFonts w:asciiTheme="majorHAnsi" w:hAnsiTheme="majorHAnsi" w:cstheme="majorHAnsi"/>
        </w:rPr>
        <w:t xml:space="preserve">markers with consistent depth disparities between sexes. </w:t>
      </w:r>
      <w:r w:rsidR="00D829DD">
        <w:rPr>
          <w:rFonts w:asciiTheme="majorHAnsi" w:hAnsiTheme="majorHAnsi" w:cstheme="majorHAnsi"/>
        </w:rPr>
        <w:t>Our inability to identify markers diagnostic of sex in the GWAS and depth analyses</w:t>
      </w:r>
      <w:r w:rsidR="002834EC">
        <w:rPr>
          <w:rFonts w:asciiTheme="majorHAnsi" w:hAnsiTheme="majorHAnsi" w:cstheme="majorHAnsi"/>
        </w:rPr>
        <w:t xml:space="preserve"> could be due to </w:t>
      </w:r>
      <w:r w:rsidR="00D829DD">
        <w:rPr>
          <w:rFonts w:asciiTheme="majorHAnsi" w:hAnsiTheme="majorHAnsi" w:cstheme="majorHAnsi"/>
        </w:rPr>
        <w:t>inadequate coverage of the delta smelt sex determining region</w:t>
      </w:r>
      <w:r w:rsidR="002834EC">
        <w:rPr>
          <w:rFonts w:asciiTheme="majorHAnsi" w:hAnsiTheme="majorHAnsi" w:cstheme="majorHAnsi"/>
        </w:rPr>
        <w:t xml:space="preserve">. Since RAD-sequencing data </w:t>
      </w:r>
      <w:r w:rsidR="00B55BDB">
        <w:rPr>
          <w:rFonts w:asciiTheme="majorHAnsi" w:hAnsiTheme="majorHAnsi" w:cstheme="majorHAnsi"/>
        </w:rPr>
        <w:t xml:space="preserve">only samples at </w:t>
      </w:r>
      <w:commentRangeStart w:id="314"/>
      <w:del w:id="315" w:author="Shannon Erica Kendal Joslin" w:date="2023-11-02T11:20:00Z">
        <w:r w:rsidDel="00E04573">
          <w:rPr>
            <w:rFonts w:asciiTheme="majorHAnsi" w:hAnsiTheme="majorHAnsi" w:cstheme="majorHAnsi"/>
          </w:rPr>
          <w:delText xml:space="preserve">specific </w:delText>
        </w:r>
      </w:del>
      <w:r w:rsidR="00B55BDB">
        <w:rPr>
          <w:rFonts w:asciiTheme="majorHAnsi" w:hAnsiTheme="majorHAnsi" w:cstheme="majorHAnsi"/>
        </w:rPr>
        <w:t>sequence</w:t>
      </w:r>
      <w:r>
        <w:rPr>
          <w:rFonts w:asciiTheme="majorHAnsi" w:hAnsiTheme="majorHAnsi" w:cstheme="majorHAnsi"/>
        </w:rPr>
        <w:t>s</w:t>
      </w:r>
      <w:commentRangeEnd w:id="314"/>
      <w:r w:rsidR="00F15883">
        <w:rPr>
          <w:rStyle w:val="CommentReference"/>
        </w:rPr>
        <w:commentReference w:id="314"/>
      </w:r>
      <w:ins w:id="316" w:author="Shannon Erica Kendal Joslin" w:date="2023-10-29T11:39:00Z">
        <w:r w:rsidR="00E35949">
          <w:rPr>
            <w:rFonts w:asciiTheme="majorHAnsi" w:hAnsiTheme="majorHAnsi" w:cstheme="majorHAnsi"/>
          </w:rPr>
          <w:t xml:space="preserve"> near cut sites</w:t>
        </w:r>
      </w:ins>
      <w:r>
        <w:rPr>
          <w:rFonts w:asciiTheme="majorHAnsi" w:hAnsiTheme="majorHAnsi" w:cstheme="majorHAnsi"/>
        </w:rPr>
        <w:t>,</w:t>
      </w:r>
      <w:r w:rsidR="00B55BDB">
        <w:rPr>
          <w:rFonts w:asciiTheme="majorHAnsi" w:hAnsiTheme="majorHAnsi" w:cstheme="majorHAnsi"/>
        </w:rPr>
        <w:t xml:space="preserve"> our data may not have adequately sampled </w:t>
      </w:r>
      <w:r>
        <w:rPr>
          <w:rFonts w:asciiTheme="majorHAnsi" w:hAnsiTheme="majorHAnsi" w:cstheme="majorHAnsi"/>
        </w:rPr>
        <w:t xml:space="preserve">genetic material </w:t>
      </w:r>
      <w:r w:rsidR="00B55BDB">
        <w:rPr>
          <w:rFonts w:asciiTheme="majorHAnsi" w:hAnsiTheme="majorHAnsi" w:cstheme="majorHAnsi"/>
        </w:rPr>
        <w:t xml:space="preserve">in </w:t>
      </w:r>
      <w:r>
        <w:rPr>
          <w:rFonts w:asciiTheme="majorHAnsi" w:hAnsiTheme="majorHAnsi" w:cstheme="majorHAnsi"/>
        </w:rPr>
        <w:t xml:space="preserve">delta smelt’s </w:t>
      </w:r>
      <w:r w:rsidR="00B55BDB">
        <w:rPr>
          <w:rFonts w:asciiTheme="majorHAnsi" w:hAnsiTheme="majorHAnsi" w:cstheme="majorHAnsi"/>
        </w:rPr>
        <w:t xml:space="preserve">sex determining region or </w:t>
      </w:r>
      <w:r w:rsidR="00293332">
        <w:rPr>
          <w:rFonts w:asciiTheme="majorHAnsi" w:hAnsiTheme="majorHAnsi" w:cstheme="majorHAnsi"/>
        </w:rPr>
        <w:t>may</w:t>
      </w:r>
      <w:r w:rsidR="00B55BDB">
        <w:rPr>
          <w:rFonts w:asciiTheme="majorHAnsi" w:hAnsiTheme="majorHAnsi" w:cstheme="majorHAnsi"/>
        </w:rPr>
        <w:t xml:space="preserve"> have missed the region entirely.</w:t>
      </w:r>
      <w:r w:rsidR="00293332">
        <w:rPr>
          <w:rFonts w:asciiTheme="majorHAnsi" w:hAnsiTheme="majorHAnsi" w:cstheme="majorHAnsi"/>
        </w:rPr>
        <w:t xml:space="preserve"> </w:t>
      </w:r>
      <w:r w:rsidR="00D829DD">
        <w:rPr>
          <w:rFonts w:asciiTheme="majorHAnsi" w:hAnsiTheme="majorHAnsi" w:cstheme="majorHAnsi"/>
        </w:rPr>
        <w:t>L</w:t>
      </w:r>
      <w:r w:rsidR="00293332">
        <w:rPr>
          <w:rFonts w:asciiTheme="majorHAnsi" w:hAnsiTheme="majorHAnsi" w:cstheme="majorHAnsi"/>
        </w:rPr>
        <w:t xml:space="preserve">ack of adequate coverage in the area of interest could easily result in </w:t>
      </w:r>
      <w:r w:rsidR="00293332">
        <w:rPr>
          <w:rFonts w:asciiTheme="majorHAnsi" w:hAnsiTheme="majorHAnsi" w:cstheme="majorHAnsi"/>
        </w:rPr>
        <w:lastRenderedPageBreak/>
        <w:t xml:space="preserve">inconclusive results as </w:t>
      </w:r>
      <w:r w:rsidR="00F15883">
        <w:rPr>
          <w:rFonts w:asciiTheme="majorHAnsi" w:hAnsiTheme="majorHAnsi" w:cstheme="majorHAnsi"/>
        </w:rPr>
        <w:t>the</w:t>
      </w:r>
      <w:r w:rsidR="00293332">
        <w:rPr>
          <w:rFonts w:asciiTheme="majorHAnsi" w:hAnsiTheme="majorHAnsi" w:cstheme="majorHAnsi"/>
        </w:rPr>
        <w:t xml:space="preserve"> genomes </w:t>
      </w:r>
      <w:r w:rsidR="00F15883">
        <w:rPr>
          <w:rFonts w:asciiTheme="majorHAnsi" w:hAnsiTheme="majorHAnsi" w:cstheme="majorHAnsi"/>
        </w:rPr>
        <w:t xml:space="preserve">of other fish species </w:t>
      </w:r>
      <w:r w:rsidR="00293332">
        <w:rPr>
          <w:rFonts w:asciiTheme="majorHAnsi" w:hAnsiTheme="majorHAnsi" w:cstheme="majorHAnsi"/>
        </w:rPr>
        <w:t xml:space="preserve">have been shown to </w:t>
      </w:r>
      <w:r w:rsidR="00D829DD">
        <w:rPr>
          <w:rFonts w:asciiTheme="majorHAnsi" w:hAnsiTheme="majorHAnsi" w:cstheme="majorHAnsi"/>
        </w:rPr>
        <w:t>contain</w:t>
      </w:r>
      <w:r w:rsidR="00DE79E2">
        <w:rPr>
          <w:rFonts w:asciiTheme="majorHAnsi" w:hAnsiTheme="majorHAnsi" w:cstheme="majorHAnsi"/>
        </w:rPr>
        <w:t xml:space="preserve"> only</w:t>
      </w:r>
      <w:r w:rsidR="00293332">
        <w:rPr>
          <w:rFonts w:asciiTheme="majorHAnsi" w:hAnsiTheme="majorHAnsi" w:cstheme="majorHAnsi"/>
        </w:rPr>
        <w:t xml:space="preserve"> a single sex-linked SNP </w:t>
      </w:r>
      <w:r w:rsidR="00DE79E2">
        <w:rPr>
          <w:rFonts w:asciiTheme="majorHAnsi" w:hAnsiTheme="majorHAnsi" w:cstheme="majorHAnsi"/>
        </w:rPr>
        <w:t xml:space="preserve">when </w:t>
      </w:r>
      <w:r w:rsidR="00D829DD">
        <w:rPr>
          <w:rFonts w:asciiTheme="majorHAnsi" w:hAnsiTheme="majorHAnsi" w:cstheme="majorHAnsi"/>
        </w:rPr>
        <w:t>performing a similar analysis with</w:t>
      </w:r>
      <w:r w:rsidR="00293332">
        <w:rPr>
          <w:rFonts w:asciiTheme="majorHAnsi" w:hAnsiTheme="majorHAnsi" w:cstheme="majorHAnsi"/>
        </w:rPr>
        <w:t xml:space="preserve"> whole genome resequencing data </w:t>
      </w:r>
      <w:r w:rsidR="00293332">
        <w:rPr>
          <w:rFonts w:asciiTheme="majorHAnsi" w:hAnsiTheme="majorHAnsi" w:cstheme="majorHAnsi"/>
        </w:rPr>
        <w:fldChar w:fldCharType="begin"/>
      </w:r>
      <w:r w:rsidR="00293332">
        <w:rPr>
          <w:rFonts w:asciiTheme="majorHAnsi" w:hAnsiTheme="majorHAnsi" w:cstheme="majorHAnsi"/>
        </w:rPr>
        <w:instrText xml:space="preserve"> ADDIN ZOTERO_ITEM CSL_CITATION {"citationID":"E4RrQunO","properties":{"formattedCitation":"(Grayson et al., 2022; Kamiya et al., 2012)","plainCitation":"(Grayson et al., 2022; Kamiya et al., 2012)","noteIndex":0},"citationItems":[{"id":735,"uris":["http://zotero.org/users/local/3tku6QP0/items/GV4PUUAB"],"itemData":{"id":735,"type":"article","DOI":"https://doi.org/10.1101/2022.02.21.481346","title":"SexFindR: A computational workflow to identify young and old sex chromosomes","author":[{"family":"Grayson","given":"Phil"},{"family":"Wright","given":"Alison"},{"family":"Garroway","given":"Colin J."},{"family":"Docker","given":"Margaret F."}],"accessed":{"date-parts":[["2022",2,22]]},"issued":{"date-parts":[["2022"]]}}},{"id":763,"uris":["http://zotero.org/users/local/3tku6QP0/items/R9JMF3F8"],"itemData":{"id":763,"type":"article-journal","abstract":"Heterogametic sex chromosomes have evolved independently in various lineages of vertebrates. Such sex chromosome pairs often contain nonrecombining regions, with one of the chromosomes harboring a master sex-determining (SD) gene. It is hypothesized that these sex chromosomes evolved from a pair of autosomes that diverged after acquiring the SD gene. By linkage and association mapping of the SD locus in fugu (Takifugu rubripes), we show that a SNP (C/G) in the antiMu¨llerian hormone receptor type II (Amhr2) gene is the only polymorphism associated with phenotypic sex. This SNP changes an amino acid (His/Asp384) in the kinase domain. While females are homozygous (His/His384), males are heterozygous. Sex in fugu is most likely determined by a combination of the two alleles of Amhr2. Consistent with this model, the medaka hotei mutant carrying a substitution in the kinase domain of Amhr2 causes a female phenotype. The association of the Amhr2 SNP with phenotypic sex is conserved in two other species of Takifugu but not in Tetraodon. The fugu SD locus shows no sign of recombination suppression between X and Y chromosomes. Thus, fugu sex chromosomes represent an unusual example of proto–sex chromosomes. Such undifferentiated X-Y chromosomes may be more common in vertebrates than previously thought.","container-title":"PLoS Genetics","DOI":"10.1371/journal.pgen.1002798","ISSN":"1553-7404","issue":"7","journalAbbreviation":"PLoS Genet","language":"en","page":"e1002798","source":"DOI.org (Crossref)","title":"A Trans-Species Missense SNP in Amhr2 Is Associated with Sex Determination in the Tiger Pufferfish, Takifugu rubripes (Fugu)","volume":"8","author":[{"family":"Kamiya","given":"Takashi"},{"family":"Kai","given":"Wataru"},{"family":"Tasumi","given":"Satoshi"},{"family":"Oka","given":"Ayumi"},{"family":"Matsunaga","given":"Takayoshi"},{"family":"Mizuno","given":"Naoki"},{"family":"Fujita","given":"Masashi"},{"family":"Suetake","given":"Hiroaki"},{"family":"Suzuki","given":"Shigenori"},{"family":"Hosoya","given":"Sho"},{"family":"Tohari","given":"Sumanty"},{"family":"Brenner","given":"Sydney"},{"family":"Miyadai","given":"Toshiaki"},{"family":"Venkatesh","given":"Byrappa"},{"family":"Suzuki","given":"Yuzuru"},{"family":"Kikuchi","given":"Kiyoshi"}],"editor":[{"family":"Peichel","given":"Catherine L."}],"issued":{"date-parts":[["2012",7,12]]}}}],"schema":"https://github.com/citation-style-language/schema/raw/master/csl-citation.json"} </w:instrText>
      </w:r>
      <w:r w:rsidR="00293332">
        <w:rPr>
          <w:rFonts w:asciiTheme="majorHAnsi" w:hAnsiTheme="majorHAnsi" w:cstheme="majorHAnsi"/>
        </w:rPr>
        <w:fldChar w:fldCharType="separate"/>
      </w:r>
      <w:r w:rsidR="00293332">
        <w:rPr>
          <w:rFonts w:asciiTheme="majorHAnsi" w:hAnsiTheme="majorHAnsi" w:cstheme="majorHAnsi"/>
          <w:noProof/>
        </w:rPr>
        <w:t>(Grayson et al., 2022; Kamiya et al., 2012)</w:t>
      </w:r>
      <w:r w:rsidR="00293332">
        <w:rPr>
          <w:rFonts w:asciiTheme="majorHAnsi" w:hAnsiTheme="majorHAnsi" w:cstheme="majorHAnsi"/>
        </w:rPr>
        <w:fldChar w:fldCharType="end"/>
      </w:r>
      <w:r w:rsidR="00293332">
        <w:rPr>
          <w:rFonts w:asciiTheme="majorHAnsi" w:hAnsiTheme="majorHAnsi" w:cstheme="majorHAnsi"/>
        </w:rPr>
        <w:t>.</w:t>
      </w:r>
      <w:r w:rsidR="00DE79E2">
        <w:rPr>
          <w:rFonts w:asciiTheme="majorHAnsi" w:hAnsiTheme="majorHAnsi" w:cstheme="majorHAnsi"/>
        </w:rPr>
        <w:t xml:space="preserve"> Thus, if the sex determining region in delta smelt is particularly small or is in an area without regular </w:t>
      </w:r>
      <w:proofErr w:type="spellStart"/>
      <w:r w:rsidR="00DE79E2">
        <w:rPr>
          <w:rFonts w:asciiTheme="majorHAnsi" w:hAnsiTheme="majorHAnsi" w:cstheme="majorHAnsi"/>
          <w:i/>
          <w:iCs/>
        </w:rPr>
        <w:t>PstI</w:t>
      </w:r>
      <w:proofErr w:type="spellEnd"/>
      <w:r w:rsidR="00DE79E2">
        <w:rPr>
          <w:rFonts w:asciiTheme="majorHAnsi" w:hAnsiTheme="majorHAnsi" w:cstheme="majorHAnsi"/>
        </w:rPr>
        <w:t xml:space="preserve"> cut sites, we would not pick up a signature in our analyses. </w:t>
      </w:r>
    </w:p>
    <w:p w14:paraId="54B71E16" w14:textId="77777777" w:rsidR="00152959" w:rsidRDefault="00152959" w:rsidP="00A675F4">
      <w:pPr>
        <w:rPr>
          <w:rFonts w:asciiTheme="majorHAnsi" w:hAnsiTheme="majorHAnsi" w:cstheme="majorHAnsi"/>
        </w:rPr>
      </w:pPr>
    </w:p>
    <w:p w14:paraId="605385B2" w14:textId="174F2E95" w:rsidR="004D21D2" w:rsidRPr="00A951B3" w:rsidRDefault="00A675F4" w:rsidP="004D21D2">
      <w:pPr>
        <w:rPr>
          <w:rFonts w:asciiTheme="majorHAnsi" w:hAnsiTheme="majorHAnsi" w:cstheme="majorHAnsi"/>
        </w:rPr>
      </w:pPr>
      <w:r w:rsidRPr="00A675F4">
        <w:rPr>
          <w:rFonts w:asciiTheme="majorHAnsi" w:hAnsiTheme="majorHAnsi" w:cstheme="majorHAnsi"/>
        </w:rPr>
        <w:t xml:space="preserve">Interestingly, k-mer analysis </w:t>
      </w:r>
      <w:r w:rsidR="00446AF6">
        <w:rPr>
          <w:rFonts w:asciiTheme="majorHAnsi" w:hAnsiTheme="majorHAnsi" w:cstheme="majorHAnsi"/>
        </w:rPr>
        <w:t xml:space="preserve">using linked-read data </w:t>
      </w:r>
      <w:r w:rsidRPr="00A675F4">
        <w:rPr>
          <w:rFonts w:asciiTheme="majorHAnsi" w:hAnsiTheme="majorHAnsi" w:cstheme="majorHAnsi"/>
        </w:rPr>
        <w:t xml:space="preserve">detected DNA sequences only found within the male individual’s linked-read sequencing––one or more of these loci could contain a sex determining region or SNPs diagnostic of sex. </w:t>
      </w:r>
      <w:r w:rsidR="004D21D2">
        <w:rPr>
          <w:rFonts w:asciiTheme="majorHAnsi" w:hAnsiTheme="majorHAnsi" w:cstheme="majorHAnsi"/>
        </w:rPr>
        <w:t>The</w:t>
      </w:r>
      <w:r w:rsidR="00790724">
        <w:rPr>
          <w:rFonts w:asciiTheme="majorHAnsi" w:hAnsiTheme="majorHAnsi" w:cstheme="majorHAnsi"/>
        </w:rPr>
        <w:t xml:space="preserve"> </w:t>
      </w:r>
      <w:r w:rsidR="00790724" w:rsidRPr="00A951B3">
        <w:rPr>
          <w:rFonts w:asciiTheme="majorHAnsi" w:hAnsiTheme="majorHAnsi" w:cstheme="majorHAnsi"/>
        </w:rPr>
        <w:t>male-specific peak at roughly half the abundance of the female-specific peak</w:t>
      </w:r>
      <w:r w:rsidR="004D21D2">
        <w:rPr>
          <w:rFonts w:asciiTheme="majorHAnsi" w:hAnsiTheme="majorHAnsi" w:cstheme="majorHAnsi"/>
        </w:rPr>
        <w:t xml:space="preserve"> shown in Figure 3.4 and the abundance of k-mers only contained within the male sequencing data shown in Figure 3.5 </w:t>
      </w:r>
      <w:r w:rsidR="00790724">
        <w:rPr>
          <w:rFonts w:asciiTheme="majorHAnsi" w:hAnsiTheme="majorHAnsi" w:cstheme="majorHAnsi"/>
        </w:rPr>
        <w:t>may indicat</w:t>
      </w:r>
      <w:r w:rsidR="00C14551">
        <w:rPr>
          <w:rFonts w:asciiTheme="majorHAnsi" w:hAnsiTheme="majorHAnsi" w:cstheme="majorHAnsi"/>
        </w:rPr>
        <w:t>e</w:t>
      </w:r>
      <w:r w:rsidR="00790724">
        <w:rPr>
          <w:rFonts w:asciiTheme="majorHAnsi" w:hAnsiTheme="majorHAnsi" w:cstheme="majorHAnsi"/>
        </w:rPr>
        <w:t xml:space="preserve"> that </w:t>
      </w:r>
      <w:r w:rsidR="00790724" w:rsidRPr="00A951B3">
        <w:rPr>
          <w:rFonts w:asciiTheme="majorHAnsi" w:hAnsiTheme="majorHAnsi" w:cstheme="majorHAnsi"/>
        </w:rPr>
        <w:t xml:space="preserve">the male genome contains a large amount of sequencing data not contained in the female genome (potentially a Y or male-specific chromosome) and provides evidence that the male delta smelt may be a heterogametic </w:t>
      </w:r>
      <w:commentRangeStart w:id="317"/>
      <w:commentRangeStart w:id="318"/>
      <w:r w:rsidR="00790724" w:rsidRPr="00A951B3">
        <w:rPr>
          <w:rFonts w:asciiTheme="majorHAnsi" w:hAnsiTheme="majorHAnsi" w:cstheme="majorHAnsi"/>
        </w:rPr>
        <w:t>sex</w:t>
      </w:r>
      <w:commentRangeEnd w:id="317"/>
      <w:r w:rsidR="00C14551">
        <w:rPr>
          <w:rStyle w:val="CommentReference"/>
        </w:rPr>
        <w:commentReference w:id="317"/>
      </w:r>
      <w:commentRangeEnd w:id="318"/>
      <w:r w:rsidR="00E04573">
        <w:rPr>
          <w:rStyle w:val="CommentReference"/>
        </w:rPr>
        <w:commentReference w:id="318"/>
      </w:r>
      <w:r w:rsidR="00790724" w:rsidRPr="00A951B3">
        <w:rPr>
          <w:rFonts w:asciiTheme="majorHAnsi" w:hAnsiTheme="majorHAnsi" w:cstheme="majorHAnsi"/>
        </w:rPr>
        <w:t>.</w:t>
      </w:r>
      <w:r w:rsidR="00790724">
        <w:rPr>
          <w:rFonts w:asciiTheme="majorHAnsi" w:hAnsiTheme="majorHAnsi" w:cstheme="majorHAnsi"/>
        </w:rPr>
        <w:t xml:space="preserve"> </w:t>
      </w:r>
    </w:p>
    <w:p w14:paraId="219EB35C" w14:textId="7F3CDD1F" w:rsidR="004D21D2" w:rsidRDefault="004D21D2" w:rsidP="00A675F4">
      <w:pPr>
        <w:rPr>
          <w:rFonts w:asciiTheme="majorHAnsi" w:hAnsiTheme="majorHAnsi" w:cstheme="majorHAnsi"/>
        </w:rPr>
      </w:pPr>
    </w:p>
    <w:p w14:paraId="6FEDA1CA" w14:textId="44DE5CE6" w:rsidR="00A675F4" w:rsidRPr="00790724" w:rsidRDefault="00790724" w:rsidP="00A675F4">
      <w:pPr>
        <w:rPr>
          <w:rFonts w:asciiTheme="majorHAnsi" w:hAnsiTheme="majorHAnsi" w:cstheme="majorHAnsi"/>
        </w:rPr>
      </w:pPr>
      <w:r>
        <w:rPr>
          <w:rFonts w:asciiTheme="majorHAnsi" w:hAnsiTheme="majorHAnsi" w:cstheme="majorHAnsi"/>
        </w:rPr>
        <w:t>Additionally, p</w:t>
      </w:r>
      <w:r w:rsidR="00A675F4" w:rsidRPr="00A675F4">
        <w:rPr>
          <w:rFonts w:asciiTheme="majorHAnsi" w:hAnsiTheme="majorHAnsi" w:cstheme="majorHAnsi"/>
        </w:rPr>
        <w:t>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sex-specific markers with</w:t>
      </w:r>
      <w:r w:rsidR="0077392E">
        <w:rPr>
          <w:rFonts w:asciiTheme="majorHAnsi" w:hAnsiTheme="majorHAnsi" w:cstheme="majorHAnsi"/>
        </w:rPr>
        <w:t>in this region using</w:t>
      </w:r>
      <w:r w:rsidR="00A675F4" w:rsidRPr="00A675F4">
        <w:rPr>
          <w:rFonts w:asciiTheme="majorHAnsi" w:hAnsiTheme="majorHAnsi" w:cstheme="majorHAnsi"/>
        </w:rPr>
        <w:t xml:space="preserve"> the RAD</w:t>
      </w:r>
      <w:r w:rsidR="00ED6E2E">
        <w:rPr>
          <w:rFonts w:asciiTheme="majorHAnsi" w:hAnsiTheme="majorHAnsi" w:cstheme="majorHAnsi"/>
        </w:rPr>
        <w:t>-</w:t>
      </w:r>
      <w:r w:rsidR="00A675F4" w:rsidRPr="00A675F4">
        <w:rPr>
          <w:rFonts w:asciiTheme="majorHAnsi" w:hAnsiTheme="majorHAnsi" w:cstheme="majorHAnsi"/>
        </w:rPr>
        <w:t>sequencing data generated for this project</w:t>
      </w:r>
      <w:r>
        <w:rPr>
          <w:rFonts w:asciiTheme="majorHAnsi" w:hAnsiTheme="majorHAnsi" w:cstheme="majorHAnsi"/>
        </w:rPr>
        <w:t xml:space="preserve"> further suggesting RAD data provides insufficient sampling of the delta smelt genome</w:t>
      </w:r>
      <w:r w:rsidR="0077392E">
        <w:rPr>
          <w:rFonts w:asciiTheme="majorHAnsi" w:hAnsiTheme="majorHAnsi" w:cstheme="majorHAnsi"/>
        </w:rPr>
        <w:t>.</w:t>
      </w:r>
    </w:p>
    <w:p w14:paraId="0A64A42B" w14:textId="77777777" w:rsidR="00A675F4" w:rsidRPr="00A675F4" w:rsidRDefault="00A675F4" w:rsidP="00A675F4">
      <w:pPr>
        <w:rPr>
          <w:rFonts w:asciiTheme="majorHAnsi" w:hAnsiTheme="majorHAnsi" w:cstheme="majorHAnsi"/>
          <w:b/>
          <w:bCs/>
          <w:u w:val="single"/>
        </w:rPr>
      </w:pPr>
    </w:p>
    <w:p w14:paraId="51FABABF" w14:textId="14B3D248" w:rsidR="00A675F4" w:rsidRPr="00A675F4" w:rsidRDefault="00A675F4" w:rsidP="0026755B">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ins w:id="319" w:author="Shannon Erica Kendal Joslin" w:date="2023-11-02T11:34:00Z">
        <w:r w:rsidR="00796BA9">
          <w:rPr>
            <w:rFonts w:asciiTheme="majorHAnsi" w:hAnsiTheme="majorHAnsi" w:cstheme="majorHAnsi"/>
          </w:rPr>
          <w:t xml:space="preserve"> Interestingly,</w:t>
        </w:r>
      </w:ins>
      <w:ins w:id="320" w:author="Shannon Erica Kendal Joslin" w:date="2023-11-02T11:58:00Z">
        <w:r w:rsidR="001B790B">
          <w:rPr>
            <w:rFonts w:asciiTheme="majorHAnsi" w:hAnsiTheme="majorHAnsi" w:cstheme="majorHAnsi"/>
          </w:rPr>
          <w:t xml:space="preserve"> sex </w:t>
        </w:r>
      </w:ins>
      <w:ins w:id="321" w:author="Shannon Erica Kendal Joslin" w:date="2023-11-02T11:59:00Z">
        <w:r w:rsidR="001B790B">
          <w:rPr>
            <w:rFonts w:asciiTheme="majorHAnsi" w:hAnsiTheme="majorHAnsi" w:cstheme="majorHAnsi"/>
          </w:rPr>
          <w:t>differentiation</w:t>
        </w:r>
      </w:ins>
      <w:ins w:id="322" w:author="Shannon Erica Kendal Joslin" w:date="2023-11-02T11:58:00Z">
        <w:r w:rsidR="001B790B">
          <w:rPr>
            <w:rFonts w:asciiTheme="majorHAnsi" w:hAnsiTheme="majorHAnsi" w:cstheme="majorHAnsi"/>
          </w:rPr>
          <w:t xml:space="preserve"> in</w:t>
        </w:r>
      </w:ins>
      <w:ins w:id="323" w:author="Shannon Erica Kendal Joslin" w:date="2023-11-02T11:35:00Z">
        <w:r w:rsidR="00796BA9">
          <w:rPr>
            <w:rFonts w:asciiTheme="majorHAnsi" w:hAnsiTheme="majorHAnsi" w:cstheme="majorHAnsi"/>
          </w:rPr>
          <w:t xml:space="preserve"> </w:t>
        </w:r>
      </w:ins>
      <w:proofErr w:type="spellStart"/>
      <w:ins w:id="324" w:author="Shannon Erica Kendal Joslin" w:date="2023-11-02T11:36:00Z">
        <w:r w:rsidR="00796BA9" w:rsidRPr="001B790B">
          <w:rPr>
            <w:rFonts w:asciiTheme="majorHAnsi" w:hAnsiTheme="majorHAnsi" w:cstheme="majorHAnsi"/>
            <w:i/>
            <w:iCs/>
          </w:rPr>
          <w:t>Plecoglossus</w:t>
        </w:r>
        <w:proofErr w:type="spellEnd"/>
        <w:r w:rsidR="00796BA9" w:rsidRPr="001B790B">
          <w:rPr>
            <w:rFonts w:asciiTheme="majorHAnsi" w:hAnsiTheme="majorHAnsi" w:cstheme="majorHAnsi"/>
            <w:i/>
            <w:iCs/>
          </w:rPr>
          <w:t xml:space="preserve"> </w:t>
        </w:r>
        <w:proofErr w:type="spellStart"/>
        <w:r w:rsidR="00796BA9" w:rsidRPr="001B790B">
          <w:rPr>
            <w:rFonts w:asciiTheme="majorHAnsi" w:hAnsiTheme="majorHAnsi" w:cstheme="majorHAnsi"/>
            <w:i/>
            <w:iCs/>
          </w:rPr>
          <w:t>altivelis</w:t>
        </w:r>
        <w:proofErr w:type="spellEnd"/>
        <w:r w:rsidR="00796BA9" w:rsidRPr="00796BA9">
          <w:rPr>
            <w:rFonts w:asciiTheme="majorHAnsi" w:hAnsiTheme="majorHAnsi" w:cstheme="majorHAnsi"/>
          </w:rPr>
          <w:t xml:space="preserve"> </w:t>
        </w:r>
        <w:r w:rsidR="00796BA9">
          <w:rPr>
            <w:rFonts w:asciiTheme="majorHAnsi" w:hAnsiTheme="majorHAnsi" w:cstheme="majorHAnsi"/>
          </w:rPr>
          <w:t>(</w:t>
        </w:r>
        <w:proofErr w:type="spellStart"/>
        <w:r w:rsidR="00796BA9">
          <w:rPr>
            <w:rFonts w:asciiTheme="majorHAnsi" w:hAnsiTheme="majorHAnsi" w:cstheme="majorHAnsi"/>
          </w:rPr>
          <w:t>s</w:t>
        </w:r>
      </w:ins>
      <w:ins w:id="325" w:author="Shannon Erica Kendal Joslin" w:date="2023-11-02T11:37:00Z">
        <w:r w:rsidR="00796BA9">
          <w:rPr>
            <w:rFonts w:asciiTheme="majorHAnsi" w:hAnsiTheme="majorHAnsi" w:cstheme="majorHAnsi"/>
          </w:rPr>
          <w:t>weetfish</w:t>
        </w:r>
        <w:proofErr w:type="spellEnd"/>
        <w:r w:rsidR="00796BA9">
          <w:rPr>
            <w:rFonts w:asciiTheme="majorHAnsi" w:hAnsiTheme="majorHAnsi" w:cstheme="majorHAnsi"/>
          </w:rPr>
          <w:t xml:space="preserve">/ayu), </w:t>
        </w:r>
      </w:ins>
      <w:ins w:id="326" w:author="Shannon Erica Kendal Joslin" w:date="2023-11-02T11:38:00Z">
        <w:r w:rsidR="00796BA9">
          <w:rPr>
            <w:rFonts w:asciiTheme="majorHAnsi" w:hAnsiTheme="majorHAnsi" w:cstheme="majorHAnsi"/>
          </w:rPr>
          <w:t>an</w:t>
        </w:r>
      </w:ins>
      <w:ins w:id="327" w:author="Shannon Erica Kendal Joslin" w:date="2023-11-02T11:37:00Z">
        <w:r w:rsidR="00796BA9">
          <w:rPr>
            <w:rFonts w:asciiTheme="majorHAnsi" w:hAnsiTheme="majorHAnsi" w:cstheme="majorHAnsi"/>
          </w:rPr>
          <w:t xml:space="preserve"> evolutionarily closely related species </w:t>
        </w:r>
      </w:ins>
      <w:ins w:id="328" w:author="Shannon Erica Kendal Joslin" w:date="2023-11-02T11:57:00Z">
        <w:r w:rsidR="001B790B">
          <w:rPr>
            <w:rFonts w:asciiTheme="majorHAnsi" w:hAnsiTheme="majorHAnsi" w:cstheme="majorHAnsi"/>
          </w:rPr>
          <w:t>with</w:t>
        </w:r>
      </w:ins>
      <w:ins w:id="329" w:author="Shannon Erica Kendal Joslin" w:date="2023-11-02T11:38:00Z">
        <w:r w:rsidR="00796BA9">
          <w:rPr>
            <w:rFonts w:asciiTheme="majorHAnsi" w:hAnsiTheme="majorHAnsi" w:cstheme="majorHAnsi"/>
          </w:rPr>
          <w:t xml:space="preserve"> XX</w:t>
        </w:r>
      </w:ins>
      <w:ins w:id="330" w:author="Shannon Erica Kendal Joslin" w:date="2023-11-02T11:43:00Z">
        <w:r w:rsidR="0033581E">
          <w:rPr>
            <w:rFonts w:asciiTheme="majorHAnsi" w:hAnsiTheme="majorHAnsi" w:cstheme="majorHAnsi"/>
          </w:rPr>
          <w:t xml:space="preserve"> females and </w:t>
        </w:r>
      </w:ins>
      <w:ins w:id="331" w:author="Shannon Erica Kendal Joslin" w:date="2023-11-02T11:38:00Z">
        <w:r w:rsidR="00796BA9">
          <w:rPr>
            <w:rFonts w:asciiTheme="majorHAnsi" w:hAnsiTheme="majorHAnsi" w:cstheme="majorHAnsi"/>
          </w:rPr>
          <w:t>XY</w:t>
        </w:r>
      </w:ins>
      <w:ins w:id="332" w:author="Shannon Erica Kendal Joslin" w:date="2023-11-02T11:43:00Z">
        <w:r w:rsidR="0033581E">
          <w:rPr>
            <w:rFonts w:asciiTheme="majorHAnsi" w:hAnsiTheme="majorHAnsi" w:cstheme="majorHAnsi"/>
          </w:rPr>
          <w:t xml:space="preserve"> males</w:t>
        </w:r>
      </w:ins>
      <w:ins w:id="333" w:author="Shannon Erica Kendal Joslin" w:date="2023-11-02T11:58:00Z">
        <w:r w:rsidR="001B790B">
          <w:rPr>
            <w:rFonts w:asciiTheme="majorHAnsi" w:hAnsiTheme="majorHAnsi" w:cstheme="majorHAnsi"/>
          </w:rPr>
          <w:t xml:space="preserve">, is controlled </w:t>
        </w:r>
      </w:ins>
      <w:ins w:id="334" w:author="Shannon Erica Kendal Joslin" w:date="2023-11-02T11:59:00Z">
        <w:r w:rsidR="001B790B">
          <w:rPr>
            <w:rFonts w:asciiTheme="majorHAnsi" w:hAnsiTheme="majorHAnsi" w:cstheme="majorHAnsi"/>
          </w:rPr>
          <w:t>by</w:t>
        </w:r>
      </w:ins>
      <w:ins w:id="335" w:author="Shannon Erica Kendal Joslin" w:date="2023-11-02T12:00:00Z">
        <w:r w:rsidR="001B790B">
          <w:rPr>
            <w:rFonts w:asciiTheme="majorHAnsi" w:hAnsiTheme="majorHAnsi" w:cstheme="majorHAnsi"/>
          </w:rPr>
          <w:t xml:space="preserve"> an</w:t>
        </w:r>
      </w:ins>
      <w:ins w:id="336" w:author="Shannon Erica Kendal Joslin" w:date="2023-11-02T11:40:00Z">
        <w:r w:rsidR="0033581E">
          <w:rPr>
            <w:rFonts w:asciiTheme="majorHAnsi" w:hAnsiTheme="majorHAnsi" w:cstheme="majorHAnsi"/>
          </w:rPr>
          <w:t xml:space="preserve"> </w:t>
        </w:r>
        <w:r w:rsidR="0033581E">
          <w:rPr>
            <w:rFonts w:asciiTheme="majorHAnsi" w:hAnsiTheme="majorHAnsi" w:cstheme="majorHAnsi"/>
            <w:i/>
            <w:iCs/>
          </w:rPr>
          <w:t>amh</w:t>
        </w:r>
      </w:ins>
      <w:ins w:id="337" w:author="Shannon Erica Kendal Joslin" w:date="2023-11-02T11:59:00Z">
        <w:r w:rsidR="001B790B">
          <w:rPr>
            <w:rFonts w:asciiTheme="majorHAnsi" w:hAnsiTheme="majorHAnsi" w:cstheme="majorHAnsi"/>
            <w:i/>
            <w:iCs/>
          </w:rPr>
          <w:t>r</w:t>
        </w:r>
      </w:ins>
      <w:ins w:id="338" w:author="Shannon Erica Kendal Joslin" w:date="2023-11-02T11:40:00Z">
        <w:r w:rsidR="0033581E">
          <w:rPr>
            <w:rFonts w:asciiTheme="majorHAnsi" w:hAnsiTheme="majorHAnsi" w:cstheme="majorHAnsi"/>
            <w:i/>
            <w:iCs/>
          </w:rPr>
          <w:t>2</w:t>
        </w:r>
        <w:r w:rsidR="0033581E">
          <w:rPr>
            <w:rFonts w:asciiTheme="majorHAnsi" w:hAnsiTheme="majorHAnsi" w:cstheme="majorHAnsi"/>
          </w:rPr>
          <w:t xml:space="preserve"> paralog </w:t>
        </w:r>
      </w:ins>
      <w:ins w:id="339" w:author="Shannon Erica Kendal Joslin" w:date="2023-11-02T12:00:00Z">
        <w:r w:rsidR="001B790B">
          <w:rPr>
            <w:rFonts w:asciiTheme="majorHAnsi" w:hAnsiTheme="majorHAnsi" w:cstheme="majorHAnsi"/>
          </w:rPr>
          <w:t>(</w:t>
        </w:r>
        <w:r w:rsidR="001B790B" w:rsidRPr="001B790B">
          <w:rPr>
            <w:rFonts w:asciiTheme="majorHAnsi" w:hAnsiTheme="majorHAnsi" w:cstheme="majorHAnsi"/>
            <w:i/>
            <w:iCs/>
          </w:rPr>
          <w:t>amhr2bY</w:t>
        </w:r>
        <w:r w:rsidR="001B790B">
          <w:rPr>
            <w:rFonts w:asciiTheme="majorHAnsi" w:hAnsiTheme="majorHAnsi" w:cstheme="majorHAnsi"/>
          </w:rPr>
          <w:t xml:space="preserve">) </w:t>
        </w:r>
      </w:ins>
      <w:ins w:id="340" w:author="Shannon Erica Kendal Joslin" w:date="2023-11-02T11:40:00Z">
        <w:r w:rsidR="0033581E">
          <w:rPr>
            <w:rFonts w:asciiTheme="majorHAnsi" w:hAnsiTheme="majorHAnsi" w:cstheme="majorHAnsi"/>
          </w:rPr>
          <w:t>located on the Y chromosome</w:t>
        </w:r>
      </w:ins>
      <w:ins w:id="341" w:author="Shannon Erica Kendal Joslin" w:date="2023-11-02T12:08:00Z">
        <w:r w:rsidR="00B460E5">
          <w:rPr>
            <w:rFonts w:asciiTheme="majorHAnsi" w:hAnsiTheme="majorHAnsi" w:cstheme="majorHAnsi"/>
          </w:rPr>
          <w:t xml:space="preserve"> </w:t>
        </w:r>
      </w:ins>
      <w:r w:rsidR="00B460E5">
        <w:rPr>
          <w:rFonts w:asciiTheme="majorHAnsi" w:hAnsiTheme="majorHAnsi" w:cstheme="majorHAnsi"/>
        </w:rPr>
        <w:fldChar w:fldCharType="begin"/>
      </w:r>
      <w:r w:rsidR="00B460E5">
        <w:rPr>
          <w:rFonts w:asciiTheme="majorHAnsi" w:hAnsiTheme="majorHAnsi" w:cstheme="majorHAnsi"/>
        </w:rPr>
        <w:instrText xml:space="preserve"> ADDIN ZOTERO_ITEM CSL_CITATION {"citationID":"TCDchUBN","properties":{"formattedCitation":"(Nakamoto et al., 2021)","plainCitation":"(Nakamoto et al., 2021)","noteIndex":0},"citationItems":[{"id":786,"uris":["http://zotero.org/users/local/3tku6QP0/items/2DHC9X8Q"],"itemData":{"id":786,"type":"article-journal","abstract":"Whole-genome duplication and genome compaction are thought to have played important roles in teleost fish evolution. Ayu (or sweetfish),\n              Plecoglossus altivelis\n              , belongs to the superorder Stomiati, order Osmeriformes. Stomiati is phylogenetically classified as sister taxa of Neoteleostei. Thus, ayu holds an important position in the fish tree of life. Although ayu is economically important for the food industry and recreational fishing in Japan, few genomic resources are available for this species. To address this problem, we produced a draft genome sequence of ayu by whole-genome shotgun sequencing and constructed linkage maps using a genotyping-by-sequencing approach. Syntenic analyses of ayu and other teleost fish provided information about chromosomal rearrangements during the divergence of Stomiati, Protacanthopterygii and Neoteleostei. The size of the ayu genome indicates that genome compaction occurred after the divergence of the family Osmeridae. Ayu has an XX/XY sex-determination system for which we identified sex-associated loci by a genome-wide association study by genotyping-by-sequencing and whole-genome resequencing using wild populations. Genome-wide association mapping using wild ayu populations revealed three sex-linked scaffolds (total, 2.03 Mb). Comparison of whole-genome resequencing mapping coverage between males and females identified male-specific regions in sex-linked scaffolds. A duplicate copy of the anti-Müllerian hormone type-II receptor gene (\n              amhr2bY\n              ) was found within these male-specific regions, distinct from the autosomal copy of\n              amhr2\n              . Expression of the Y-linked\n              amhr2\n              gene was male-specific in\n              sox9b\n              -positive somatic cells surrounding germ cells in undifferentiated gonads, whereas autosomal\n              amhr2\n              transcripts were detected in somatic cells in sexually undifferentiated gonads of both genetic males and females. Loss-of-function mutation for\n              amhr2bY\n              induced male to female sex reversal. Taken together with the known role of\n              Amh\n              and\n              Amhr2\n              in sex differentiation, these results indicate that the paralog of\n              amhr2\n              on the ayu Y chromosome determines genetic sex, and the male-specific amh-amhr2 pathway is critical for testicular differentiation in ayu.","container-title":"PLOS Genetics","DOI":"10.1371/journal.pgen.1009705","ISSN":"1553-7404","issue":"8","journalAbbreviation":"PLoS Genet","language":"en","page":"e1009705","source":"DOI.org (Crossref)","title":"A Y-linked anti-Müllerian hormone type-II receptor is the sex-determining gene in ayu, Plecoglossus altivelis","volume":"17","author":[{"family":"Nakamoto","given":"Masatoshi"},{"family":"Uchino","given":"Tsubasa"},{"family":"Koshimizu","given":"Eriko"},{"family":"Kuchiishi","given":"Yudai"},{"family":"Sekiguchi","given":"Ryota"},{"family":"Wang","given":"Liu"},{"family":"Sudo","given":"Ryusuke"},{"family":"Endo","given":"Masato"},{"family":"Guiguen","given":"Yann"},{"family":"Schartl","given":"Manfred"},{"family":"Postlethwait","given":"John H."},{"family":"Sakamoto","given":"Takashi"}],"editor":[{"family":"Moens","given":"Cecilia"}],"issued":{"date-parts":[["2021",8,26]]}}}],"schema":"https://github.com/citation-style-language/schema/raw/master/csl-citation.json"} </w:instrText>
      </w:r>
      <w:r w:rsidR="00B460E5">
        <w:rPr>
          <w:rFonts w:asciiTheme="majorHAnsi" w:hAnsiTheme="majorHAnsi" w:cstheme="majorHAnsi"/>
        </w:rPr>
        <w:fldChar w:fldCharType="separate"/>
      </w:r>
      <w:r w:rsidR="00B460E5">
        <w:rPr>
          <w:rFonts w:asciiTheme="majorHAnsi" w:hAnsiTheme="majorHAnsi" w:cstheme="majorHAnsi"/>
          <w:noProof/>
        </w:rPr>
        <w:t>(Nakamoto et al., 2021)</w:t>
      </w:r>
      <w:r w:rsidR="00B460E5">
        <w:rPr>
          <w:rFonts w:asciiTheme="majorHAnsi" w:hAnsiTheme="majorHAnsi" w:cstheme="majorHAnsi"/>
        </w:rPr>
        <w:fldChar w:fldCharType="end"/>
      </w:r>
      <w:ins w:id="342" w:author="Shannon Erica Kendal Joslin" w:date="2023-11-02T11:43:00Z">
        <w:r w:rsidR="0033581E">
          <w:rPr>
            <w:rFonts w:asciiTheme="majorHAnsi" w:hAnsiTheme="majorHAnsi" w:cstheme="majorHAnsi"/>
          </w:rPr>
          <w:t xml:space="preserve">. </w:t>
        </w:r>
      </w:ins>
      <w:ins w:id="343" w:author="Shannon Erica Kendal Joslin" w:date="2023-11-02T12:03:00Z">
        <w:r w:rsidR="00B460E5">
          <w:rPr>
            <w:rFonts w:asciiTheme="majorHAnsi" w:hAnsiTheme="majorHAnsi" w:cstheme="majorHAnsi"/>
          </w:rPr>
          <w:t xml:space="preserve">The current </w:t>
        </w:r>
      </w:ins>
      <w:ins w:id="344" w:author="Shannon Erica Kendal Joslin" w:date="2023-11-02T12:04:00Z">
        <w:r w:rsidR="00B460E5">
          <w:rPr>
            <w:rFonts w:asciiTheme="majorHAnsi" w:hAnsiTheme="majorHAnsi" w:cstheme="majorHAnsi"/>
          </w:rPr>
          <w:t>published</w:t>
        </w:r>
      </w:ins>
      <w:ins w:id="345" w:author="Shannon Erica Kendal Joslin" w:date="2023-11-02T12:07:00Z">
        <w:r w:rsidR="00B460E5">
          <w:rPr>
            <w:rFonts w:asciiTheme="majorHAnsi" w:hAnsiTheme="majorHAnsi" w:cstheme="majorHAnsi"/>
          </w:rPr>
          <w:t xml:space="preserve"> and annotated</w:t>
        </w:r>
      </w:ins>
      <w:ins w:id="346" w:author="Shannon Erica Kendal Joslin" w:date="2023-11-02T12:03:00Z">
        <w:r w:rsidR="00B460E5">
          <w:rPr>
            <w:rFonts w:asciiTheme="majorHAnsi" w:hAnsiTheme="majorHAnsi" w:cstheme="majorHAnsi"/>
          </w:rPr>
          <w:t xml:space="preserve"> version of the delta smelt genome</w:t>
        </w:r>
      </w:ins>
      <w:ins w:id="347" w:author="Shannon Erica Kendal Joslin" w:date="2023-11-02T12:07:00Z">
        <w:r w:rsidR="00B460E5">
          <w:rPr>
            <w:rFonts w:asciiTheme="majorHAnsi" w:hAnsiTheme="majorHAnsi" w:cstheme="majorHAnsi"/>
          </w:rPr>
          <w:t>, which is the female assembly,</w:t>
        </w:r>
      </w:ins>
      <w:ins w:id="348" w:author="Shannon Erica Kendal Joslin" w:date="2023-11-02T12:03:00Z">
        <w:r w:rsidR="00B460E5">
          <w:rPr>
            <w:rFonts w:asciiTheme="majorHAnsi" w:hAnsiTheme="majorHAnsi" w:cstheme="majorHAnsi"/>
          </w:rPr>
          <w:t xml:space="preserve"> </w:t>
        </w:r>
      </w:ins>
      <w:ins w:id="349" w:author="Shannon Erica Kendal Joslin" w:date="2023-11-02T12:04:00Z">
        <w:r w:rsidR="00B460E5">
          <w:rPr>
            <w:rFonts w:asciiTheme="majorHAnsi" w:hAnsiTheme="majorHAnsi" w:cstheme="majorHAnsi"/>
          </w:rPr>
          <w:t>does not contain</w:t>
        </w:r>
      </w:ins>
      <w:ins w:id="350" w:author="Shannon Erica Kendal Joslin" w:date="2023-11-02T12:05:00Z">
        <w:r w:rsidR="00B460E5">
          <w:rPr>
            <w:rFonts w:asciiTheme="majorHAnsi" w:hAnsiTheme="majorHAnsi" w:cstheme="majorHAnsi"/>
          </w:rPr>
          <w:t xml:space="preserve"> copies of the</w:t>
        </w:r>
      </w:ins>
      <w:ins w:id="351" w:author="Shannon Erica Kendal Joslin" w:date="2023-11-02T12:04:00Z">
        <w:r w:rsidR="00B460E5">
          <w:rPr>
            <w:rFonts w:asciiTheme="majorHAnsi" w:hAnsiTheme="majorHAnsi" w:cstheme="majorHAnsi"/>
          </w:rPr>
          <w:t xml:space="preserve"> </w:t>
        </w:r>
        <w:r w:rsidR="00B460E5">
          <w:rPr>
            <w:rFonts w:asciiTheme="majorHAnsi" w:hAnsiTheme="majorHAnsi" w:cstheme="majorHAnsi"/>
            <w:i/>
            <w:iCs/>
          </w:rPr>
          <w:t>amhr2</w:t>
        </w:r>
        <w:r w:rsidR="00B460E5">
          <w:rPr>
            <w:rFonts w:asciiTheme="majorHAnsi" w:hAnsiTheme="majorHAnsi" w:cstheme="majorHAnsi"/>
          </w:rPr>
          <w:t xml:space="preserve"> or </w:t>
        </w:r>
        <w:r w:rsidR="00B460E5">
          <w:rPr>
            <w:rFonts w:asciiTheme="majorHAnsi" w:hAnsiTheme="majorHAnsi" w:cstheme="majorHAnsi"/>
            <w:i/>
            <w:iCs/>
          </w:rPr>
          <w:t>amhr2bY</w:t>
        </w:r>
      </w:ins>
      <w:ins w:id="352" w:author="Shannon Erica Kendal Joslin" w:date="2023-11-02T12:00:00Z">
        <w:r w:rsidR="001B790B">
          <w:rPr>
            <w:rFonts w:asciiTheme="majorHAnsi" w:hAnsiTheme="majorHAnsi" w:cstheme="majorHAnsi"/>
          </w:rPr>
          <w:t xml:space="preserve"> </w:t>
        </w:r>
      </w:ins>
      <w:ins w:id="353" w:author="Shannon Erica Kendal Joslin" w:date="2023-11-02T12:05:00Z">
        <w:r w:rsidR="00B460E5">
          <w:rPr>
            <w:rFonts w:asciiTheme="majorHAnsi" w:hAnsiTheme="majorHAnsi" w:cstheme="majorHAnsi"/>
          </w:rPr>
          <w:t xml:space="preserve">genes. However, the published delta smelt genome does contain the </w:t>
        </w:r>
        <w:proofErr w:type="spellStart"/>
        <w:r w:rsidR="00B460E5">
          <w:rPr>
            <w:rFonts w:asciiTheme="majorHAnsi" w:hAnsiTheme="majorHAnsi" w:cstheme="majorHAnsi"/>
            <w:i/>
            <w:iCs/>
          </w:rPr>
          <w:t>amh</w:t>
        </w:r>
      </w:ins>
      <w:proofErr w:type="spellEnd"/>
      <w:ins w:id="354" w:author="Shannon Erica Kendal Joslin" w:date="2023-11-02T12:06:00Z">
        <w:r w:rsidR="00B460E5">
          <w:rPr>
            <w:rFonts w:asciiTheme="majorHAnsi" w:hAnsiTheme="majorHAnsi" w:cstheme="majorHAnsi"/>
          </w:rPr>
          <w:t xml:space="preserve"> gene</w:t>
        </w:r>
      </w:ins>
      <w:ins w:id="355" w:author="Shannon Erica Kendal Joslin" w:date="2023-11-02T12:26:00Z">
        <w:r w:rsidR="0026755B">
          <w:rPr>
            <w:rFonts w:asciiTheme="majorHAnsi" w:hAnsiTheme="majorHAnsi" w:cstheme="majorHAnsi"/>
          </w:rPr>
          <w:t>,</w:t>
        </w:r>
      </w:ins>
      <w:ins w:id="356" w:author="Shannon Erica Kendal Joslin" w:date="2023-11-02T12:07:00Z">
        <w:r w:rsidR="00B460E5">
          <w:rPr>
            <w:rFonts w:asciiTheme="majorHAnsi" w:hAnsiTheme="majorHAnsi" w:cstheme="majorHAnsi"/>
          </w:rPr>
          <w:t xml:space="preserve"> but it is located on </w:t>
        </w:r>
      </w:ins>
      <w:ins w:id="357" w:author="Shannon Erica Kendal Joslin" w:date="2023-11-02T12:15:00Z">
        <w:r w:rsidR="00CB4590">
          <w:rPr>
            <w:rFonts w:asciiTheme="majorHAnsi" w:hAnsiTheme="majorHAnsi" w:cstheme="majorHAnsi"/>
          </w:rPr>
          <w:t xml:space="preserve">an unplaced </w:t>
        </w:r>
      </w:ins>
      <w:ins w:id="358" w:author="Shannon Erica Kendal Joslin" w:date="2023-11-02T12:26:00Z">
        <w:r w:rsidR="0026755B">
          <w:rPr>
            <w:rFonts w:asciiTheme="majorHAnsi" w:hAnsiTheme="majorHAnsi" w:cstheme="majorHAnsi"/>
          </w:rPr>
          <w:t>scaffold</w:t>
        </w:r>
      </w:ins>
      <w:ins w:id="359" w:author="Shannon Erica Kendal Joslin" w:date="2023-11-02T12:15:00Z">
        <w:r w:rsidR="00CB4590">
          <w:rPr>
            <w:rFonts w:asciiTheme="majorHAnsi" w:hAnsiTheme="majorHAnsi" w:cstheme="majorHAnsi"/>
          </w:rPr>
          <w:t xml:space="preserve"> (</w:t>
        </w:r>
        <w:r w:rsidR="00CB4590" w:rsidRPr="00CB4590">
          <w:rPr>
            <w:rFonts w:asciiTheme="majorHAnsi" w:hAnsiTheme="majorHAnsi" w:cstheme="majorHAnsi"/>
          </w:rPr>
          <w:t>chrUn_NW_025813713v1</w:t>
        </w:r>
        <w:r w:rsidR="00CB4590">
          <w:rPr>
            <w:rFonts w:asciiTheme="majorHAnsi" w:hAnsiTheme="majorHAnsi" w:cstheme="majorHAnsi"/>
          </w:rPr>
          <w:t>)</w:t>
        </w:r>
      </w:ins>
      <w:ins w:id="360" w:author="Shannon Erica Kendal Joslin" w:date="2023-11-02T12:26:00Z">
        <w:r w:rsidR="0026755B">
          <w:rPr>
            <w:rFonts w:asciiTheme="majorHAnsi" w:hAnsiTheme="majorHAnsi" w:cstheme="majorHAnsi"/>
          </w:rPr>
          <w:t>. Notably the unplaced scaffold</w:t>
        </w:r>
      </w:ins>
      <w:ins w:id="361" w:author="Shannon Erica Kendal Joslin" w:date="2023-11-02T12:16:00Z">
        <w:r w:rsidR="00CB4590">
          <w:rPr>
            <w:rFonts w:asciiTheme="majorHAnsi" w:hAnsiTheme="majorHAnsi" w:cstheme="majorHAnsi"/>
          </w:rPr>
          <w:t xml:space="preserve"> also contains s</w:t>
        </w:r>
      </w:ins>
      <w:ins w:id="362" w:author="Shannon Erica Kendal Joslin" w:date="2023-11-02T12:15:00Z">
        <w:r w:rsidR="00CB4590">
          <w:rPr>
            <w:rFonts w:asciiTheme="majorHAnsi" w:hAnsiTheme="majorHAnsi" w:cstheme="majorHAnsi"/>
          </w:rPr>
          <w:t>everal genes</w:t>
        </w:r>
      </w:ins>
      <w:ins w:id="363" w:author="Shannon Erica Kendal Joslin" w:date="2023-11-02T12:21:00Z">
        <w:r w:rsidR="00963AB7">
          <w:rPr>
            <w:rFonts w:asciiTheme="majorHAnsi" w:hAnsiTheme="majorHAnsi" w:cstheme="majorHAnsi"/>
          </w:rPr>
          <w:t xml:space="preserve"> (</w:t>
        </w:r>
      </w:ins>
      <w:ins w:id="364" w:author="Shannon Erica Kendal Joslin" w:date="2023-11-02T12:22:00Z">
        <w:r w:rsidR="00963AB7">
          <w:rPr>
            <w:rFonts w:asciiTheme="majorHAnsi" w:hAnsiTheme="majorHAnsi" w:cstheme="majorHAnsi"/>
            <w:i/>
            <w:iCs/>
          </w:rPr>
          <w:t>fkbp8, ELL, DOT1L</w:t>
        </w:r>
      </w:ins>
      <w:ins w:id="365" w:author="Shannon Erica Kendal Joslin" w:date="2023-11-02T12:27:00Z">
        <w:r w:rsidR="0026755B">
          <w:rPr>
            <w:rFonts w:asciiTheme="majorHAnsi" w:hAnsiTheme="majorHAnsi" w:cstheme="majorHAnsi"/>
          </w:rPr>
          <w:t xml:space="preserve">) </w:t>
        </w:r>
      </w:ins>
      <w:ins w:id="366" w:author="Shannon Erica Kendal Joslin" w:date="2023-11-02T12:16:00Z">
        <w:r w:rsidR="00CB4590">
          <w:rPr>
            <w:rFonts w:asciiTheme="majorHAnsi" w:hAnsiTheme="majorHAnsi" w:cstheme="majorHAnsi"/>
          </w:rPr>
          <w:t xml:space="preserve">known to be </w:t>
        </w:r>
      </w:ins>
      <w:ins w:id="367" w:author="Shannon Erica Kendal Joslin" w:date="2023-11-02T12:17:00Z">
        <w:r w:rsidR="00CB4590">
          <w:rPr>
            <w:rFonts w:asciiTheme="majorHAnsi" w:hAnsiTheme="majorHAnsi" w:cstheme="majorHAnsi"/>
          </w:rPr>
          <w:t>in close proximity</w:t>
        </w:r>
      </w:ins>
      <w:ins w:id="368" w:author="Shannon Erica Kendal Joslin" w:date="2023-11-02T12:27:00Z">
        <w:r w:rsidR="0026755B">
          <w:rPr>
            <w:rFonts w:asciiTheme="majorHAnsi" w:hAnsiTheme="majorHAnsi" w:cstheme="majorHAnsi"/>
          </w:rPr>
          <w:t xml:space="preserve">, </w:t>
        </w:r>
      </w:ins>
      <w:ins w:id="369" w:author="Shannon Erica Kendal Joslin" w:date="2023-11-02T12:17:00Z">
        <w:r w:rsidR="00CB4590">
          <w:rPr>
            <w:rFonts w:asciiTheme="majorHAnsi" w:hAnsiTheme="majorHAnsi" w:cstheme="majorHAnsi"/>
          </w:rPr>
          <w:t>within</w:t>
        </w:r>
      </w:ins>
      <w:ins w:id="370" w:author="Shannon Erica Kendal Joslin" w:date="2023-11-02T12:27:00Z">
        <w:r w:rsidR="0026755B">
          <w:rPr>
            <w:rFonts w:asciiTheme="majorHAnsi" w:hAnsiTheme="majorHAnsi" w:cstheme="majorHAnsi"/>
          </w:rPr>
          <w:t xml:space="preserve"> or linked to</w:t>
        </w:r>
      </w:ins>
      <w:ins w:id="371" w:author="Shannon Erica Kendal Joslin" w:date="2023-11-02T12:17:00Z">
        <w:r w:rsidR="00CB4590">
          <w:rPr>
            <w:rFonts w:asciiTheme="majorHAnsi" w:hAnsiTheme="majorHAnsi" w:cstheme="majorHAnsi"/>
          </w:rPr>
          <w:t xml:space="preserve"> sex determining regions of other fish </w:t>
        </w:r>
      </w:ins>
      <w:r w:rsidR="00963AB7">
        <w:rPr>
          <w:rFonts w:asciiTheme="majorHAnsi" w:hAnsiTheme="majorHAnsi" w:cstheme="majorHAnsi"/>
        </w:rPr>
        <w:fldChar w:fldCharType="begin"/>
      </w:r>
      <w:r w:rsidR="0026755B">
        <w:rPr>
          <w:rFonts w:asciiTheme="majorHAnsi" w:hAnsiTheme="majorHAnsi" w:cstheme="majorHAnsi"/>
        </w:rPr>
        <w:instrText xml:space="preserve"> ADDIN ZOTERO_ITEM CSL_CITATION {"citationID":"JWh4E4jS","properties":{"formattedCitation":"(Eshel et al., 2012; Rodr\\uc0\\u237{}guez-Mar\\uc0\\u237{} et al., 2005; Triay et al., 2020)","plainCitation":"(Eshel et al., 2012; Rodríguez-Marí et al., 2005; Triay et al., 2020)","noteIndex":0},"citationItems":[{"id":792,"uris":["http://zotero.org/users/local/3tku6QP0/items/85YA8HKP"],"itemData":{"id":792,"type":"article-journal","abstract":"Evidence supports that sex determination (SD) in tilapia is controlled by major genetic factors that may interact with minor genetic as well as environmental factors, thus implying that SD should be analyzed as a quantitative trait. Quantitative trait loci (QTL) for SD in Oreochromis niloticus were previously detected on linkage groups (LG) 1 and 23. Twenty-one short single repeats (SSR) of .12 TGs and one single nucleotide polymorphism were identiﬁed using the unpublished tilapia genome sequence on LG23. All markers showed two segregating alleles in a mapping family that was obtained by a cross between O. niloticus male (XY) and sex-reversed female (DXY) yielding 29 females (XX) and 61 males (XY and YY). Interval mapping analysis mapped the QTL peak between SSR markers ARO172 and ARO177 with a maximum F value of 78.7 (P , 7.6 · 10214). Twelve adjacent markers found in this region were homozygous in females and either homozygous for the alternative allele or heterozygous in males. This segment was deﬁned as the sex region (SR). The SR encompasses 1.5 Mbp on a single tilapia scaffold (no. 101) harboring 51 annotated genes. Among 10 candidate genes for SD that were tested for gene expression, anti-Müllerian hormone (Amh), which is located in the center of the SR, showed the highest overexpression in male vs. female embryos at 3 to 7 days postfertilization.","container-title":"G3 Genes|Genomes|Genetics","DOI":"10.1534/g3.111.001545","ISSN":"2160-1836","issue":"1","language":"en","page":"35-42","source":"DOI.org (Crossref)","title":"Linkage and Physical Mapping of Sex Region on LG23 of Nile Tilapia ( &lt;i&gt;Oreochromis niloticus&lt;/i&gt; )","volume":"2","author":[{"family":"Eshel","given":"O"},{"family":"Shirak","given":"A"},{"family":"Weller","given":"J I"},{"family":"Hulata","given":"G"},{"family":"Ron","given":"M"}],"editor":[{"family":"De Koning","given":"D-J"}],"issued":{"date-parts":[["2012",1,1]]}}},{"id":788,"uris":["http://zotero.org/users/local/3tku6QP0/items/NV7KP3IX"],"itemData":{"id":788,"type":"article-journal","abstract":"The role of Anti-Mu¨llerian hormone (Amh) during gonad development has been studied extensively in mammals, but is less well understood in other vertebrates. In male mammalian embryos, Sox9 activates expression of Amh, which initiates the regression of the Mu¨llerian ducts and inhibits the expression of aromatase (Cyp19a1), the enzyme that converts androgens to estrogens. To better understand shared features of vertebrate gonadogenesis, we cloned amh cDNA from zebraﬁsh, characterized its genomic structure, mapped it, analyzed conserved syntenies, studied its expression pattern in embryos, larvae, juveniles, and adults, and compared it to the expression patterns of sox9a, sox9b and cyp19a1a. We found that the onset of amh expression occurred while gonads were still undifferentiated and sox9a and cyp19a1a were already expressed. In differentiated gonads of juveniles, amh showed a sexually dimorphic expression pattern. In 31 days post-fertilization juveniles, testes expressed amh and sox9a, but not cyp19a1a, while ovaries expressed cyp19a1a and sox9b, but not amh. In adult testes, amh and sox9a were expressed in presumptive Sertoli cells. In adult ovaries, amh and cyp19a1a were expressed in granulosa cells surrounding the oocytes, and sox9b was expressed in a complementary fashion in the ooplasm of oocytes. The observed expression patterns of amh, sox9a, sox9b, and cyp19a1a in zebraﬁsh correspond to the patterns expected if their regulatory interactions have been conserved with mammals. The ﬁnding that zebraﬁsh sox9b and sox8 were not co-expressed with amh in oocytes excludes the possibility that amh expression in zebraﬁsh granulosa cells is directly regulated by either of these two genes.","container-title":"Gene Expression Patterns","DOI":"10.1016/j.modgep.2005.02.008","ISSN":"1567133X","issue":"5","journalAbbreviation":"Gene Expression Patterns","language":"en","page":"655-667","source":"DOI.org (Crossref)","title":"Characterization and expression pattern of zebrafish anti-Müllerian hormone (amh) relative to sox9a, sox9b, and cyp19a1a, during gonad development","volume":"5","author":[{"family":"Rodríguez-Marí","given":"Adriana"},{"family":"Yan","given":"Yi-Lin"},{"family":"BreMiller","given":"Ruth A."},{"family":"Wilson","given":"Catherine"},{"family":"Cañestro","given":"Cristian"},{"family":"Postlethwait","given":"John H."}],"issued":{"date-parts":[["2005",6]]}}},{"id":790,"uris":["http://zotero.org/users/local/3tku6QP0/items/6JF2BVH8"],"itemData":{"id":790,"type":"article-journal","abstract":"In domesticated strains of the Nile tilapia, phenotypic sex has been linked to genetic variants on linkage groups 1, 20 and 23. This diversity of sex-loci might reﬂect a naturally polymorphic sex determination system in Nile tilapia, or it might be an artefact arising from the process of domestication. Here, we searched for sex-determiners in wild populations from Kpandu, Lake Volta (Ghana-West Africa), and from Lake Koka (Ethiopia-East Africa) that have not been subjected to any genetic manipulation. We analysed lab-reared families using double-digest Restriction Associated DNA sequencing (ddRAD) and analysed wild-caught males and females with pooled whole-genome sequencing (WGS). Strong sex-linked signals were found on LG23 in both populations, and sex-linked signals with LG3 were observed in Kpandu samples. WGS uncovered blocks of high sequence coverage, suggesting the presence of B chromosomes. We conﬁrmed the existence of a tandem amh duplication in LG23 in both populations and determined its breakpoints between the oaz1 and dot1l genes. We found two common deletions of ~5 kb in males and conﬁrmed the presence of both amhY and amh∆Y genes. Males from Lake Koka lack both the previously reported 234 bp deletion and the 5 bp frameshift-insertion that creates a premature stop codon in amh∆Y.","container-title":"Genes","DOI":"10.3390/genes11091017","ISSN":"2073-4425","issue":"9","journalAbbreviation":"Genes","language":"en","page":"1017","source":"DOI.org (Crossref)","title":"Structure and Sequence of the Sex Determining Locus in Two Wild Populations of Nile Tilapia","volume":"11","author":[{"family":"Triay","given":"Cécile"},{"family":"Conte","given":"Matthew A."},{"family":"Baroiller","given":"Jean-François"},{"family":"Bezault","given":"Etienne"},{"family":"Clark","given":"Frances E."},{"family":"Penman","given":"David J."},{"family":"Kocher","given":"Thomas D."},{"family":"D’Cotta","given":"Helena"}],"issued":{"date-parts":[["2020",8,29]]}}}],"schema":"https://github.com/citation-style-language/schema/raw/master/csl-citation.json"} </w:instrText>
      </w:r>
      <w:r w:rsidR="00963AB7">
        <w:rPr>
          <w:rFonts w:asciiTheme="majorHAnsi" w:hAnsiTheme="majorHAnsi" w:cstheme="majorHAnsi"/>
        </w:rPr>
        <w:fldChar w:fldCharType="separate"/>
      </w:r>
      <w:r w:rsidR="0026755B" w:rsidRPr="0026755B">
        <w:rPr>
          <w:rFonts w:ascii="Calibri Light" w:hAnsiTheme="majorHAnsi" w:cs="Calibri Light"/>
        </w:rPr>
        <w:t>(Eshel et al., 2012; Rodríguez-Marí et al., 2005; Triay et al., 2020)</w:t>
      </w:r>
      <w:r w:rsidR="00963AB7">
        <w:rPr>
          <w:rFonts w:asciiTheme="majorHAnsi" w:hAnsiTheme="majorHAnsi" w:cstheme="majorHAnsi"/>
        </w:rPr>
        <w:fldChar w:fldCharType="end"/>
      </w:r>
      <w:ins w:id="372" w:author="Shannon Erica Kendal Joslin" w:date="2023-11-02T12:31:00Z">
        <w:r w:rsidR="00B31888">
          <w:rPr>
            <w:rFonts w:asciiTheme="majorHAnsi" w:hAnsiTheme="majorHAnsi" w:cstheme="majorHAnsi"/>
          </w:rPr>
          <w:t>.</w:t>
        </w:r>
      </w:ins>
    </w:p>
    <w:p w14:paraId="1ADB02E9" w14:textId="77777777" w:rsidR="00A675F4" w:rsidRPr="00A675F4" w:rsidRDefault="00A675F4" w:rsidP="00A675F4">
      <w:pPr>
        <w:rPr>
          <w:rFonts w:asciiTheme="majorHAnsi" w:hAnsiTheme="majorHAnsi" w:cstheme="majorHAnsi"/>
          <w:b/>
          <w:bCs/>
          <w:u w:val="single"/>
        </w:rPr>
      </w:pPr>
    </w:p>
    <w:p w14:paraId="5F0B7019" w14:textId="0B98FC4D" w:rsidR="00A675F4" w:rsidRDefault="00A675F4" w:rsidP="00A675F4">
      <w:pPr>
        <w:rPr>
          <w:ins w:id="373" w:author="Shannon Erica Kendal Joslin" w:date="2023-11-02T12:33:00Z"/>
          <w:rFonts w:asciiTheme="majorHAnsi" w:hAnsiTheme="majorHAnsi" w:cstheme="majorHAnsi"/>
        </w:rPr>
      </w:pPr>
      <w:r w:rsidRPr="00A675F4">
        <w:rPr>
          <w:rFonts w:asciiTheme="majorHAnsi" w:hAnsiTheme="majorHAnsi" w:cstheme="majorHAnsi"/>
        </w:rPr>
        <w:t xml:space="preserve">Our work shows a need for further investigation using high-coverage whole-genome resequencing (WGS) data from a large cohort of male and female </w:t>
      </w:r>
      <w:r w:rsidR="00C14551">
        <w:rPr>
          <w:rFonts w:asciiTheme="majorHAnsi" w:hAnsiTheme="majorHAnsi" w:cstheme="majorHAnsi"/>
        </w:rPr>
        <w:t>delta smelt</w:t>
      </w:r>
      <w:r w:rsidRPr="00A675F4">
        <w:rPr>
          <w:rFonts w:asciiTheme="majorHAnsi" w:hAnsiTheme="majorHAnsi" w:cstheme="majorHAnsi"/>
        </w:rPr>
        <w:t xml:space="preserve"> to </w:t>
      </w:r>
      <w:r w:rsidR="00C103F3" w:rsidRPr="00A675F4">
        <w:rPr>
          <w:rFonts w:asciiTheme="majorHAnsi" w:hAnsiTheme="majorHAnsi" w:cstheme="majorHAnsi"/>
        </w:rPr>
        <w:t>survey the genome more evenly</w:t>
      </w:r>
      <w:r w:rsidRPr="00A675F4">
        <w:rPr>
          <w:rFonts w:asciiTheme="majorHAnsi" w:hAnsiTheme="majorHAnsi" w:cstheme="majorHAnsi"/>
        </w:rPr>
        <w:t xml:space="preserve"> in hopes of identifying sex-specific markers. </w:t>
      </w:r>
      <w:r w:rsidR="00C103F3" w:rsidRPr="00A675F4">
        <w:rPr>
          <w:rFonts w:asciiTheme="majorHAnsi" w:hAnsiTheme="majorHAnsi" w:cstheme="majorHAnsi"/>
        </w:rPr>
        <w:t>While RAD</w:t>
      </w:r>
      <w:r w:rsidR="00C103F3">
        <w:rPr>
          <w:rFonts w:asciiTheme="majorHAnsi" w:hAnsiTheme="majorHAnsi" w:cstheme="majorHAnsi"/>
        </w:rPr>
        <w:t>-</w:t>
      </w:r>
      <w:r w:rsidR="00C103F3" w:rsidRPr="00A675F4">
        <w:rPr>
          <w:rFonts w:asciiTheme="majorHAnsi" w:hAnsiTheme="majorHAnsi" w:cstheme="majorHAnsi"/>
        </w:rPr>
        <w:t>sequencing data</w:t>
      </w:r>
      <w:r w:rsidR="00C103F3">
        <w:rPr>
          <w:rFonts w:asciiTheme="majorHAnsi" w:hAnsiTheme="majorHAnsi" w:cstheme="majorHAnsi"/>
        </w:rPr>
        <w:t xml:space="preserve"> </w:t>
      </w:r>
      <w:r w:rsidR="00C14551">
        <w:rPr>
          <w:rFonts w:asciiTheme="majorHAnsi" w:hAnsiTheme="majorHAnsi" w:cstheme="majorHAnsi"/>
        </w:rPr>
        <w:t xml:space="preserve">interrogates </w:t>
      </w:r>
      <w:ins w:id="374" w:author="Shannon Erica Kendal Joslin" w:date="2023-11-02T11:25:00Z">
        <w:r w:rsidR="008A78A5">
          <w:rPr>
            <w:rFonts w:asciiTheme="majorHAnsi" w:hAnsiTheme="majorHAnsi" w:cstheme="majorHAnsi"/>
          </w:rPr>
          <w:t xml:space="preserve">hundreds of </w:t>
        </w:r>
      </w:ins>
      <w:commentRangeStart w:id="375"/>
      <w:r w:rsidR="00C14551">
        <w:rPr>
          <w:rFonts w:asciiTheme="majorHAnsi" w:hAnsiTheme="majorHAnsi" w:cstheme="majorHAnsi"/>
        </w:rPr>
        <w:t>thousands of</w:t>
      </w:r>
      <w:r w:rsidR="00C103F3" w:rsidRPr="00A675F4">
        <w:rPr>
          <w:rFonts w:asciiTheme="majorHAnsi" w:hAnsiTheme="majorHAnsi" w:cstheme="majorHAnsi"/>
        </w:rPr>
        <w:t xml:space="preserve"> </w:t>
      </w:r>
      <w:commentRangeEnd w:id="375"/>
      <w:r w:rsidR="00C14551">
        <w:rPr>
          <w:rStyle w:val="CommentReference"/>
        </w:rPr>
        <w:commentReference w:id="375"/>
      </w:r>
      <w:r w:rsidR="00C103F3" w:rsidRPr="00A675F4">
        <w:rPr>
          <w:rFonts w:asciiTheme="majorHAnsi" w:hAnsiTheme="majorHAnsi" w:cstheme="majorHAnsi"/>
        </w:rPr>
        <w:t>discrete locations throughout the genome of individuals</w:t>
      </w:r>
      <w:r w:rsidR="0077392E">
        <w:rPr>
          <w:rFonts w:asciiTheme="majorHAnsi" w:hAnsiTheme="majorHAnsi" w:cstheme="majorHAnsi"/>
        </w:rPr>
        <w:t>,</w:t>
      </w:r>
      <w:r w:rsidR="00C103F3">
        <w:rPr>
          <w:rFonts w:asciiTheme="majorHAnsi" w:hAnsiTheme="majorHAnsi" w:cstheme="majorHAnsi"/>
        </w:rPr>
        <w:t xml:space="preserve"> it unevenly samples the genome as it is dependent upon </w:t>
      </w:r>
      <w:r w:rsidR="00C14551">
        <w:rPr>
          <w:rFonts w:asciiTheme="majorHAnsi" w:hAnsiTheme="majorHAnsi" w:cstheme="majorHAnsi"/>
        </w:rPr>
        <w:t>the location of restriction enzyme</w:t>
      </w:r>
      <w:r w:rsidR="00C103F3">
        <w:rPr>
          <w:rFonts w:asciiTheme="majorHAnsi" w:hAnsiTheme="majorHAnsi" w:cstheme="majorHAnsi"/>
        </w:rPr>
        <w:t xml:space="preserve"> cut </w:t>
      </w:r>
      <w:r w:rsidR="00C103F3">
        <w:rPr>
          <w:rFonts w:asciiTheme="majorHAnsi" w:hAnsiTheme="majorHAnsi" w:cstheme="majorHAnsi"/>
        </w:rPr>
        <w:lastRenderedPageBreak/>
        <w:t xml:space="preserve">sites. </w:t>
      </w:r>
      <w:r w:rsidR="0077392E">
        <w:rPr>
          <w:rFonts w:asciiTheme="majorHAnsi" w:hAnsiTheme="majorHAnsi" w:cstheme="majorHAnsi"/>
        </w:rPr>
        <w:t xml:space="preserve">Analyses performed using RAD-sequencing data may have insufficient coverage over sex determining or diagnostic regions of the genome. Insufficient coverage of sequencing data throughout the genome has previously been documented to mask diagnostic markers in fish </w:t>
      </w:r>
      <w:r w:rsidR="0077392E">
        <w:rPr>
          <w:rFonts w:asciiTheme="majorHAnsi" w:hAnsiTheme="majorHAnsi" w:cstheme="majorHAnsi"/>
        </w:rPr>
        <w:fldChar w:fldCharType="begin"/>
      </w:r>
      <w:r w:rsidR="0077392E">
        <w:rPr>
          <w:rFonts w:asciiTheme="majorHAnsi" w:hAnsiTheme="majorHAnsi" w:cstheme="majorHAnsi"/>
        </w:rPr>
        <w:instrText xml:space="preserve"> ADDIN ZOTERO_ITEM CSL_CITATION {"citationID":"zajFCGaJ","properties":{"formattedCitation":"(Narum et al., 2018; Prince et al., 2017)","plainCitation":"(Narum et al., 2018; Prince et al., 2017)","noteIndex":0},"citationItems":[{"id":761,"uris":["http://zotero.org/users/local/3tku6QP0/items/W2YHSXJE"],"itemData":{"id":761,"type":"article-journal","abstract":"A broad portfolio of phenotypic diversity in natural organisms can buffer against exploitation and increase species persistence in disturbed ecosystems. The study of genomic variation that accounts for ecological and evolutionary adaptation can represent a powerful approach to extend understanding of phenotypic variation in nature. Here we present a chromosome-level reference genome assembly for Chinook salmon (\n              Oncorhynchus tshawytscha\n              ; 2.36 Gb) that enabled association mapping of life-history variation and phenotypic traits for this species. Whole-genome re-sequencing of populations with distinct life-history traits provided evidence that divergent selection was extensive throughout the genome within and among phylogenetic lineages, indicating that a broad portfolio of phenotypic diversity exists in this species that is related to local adaptation and life-history variation. Association mapping with millions of genome-wide SNPs revealed that a genomic region of major effect on chromosome 28 was associated with phenotypes for\n              premature and mature arrival to spawning grounds\n              and was consistent across three distinct phylogenetic lineages. Our results demonstrate how genomic resources can enlighten the genetic basis of known phenotypes in exploited species and assist in clarifying phenotypic variation that may be difficult to observe in naturally occurring organisms.","container-title":"Proceedings of the Royal Society B: Biological Sciences","DOI":"10.1098/rspb.2018.0935","ISSN":"0962-8452, 1471-2954","issue":"1883","journalAbbreviation":"Proc. R. Soc. B.","language":"en","page":"20180935","source":"DOI.org (Crossref)","title":"Genomic variation underlying complex life-history traits revealed by genome sequencing in Chinook salmon","volume":"285","author":[{"family":"Narum","given":"Shawn R."},{"family":"Di Genova","given":"Alex"},{"family":"Micheletti","given":"Steven J."},{"family":"Maass","given":"Alejandro"}],"issued":{"date-parts":[["2018",7,25]]}}},{"id":759,"uris":["http://zotero.org/users/local/3tku6QP0/items/NKL65DFH"],"itemData":{"id":759,"type":"article-journal","container-title":"SCIENCE ADVANCES","language":"en","source":"Zotero","title":"The evolutionary basis of premature migration in Pacific salmon highlights the utility of genomics for informing conservation","author":[{"family":"Prince","given":"Daniel J"},{"family":"Saglam","given":"Ismail K"},{"family":"Hotaling","given":"Thomas J"},{"family":"Spidle","given":"Adrian P"},{"family":"Miller","given":"Michael R"}],"issued":{"date-parts":[["2017"]]}}}],"schema":"https://github.com/citation-style-language/schema/raw/master/csl-citation.json"} </w:instrText>
      </w:r>
      <w:r w:rsidR="0077392E">
        <w:rPr>
          <w:rFonts w:asciiTheme="majorHAnsi" w:hAnsiTheme="majorHAnsi" w:cstheme="majorHAnsi"/>
        </w:rPr>
        <w:fldChar w:fldCharType="separate"/>
      </w:r>
      <w:r w:rsidR="0077392E">
        <w:rPr>
          <w:rFonts w:asciiTheme="majorHAnsi" w:hAnsiTheme="majorHAnsi" w:cstheme="majorHAnsi"/>
          <w:noProof/>
        </w:rPr>
        <w:t>(Narum et al., 2018; Prince et al., 2017)</w:t>
      </w:r>
      <w:r w:rsidR="0077392E">
        <w:rPr>
          <w:rFonts w:asciiTheme="majorHAnsi" w:hAnsiTheme="majorHAnsi" w:cstheme="majorHAnsi"/>
        </w:rPr>
        <w:fldChar w:fldCharType="end"/>
      </w:r>
      <w:r w:rsidR="0077392E" w:rsidRPr="00A951B3">
        <w:rPr>
          <w:rFonts w:asciiTheme="majorHAnsi" w:hAnsiTheme="majorHAnsi" w:cstheme="majorHAnsi"/>
        </w:rPr>
        <w:t>.</w:t>
      </w:r>
      <w:r w:rsidR="0077392E" w:rsidRPr="00A675F4">
        <w:rPr>
          <w:rFonts w:asciiTheme="majorHAnsi" w:hAnsiTheme="majorHAnsi" w:cstheme="majorHAnsi"/>
        </w:rPr>
        <w:t xml:space="preserve"> </w:t>
      </w:r>
      <w:r w:rsidR="00C103F3">
        <w:rPr>
          <w:rFonts w:asciiTheme="majorHAnsi" w:hAnsiTheme="majorHAnsi" w:cstheme="majorHAnsi"/>
        </w:rPr>
        <w:t>Using</w:t>
      </w:r>
      <w:r w:rsidR="0077392E">
        <w:rPr>
          <w:rFonts w:asciiTheme="majorHAnsi" w:hAnsiTheme="majorHAnsi" w:cstheme="majorHAnsi"/>
        </w:rPr>
        <w:t xml:space="preserve"> </w:t>
      </w:r>
      <w:r w:rsidR="00C103F3">
        <w:rPr>
          <w:rFonts w:asciiTheme="majorHAnsi" w:hAnsiTheme="majorHAnsi" w:cstheme="majorHAnsi"/>
        </w:rPr>
        <w:t>high</w:t>
      </w:r>
      <w:r w:rsidRPr="00A675F4">
        <w:rPr>
          <w:rFonts w:asciiTheme="majorHAnsi" w:hAnsiTheme="majorHAnsi" w:cstheme="majorHAnsi"/>
        </w:rPr>
        <w:t xml:space="preserve">-coverage WGS data </w:t>
      </w:r>
      <w:r w:rsidR="00C103F3">
        <w:rPr>
          <w:rFonts w:asciiTheme="majorHAnsi" w:hAnsiTheme="majorHAnsi" w:cstheme="majorHAnsi"/>
        </w:rPr>
        <w:t>would</w:t>
      </w:r>
      <w:r w:rsidRPr="00A675F4">
        <w:rPr>
          <w:rFonts w:asciiTheme="majorHAnsi" w:hAnsiTheme="majorHAnsi" w:cstheme="majorHAnsi"/>
        </w:rPr>
        <w:t xml:space="preserve"> comprehensively survey the entire genome of individuals</w:t>
      </w:r>
      <w:r w:rsidR="00C103F3">
        <w:rPr>
          <w:rFonts w:asciiTheme="majorHAnsi" w:hAnsiTheme="majorHAnsi" w:cstheme="majorHAnsi"/>
        </w:rPr>
        <w:t xml:space="preserve">, as </w:t>
      </w:r>
      <w:r w:rsidR="0077392E">
        <w:rPr>
          <w:rFonts w:asciiTheme="majorHAnsi" w:hAnsiTheme="majorHAnsi" w:cstheme="majorHAnsi"/>
        </w:rPr>
        <w:t>it</w:t>
      </w:r>
      <w:r w:rsidR="00C103F3">
        <w:rPr>
          <w:rFonts w:asciiTheme="majorHAnsi" w:hAnsiTheme="majorHAnsi" w:cstheme="majorHAnsi"/>
        </w:rPr>
        <w:t>s</w:t>
      </w:r>
      <w:r w:rsidR="0077392E">
        <w:rPr>
          <w:rFonts w:asciiTheme="majorHAnsi" w:hAnsiTheme="majorHAnsi" w:cstheme="majorHAnsi"/>
        </w:rPr>
        <w:t xml:space="preserve"> sampling locations are</w:t>
      </w:r>
      <w:r w:rsidR="00C103F3">
        <w:rPr>
          <w:rFonts w:asciiTheme="majorHAnsi" w:hAnsiTheme="majorHAnsi" w:cstheme="majorHAnsi"/>
        </w:rPr>
        <w:t xml:space="preserve"> not dependent upon</w:t>
      </w:r>
      <w:r w:rsidR="0077392E">
        <w:rPr>
          <w:rFonts w:asciiTheme="majorHAnsi" w:hAnsiTheme="majorHAnsi" w:cstheme="majorHAnsi"/>
        </w:rPr>
        <w:t xml:space="preserve"> the sequence of the individual</w:t>
      </w:r>
      <w:r w:rsidR="002D55FE">
        <w:rPr>
          <w:rFonts w:asciiTheme="majorHAnsi" w:hAnsiTheme="majorHAnsi" w:cstheme="majorHAnsi"/>
        </w:rPr>
        <w:t>.</w:t>
      </w:r>
      <w:r w:rsidR="009C2E1F">
        <w:rPr>
          <w:rFonts w:asciiTheme="majorHAnsi" w:hAnsiTheme="majorHAnsi" w:cstheme="majorHAnsi"/>
        </w:rPr>
        <w:t xml:space="preserve"> </w:t>
      </w:r>
      <w:r w:rsidRPr="00A675F4">
        <w:rPr>
          <w:rFonts w:asciiTheme="majorHAnsi" w:hAnsiTheme="majorHAnsi" w:cstheme="majorHAnsi"/>
        </w:rPr>
        <w:t>Furthermore,</w:t>
      </w:r>
      <w:r w:rsidR="00C103F3">
        <w:rPr>
          <w:rFonts w:asciiTheme="majorHAnsi" w:hAnsiTheme="majorHAnsi" w:cstheme="majorHAnsi"/>
        </w:rPr>
        <w:t xml:space="preserve"> </w:t>
      </w:r>
      <w:r w:rsidRPr="00A675F4">
        <w:rPr>
          <w:rFonts w:asciiTheme="majorHAnsi" w:hAnsiTheme="majorHAnsi" w:cstheme="majorHAnsi"/>
        </w:rPr>
        <w:t>including a large</w:t>
      </w:r>
      <w:r w:rsidR="00C14551">
        <w:rPr>
          <w:rFonts w:asciiTheme="majorHAnsi" w:hAnsiTheme="majorHAnsi" w:cstheme="majorHAnsi"/>
        </w:rPr>
        <w:t>r</w:t>
      </w:r>
      <w:r w:rsidRPr="00A675F4">
        <w:rPr>
          <w:rFonts w:asciiTheme="majorHAnsi" w:hAnsiTheme="majorHAnsi" w:cstheme="majorHAnsi"/>
        </w:rPr>
        <w:t xml:space="preserve"> number of individuals (e.g., 500) in this analysis would provide more statistical power to detect loci with a modest effect on sex, as would be expected with polygenic sex determination.</w:t>
      </w:r>
    </w:p>
    <w:p w14:paraId="0713D7D7" w14:textId="77777777" w:rsidR="00B31888" w:rsidRPr="00C103F3" w:rsidRDefault="00B31888" w:rsidP="00A675F4">
      <w:pPr>
        <w:rPr>
          <w:rFonts w:asciiTheme="majorHAnsi" w:hAnsiTheme="majorHAnsi" w:cstheme="majorHAnsi"/>
        </w:rPr>
      </w:pPr>
    </w:p>
    <w:p w14:paraId="12B03AD7" w14:textId="77777777" w:rsidR="006E2350" w:rsidRDefault="006E2350" w:rsidP="006E2350"/>
    <w:p w14:paraId="27F1F7CF" w14:textId="528A9016" w:rsidR="0025047B" w:rsidRPr="0025047B" w:rsidRDefault="00683A81" w:rsidP="0025047B">
      <w:r>
        <w:br w:type="page"/>
      </w:r>
      <w:bookmarkStart w:id="376" w:name="_Toc113440571"/>
    </w:p>
    <w:p w14:paraId="08BC8057" w14:textId="0ABEBDF8" w:rsidR="0025047B" w:rsidRPr="00011FA5" w:rsidRDefault="0025047B" w:rsidP="0025047B">
      <w:pPr>
        <w:pStyle w:val="TOCHeading"/>
        <w:spacing w:line="240" w:lineRule="auto"/>
        <w:outlineLvl w:val="0"/>
      </w:pPr>
      <w:r>
        <w:lastRenderedPageBreak/>
        <w:t>Tables and Figures</w:t>
      </w:r>
      <w:r w:rsidRPr="00011FA5">
        <w:t xml:space="preserve"> </w:t>
      </w:r>
    </w:p>
    <w:bookmarkEnd w:id="376"/>
    <w:p w14:paraId="36B1CCF2" w14:textId="3A7919B5" w:rsidR="00683A81" w:rsidRDefault="00683A81" w:rsidP="006E2350">
      <w:pPr>
        <w:rPr>
          <w:rFonts w:asciiTheme="majorHAnsi" w:hAnsiTheme="majorHAnsi" w:cstheme="majorHAnsi"/>
        </w:rPr>
      </w:pPr>
    </w:p>
    <w:tbl>
      <w:tblPr>
        <w:tblW w:w="8455" w:type="dxa"/>
        <w:tblLook w:val="04A0" w:firstRow="1" w:lastRow="0" w:firstColumn="1" w:lastColumn="0" w:noHBand="0" w:noVBand="1"/>
      </w:tblPr>
      <w:tblGrid>
        <w:gridCol w:w="985"/>
        <w:gridCol w:w="2586"/>
        <w:gridCol w:w="1833"/>
        <w:gridCol w:w="1833"/>
        <w:gridCol w:w="1218"/>
      </w:tblGrid>
      <w:tr w:rsidR="008A5703" w:rsidRPr="008A5703" w14:paraId="71A71112" w14:textId="77777777" w:rsidTr="00836F11">
        <w:trPr>
          <w:trHeight w:val="320"/>
        </w:trPr>
        <w:tc>
          <w:tcPr>
            <w:tcW w:w="845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76713FBC" w14:textId="6B7C6045" w:rsidR="008A5703" w:rsidRPr="008A5703" w:rsidRDefault="008A5703" w:rsidP="008A5703">
            <w:pPr>
              <w:rPr>
                <w:rFonts w:asciiTheme="majorHAnsi" w:hAnsiTheme="majorHAnsi" w:cstheme="majorHAnsi"/>
                <w:color w:val="000000"/>
              </w:rPr>
            </w:pPr>
            <w:r w:rsidRPr="008A5703">
              <w:rPr>
                <w:rFonts w:asciiTheme="majorHAnsi" w:hAnsiTheme="majorHAnsi" w:cstheme="majorHAnsi"/>
                <w:b/>
                <w:bCs/>
                <w:color w:val="000000"/>
              </w:rPr>
              <w:t xml:space="preserve">Table 3.1. </w:t>
            </w:r>
            <w:r w:rsidRPr="008A5703">
              <w:rPr>
                <w:rFonts w:asciiTheme="majorHAnsi" w:hAnsiTheme="majorHAnsi" w:cstheme="majorHAnsi"/>
                <w:color w:val="000000"/>
              </w:rPr>
              <w:t xml:space="preserve">Genome-wide association study results from loci meeting </w:t>
            </w:r>
            <w:r w:rsidRPr="008A5703">
              <w:rPr>
                <w:rFonts w:asciiTheme="majorHAnsi" w:hAnsiTheme="majorHAnsi" w:cstheme="majorHAnsi"/>
              </w:rPr>
              <w:t>Bonferroni corrected p-value cutoff</w:t>
            </w:r>
            <w:r w:rsidRPr="008A5703">
              <w:rPr>
                <w:rFonts w:asciiTheme="majorHAnsi" w:hAnsiTheme="majorHAnsi" w:cstheme="majorHAnsi"/>
                <w:color w:val="000000"/>
              </w:rPr>
              <w:t>.</w:t>
            </w:r>
          </w:p>
        </w:tc>
      </w:tr>
      <w:tr w:rsidR="008A5703" w:rsidRPr="008A5703" w14:paraId="2E90265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3146D07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E828"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Reference Genome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1E51FD3B"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4A6C8AD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218" w:type="dxa"/>
            <w:tcBorders>
              <w:top w:val="nil"/>
              <w:left w:val="nil"/>
              <w:bottom w:val="nil"/>
              <w:right w:val="single" w:sz="4" w:space="0" w:color="auto"/>
            </w:tcBorders>
            <w:shd w:val="clear" w:color="auto" w:fill="auto"/>
            <w:noWrap/>
            <w:vAlign w:val="bottom"/>
            <w:hideMark/>
          </w:tcPr>
          <w:p w14:paraId="41171BB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364404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6B1C6532"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3B631DD5"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Chromosome</w:t>
            </w:r>
          </w:p>
        </w:tc>
        <w:tc>
          <w:tcPr>
            <w:tcW w:w="1833" w:type="dxa"/>
            <w:tcBorders>
              <w:top w:val="nil"/>
              <w:left w:val="nil"/>
              <w:bottom w:val="single" w:sz="4" w:space="0" w:color="auto"/>
              <w:right w:val="single" w:sz="4" w:space="0" w:color="auto"/>
            </w:tcBorders>
            <w:shd w:val="clear" w:color="auto" w:fill="auto"/>
            <w:noWrap/>
            <w:vAlign w:val="bottom"/>
            <w:hideMark/>
          </w:tcPr>
          <w:p w14:paraId="647C592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833" w:type="dxa"/>
            <w:tcBorders>
              <w:top w:val="nil"/>
              <w:left w:val="nil"/>
              <w:bottom w:val="single" w:sz="4" w:space="0" w:color="auto"/>
              <w:right w:val="single" w:sz="4" w:space="0" w:color="auto"/>
            </w:tcBorders>
            <w:shd w:val="clear" w:color="auto" w:fill="auto"/>
            <w:noWrap/>
            <w:vAlign w:val="bottom"/>
            <w:hideMark/>
          </w:tcPr>
          <w:p w14:paraId="1175392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218" w:type="dxa"/>
            <w:tcBorders>
              <w:top w:val="nil"/>
              <w:left w:val="nil"/>
              <w:bottom w:val="nil"/>
              <w:right w:val="single" w:sz="4" w:space="0" w:color="auto"/>
            </w:tcBorders>
            <w:shd w:val="clear" w:color="auto" w:fill="auto"/>
            <w:noWrap/>
            <w:vAlign w:val="bottom"/>
            <w:hideMark/>
          </w:tcPr>
          <w:p w14:paraId="591DB2E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F0A232B"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1803864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5A43A730"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Position Number</w:t>
            </w:r>
          </w:p>
        </w:tc>
        <w:tc>
          <w:tcPr>
            <w:tcW w:w="1833" w:type="dxa"/>
            <w:tcBorders>
              <w:top w:val="nil"/>
              <w:left w:val="nil"/>
              <w:bottom w:val="single" w:sz="4" w:space="0" w:color="auto"/>
              <w:right w:val="single" w:sz="4" w:space="0" w:color="auto"/>
            </w:tcBorders>
            <w:shd w:val="clear" w:color="auto" w:fill="auto"/>
            <w:noWrap/>
            <w:vAlign w:val="bottom"/>
            <w:hideMark/>
          </w:tcPr>
          <w:p w14:paraId="7071C2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1885249</w:t>
            </w:r>
          </w:p>
        </w:tc>
        <w:tc>
          <w:tcPr>
            <w:tcW w:w="1833" w:type="dxa"/>
            <w:tcBorders>
              <w:top w:val="nil"/>
              <w:left w:val="nil"/>
              <w:bottom w:val="single" w:sz="4" w:space="0" w:color="auto"/>
              <w:right w:val="single" w:sz="4" w:space="0" w:color="auto"/>
            </w:tcBorders>
            <w:shd w:val="clear" w:color="auto" w:fill="auto"/>
            <w:noWrap/>
            <w:vAlign w:val="bottom"/>
            <w:hideMark/>
          </w:tcPr>
          <w:p w14:paraId="57367EC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1885251</w:t>
            </w:r>
          </w:p>
        </w:tc>
        <w:tc>
          <w:tcPr>
            <w:tcW w:w="1218" w:type="dxa"/>
            <w:tcBorders>
              <w:top w:val="nil"/>
              <w:left w:val="nil"/>
              <w:bottom w:val="nil"/>
              <w:right w:val="single" w:sz="4" w:space="0" w:color="auto"/>
            </w:tcBorders>
            <w:shd w:val="clear" w:color="auto" w:fill="auto"/>
            <w:noWrap/>
            <w:vAlign w:val="bottom"/>
            <w:hideMark/>
          </w:tcPr>
          <w:p w14:paraId="60AA4446"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94B7A9F"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2F41E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424A3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Major Allele</w:t>
            </w:r>
          </w:p>
        </w:tc>
        <w:tc>
          <w:tcPr>
            <w:tcW w:w="1833" w:type="dxa"/>
            <w:tcBorders>
              <w:top w:val="nil"/>
              <w:left w:val="nil"/>
              <w:bottom w:val="single" w:sz="4" w:space="0" w:color="auto"/>
              <w:right w:val="single" w:sz="4" w:space="0" w:color="auto"/>
            </w:tcBorders>
            <w:shd w:val="clear" w:color="auto" w:fill="auto"/>
            <w:noWrap/>
            <w:vAlign w:val="bottom"/>
            <w:hideMark/>
          </w:tcPr>
          <w:p w14:paraId="4C272C80"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833" w:type="dxa"/>
            <w:tcBorders>
              <w:top w:val="nil"/>
              <w:left w:val="nil"/>
              <w:bottom w:val="single" w:sz="4" w:space="0" w:color="auto"/>
              <w:right w:val="single" w:sz="4" w:space="0" w:color="auto"/>
            </w:tcBorders>
            <w:shd w:val="clear" w:color="auto" w:fill="auto"/>
            <w:noWrap/>
            <w:vAlign w:val="bottom"/>
            <w:hideMark/>
          </w:tcPr>
          <w:p w14:paraId="15E30DA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218" w:type="dxa"/>
            <w:tcBorders>
              <w:top w:val="nil"/>
              <w:left w:val="nil"/>
              <w:bottom w:val="nil"/>
              <w:right w:val="single" w:sz="4" w:space="0" w:color="auto"/>
            </w:tcBorders>
            <w:shd w:val="clear" w:color="auto" w:fill="auto"/>
            <w:noWrap/>
            <w:vAlign w:val="bottom"/>
            <w:hideMark/>
          </w:tcPr>
          <w:p w14:paraId="428EBF3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5BB1605"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5FAC227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69B22C7A"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Minor Allele</w:t>
            </w:r>
          </w:p>
        </w:tc>
        <w:tc>
          <w:tcPr>
            <w:tcW w:w="1833" w:type="dxa"/>
            <w:tcBorders>
              <w:top w:val="nil"/>
              <w:left w:val="nil"/>
              <w:bottom w:val="single" w:sz="4" w:space="0" w:color="auto"/>
              <w:right w:val="single" w:sz="4" w:space="0" w:color="auto"/>
            </w:tcBorders>
            <w:shd w:val="clear" w:color="auto" w:fill="auto"/>
            <w:noWrap/>
            <w:vAlign w:val="bottom"/>
            <w:hideMark/>
          </w:tcPr>
          <w:p w14:paraId="736145F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A</w:t>
            </w:r>
          </w:p>
        </w:tc>
        <w:tc>
          <w:tcPr>
            <w:tcW w:w="1833" w:type="dxa"/>
            <w:tcBorders>
              <w:top w:val="nil"/>
              <w:left w:val="nil"/>
              <w:bottom w:val="single" w:sz="4" w:space="0" w:color="auto"/>
              <w:right w:val="single" w:sz="4" w:space="0" w:color="auto"/>
            </w:tcBorders>
            <w:shd w:val="clear" w:color="auto" w:fill="auto"/>
            <w:noWrap/>
            <w:vAlign w:val="bottom"/>
            <w:hideMark/>
          </w:tcPr>
          <w:p w14:paraId="75C537E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T</w:t>
            </w:r>
          </w:p>
        </w:tc>
        <w:tc>
          <w:tcPr>
            <w:tcW w:w="1218" w:type="dxa"/>
            <w:tcBorders>
              <w:top w:val="nil"/>
              <w:left w:val="nil"/>
              <w:bottom w:val="nil"/>
              <w:right w:val="single" w:sz="4" w:space="0" w:color="auto"/>
            </w:tcBorders>
            <w:shd w:val="clear" w:color="auto" w:fill="auto"/>
            <w:noWrap/>
            <w:vAlign w:val="bottom"/>
            <w:hideMark/>
          </w:tcPr>
          <w:p w14:paraId="29FE241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102F437"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5486FD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06F87E61"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LRT</w:t>
            </w:r>
          </w:p>
        </w:tc>
        <w:tc>
          <w:tcPr>
            <w:tcW w:w="1833" w:type="dxa"/>
            <w:tcBorders>
              <w:top w:val="nil"/>
              <w:left w:val="nil"/>
              <w:bottom w:val="single" w:sz="4" w:space="0" w:color="auto"/>
              <w:right w:val="single" w:sz="4" w:space="0" w:color="auto"/>
            </w:tcBorders>
            <w:shd w:val="clear" w:color="auto" w:fill="auto"/>
            <w:noWrap/>
            <w:vAlign w:val="bottom"/>
            <w:hideMark/>
          </w:tcPr>
          <w:p w14:paraId="061503D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37.854854</w:t>
            </w:r>
          </w:p>
        </w:tc>
        <w:tc>
          <w:tcPr>
            <w:tcW w:w="1833" w:type="dxa"/>
            <w:tcBorders>
              <w:top w:val="nil"/>
              <w:left w:val="nil"/>
              <w:bottom w:val="single" w:sz="4" w:space="0" w:color="auto"/>
              <w:right w:val="single" w:sz="4" w:space="0" w:color="auto"/>
            </w:tcBorders>
            <w:shd w:val="clear" w:color="auto" w:fill="auto"/>
            <w:noWrap/>
            <w:vAlign w:val="bottom"/>
            <w:hideMark/>
          </w:tcPr>
          <w:p w14:paraId="6F41163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35.802804</w:t>
            </w:r>
          </w:p>
        </w:tc>
        <w:tc>
          <w:tcPr>
            <w:tcW w:w="1218" w:type="dxa"/>
            <w:tcBorders>
              <w:top w:val="nil"/>
              <w:left w:val="nil"/>
              <w:bottom w:val="nil"/>
              <w:right w:val="single" w:sz="4" w:space="0" w:color="auto"/>
            </w:tcBorders>
            <w:shd w:val="clear" w:color="auto" w:fill="auto"/>
            <w:noWrap/>
            <w:vAlign w:val="bottom"/>
            <w:hideMark/>
          </w:tcPr>
          <w:p w14:paraId="2EFDFDE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FFB4B2A"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95FC5A3"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7A2DC804"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p-value</w:t>
            </w:r>
          </w:p>
        </w:tc>
        <w:tc>
          <w:tcPr>
            <w:tcW w:w="1833" w:type="dxa"/>
            <w:tcBorders>
              <w:top w:val="nil"/>
              <w:left w:val="nil"/>
              <w:bottom w:val="single" w:sz="4" w:space="0" w:color="auto"/>
              <w:right w:val="single" w:sz="4" w:space="0" w:color="auto"/>
            </w:tcBorders>
            <w:shd w:val="clear" w:color="auto" w:fill="auto"/>
            <w:noWrap/>
            <w:vAlign w:val="bottom"/>
            <w:hideMark/>
          </w:tcPr>
          <w:p w14:paraId="495F3E6F"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7.62E-10</w:t>
            </w:r>
          </w:p>
        </w:tc>
        <w:tc>
          <w:tcPr>
            <w:tcW w:w="1833" w:type="dxa"/>
            <w:tcBorders>
              <w:top w:val="nil"/>
              <w:left w:val="nil"/>
              <w:bottom w:val="single" w:sz="4" w:space="0" w:color="auto"/>
              <w:right w:val="single" w:sz="4" w:space="0" w:color="auto"/>
            </w:tcBorders>
            <w:shd w:val="clear" w:color="auto" w:fill="auto"/>
            <w:noWrap/>
            <w:vAlign w:val="bottom"/>
            <w:hideMark/>
          </w:tcPr>
          <w:p w14:paraId="65EB01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2.18E-09</w:t>
            </w:r>
          </w:p>
        </w:tc>
        <w:tc>
          <w:tcPr>
            <w:tcW w:w="1218" w:type="dxa"/>
            <w:tcBorders>
              <w:top w:val="nil"/>
              <w:left w:val="nil"/>
              <w:bottom w:val="nil"/>
              <w:right w:val="single" w:sz="4" w:space="0" w:color="auto"/>
            </w:tcBorders>
            <w:shd w:val="clear" w:color="auto" w:fill="auto"/>
            <w:noWrap/>
            <w:vAlign w:val="bottom"/>
            <w:hideMark/>
          </w:tcPr>
          <w:p w14:paraId="039C58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02E9CB45" w14:textId="77777777" w:rsidTr="00836F11">
        <w:trPr>
          <w:trHeight w:val="320"/>
        </w:trPr>
        <w:tc>
          <w:tcPr>
            <w:tcW w:w="985" w:type="dxa"/>
            <w:tcBorders>
              <w:top w:val="nil"/>
              <w:left w:val="single" w:sz="4" w:space="0" w:color="auto"/>
              <w:bottom w:val="single" w:sz="4" w:space="0" w:color="auto"/>
              <w:right w:val="nil"/>
            </w:tcBorders>
            <w:shd w:val="clear" w:color="auto" w:fill="auto"/>
            <w:noWrap/>
            <w:vAlign w:val="bottom"/>
            <w:hideMark/>
          </w:tcPr>
          <w:p w14:paraId="067F53F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nil"/>
              <w:bottom w:val="single" w:sz="4" w:space="0" w:color="auto"/>
              <w:right w:val="nil"/>
            </w:tcBorders>
            <w:shd w:val="clear" w:color="auto" w:fill="auto"/>
            <w:noWrap/>
            <w:vAlign w:val="bottom"/>
            <w:hideMark/>
          </w:tcPr>
          <w:p w14:paraId="5DC5E08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0B44AB0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64615C7E"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14:paraId="062635C7"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bl>
    <w:p w14:paraId="52DC112D" w14:textId="28387840" w:rsidR="008A5703" w:rsidRDefault="008A5703" w:rsidP="006E2350">
      <w:pPr>
        <w:rPr>
          <w:rFonts w:asciiTheme="majorHAnsi" w:hAnsiTheme="majorHAnsi" w:cstheme="majorHAnsi"/>
        </w:rPr>
      </w:pPr>
    </w:p>
    <w:p w14:paraId="196A0A84" w14:textId="18BAD32D" w:rsidR="00836F11" w:rsidRDefault="00836F11">
      <w:pPr>
        <w:rPr>
          <w:rFonts w:asciiTheme="majorHAnsi" w:hAnsiTheme="majorHAnsi" w:cstheme="majorHAnsi"/>
        </w:rPr>
      </w:pPr>
      <w:r>
        <w:rPr>
          <w:rFonts w:asciiTheme="majorHAnsi" w:hAnsiTheme="majorHAnsi" w:cstheme="majorHAnsi"/>
        </w:rPr>
        <w:br w:type="page"/>
      </w:r>
    </w:p>
    <w:tbl>
      <w:tblPr>
        <w:tblW w:w="7575" w:type="dxa"/>
        <w:tblLook w:val="04A0" w:firstRow="1" w:lastRow="0" w:firstColumn="1" w:lastColumn="0" w:noHBand="0" w:noVBand="1"/>
      </w:tblPr>
      <w:tblGrid>
        <w:gridCol w:w="2155"/>
        <w:gridCol w:w="720"/>
        <w:gridCol w:w="1505"/>
        <w:gridCol w:w="1465"/>
        <w:gridCol w:w="1730"/>
      </w:tblGrid>
      <w:tr w:rsidR="00836F11" w:rsidRPr="00836F11" w14:paraId="44B847BE" w14:textId="77777777" w:rsidTr="004D6B2D">
        <w:trPr>
          <w:trHeight w:val="280"/>
        </w:trPr>
        <w:tc>
          <w:tcPr>
            <w:tcW w:w="757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1C535A34" w14:textId="2EDADCF0" w:rsidR="00836F11" w:rsidRPr="00836F11" w:rsidRDefault="00836F11" w:rsidP="00836F11">
            <w:pPr>
              <w:rPr>
                <w:rFonts w:ascii="Calibri" w:hAnsi="Calibri" w:cs="Calibri"/>
                <w:color w:val="000000"/>
              </w:rPr>
            </w:pPr>
            <w:r w:rsidRPr="00B54DB9">
              <w:rPr>
                <w:rFonts w:ascii="Calibri" w:hAnsi="Calibri" w:cs="Calibri"/>
                <w:b/>
                <w:bCs/>
                <w:color w:val="000000"/>
              </w:rPr>
              <w:lastRenderedPageBreak/>
              <w:t>Table 3.2</w:t>
            </w:r>
            <w:r w:rsidR="00BE6A10">
              <w:rPr>
                <w:rFonts w:ascii="Calibri" w:hAnsi="Calibri" w:cs="Calibri"/>
                <w:b/>
                <w:bCs/>
                <w:color w:val="000000"/>
              </w:rPr>
              <w:t>.</w:t>
            </w:r>
            <w:r w:rsidRPr="00B54DB9">
              <w:rPr>
                <w:rFonts w:ascii="Calibri" w:hAnsi="Calibri" w:cs="Calibri"/>
                <w:b/>
                <w:bCs/>
                <w:color w:val="000000"/>
              </w:rPr>
              <w:t xml:space="preserve"> </w:t>
            </w:r>
            <w:r w:rsidRPr="00B54DB9">
              <w:rPr>
                <w:rFonts w:ascii="Calibri" w:hAnsi="Calibri" w:cs="Calibri"/>
                <w:color w:val="000000"/>
              </w:rPr>
              <w:t xml:space="preserve">Genotypes of female (1) and male (0) individuals at </w:t>
            </w:r>
            <w:r w:rsidR="00C47B68" w:rsidRPr="00B54DB9">
              <w:rPr>
                <w:rFonts w:ascii="Calibri" w:hAnsi="Calibri" w:cs="Calibri"/>
                <w:color w:val="000000"/>
              </w:rPr>
              <w:t xml:space="preserve">the two </w:t>
            </w:r>
            <w:r w:rsidRPr="00B54DB9">
              <w:rPr>
                <w:rFonts w:ascii="Calibri" w:hAnsi="Calibri" w:cs="Calibri"/>
                <w:color w:val="000000"/>
              </w:rPr>
              <w:t xml:space="preserve">loci </w:t>
            </w:r>
            <w:r w:rsidR="00C47B68" w:rsidRPr="00B54DB9">
              <w:rPr>
                <w:rFonts w:ascii="Calibri" w:hAnsi="Calibri" w:cs="Calibri"/>
                <w:color w:val="000000"/>
              </w:rPr>
              <w:t xml:space="preserve">on Chromosome 5 of the male reference genome found to be </w:t>
            </w:r>
            <w:r w:rsidRPr="00B54DB9">
              <w:rPr>
                <w:rFonts w:ascii="Calibri" w:hAnsi="Calibri" w:cs="Calibri"/>
                <w:color w:val="000000"/>
              </w:rPr>
              <w:t xml:space="preserve">significantly associated with sex in delta </w:t>
            </w:r>
            <w:commentRangeStart w:id="377"/>
            <w:r w:rsidRPr="00B54DB9">
              <w:rPr>
                <w:rFonts w:ascii="Calibri" w:hAnsi="Calibri" w:cs="Calibri"/>
                <w:color w:val="000000"/>
              </w:rPr>
              <w:t>smelt</w:t>
            </w:r>
            <w:del w:id="378" w:author="Shannon Erica Kendal Joslin" w:date="2023-10-29T11:52:00Z">
              <w:r w:rsidRPr="00B54DB9" w:rsidDel="00BE6A10">
                <w:rPr>
                  <w:rFonts w:ascii="Calibri" w:hAnsi="Calibri" w:cs="Calibri"/>
                  <w:color w:val="000000"/>
                </w:rPr>
                <w:delText>.</w:delText>
              </w:r>
            </w:del>
            <w:commentRangeEnd w:id="377"/>
            <w:ins w:id="379" w:author="Shannon Erica Kendal Joslin" w:date="2023-10-29T11:42:00Z">
              <w:r w:rsidR="000E3588">
                <w:rPr>
                  <w:rFonts w:ascii="Calibri" w:hAnsi="Calibri" w:cs="Calibri"/>
                  <w:color w:val="000000"/>
                </w:rPr>
                <w:t xml:space="preserve"> </w:t>
              </w:r>
            </w:ins>
            <w:ins w:id="380" w:author="Shannon Erica Kendal Joslin" w:date="2023-10-29T11:52:00Z">
              <w:r w:rsidR="00BE6A10">
                <w:rPr>
                  <w:rFonts w:ascii="Calibri" w:hAnsi="Calibri" w:cs="Calibri"/>
                  <w:color w:val="000000"/>
                </w:rPr>
                <w:t>(red= homozygous for major</w:t>
              </w:r>
            </w:ins>
            <w:del w:id="381" w:author="Shannon Erica Kendal Joslin" w:date="2023-10-29T11:52:00Z">
              <w:r w:rsidR="00C14551" w:rsidDel="00BE6A10">
                <w:rPr>
                  <w:rStyle w:val="CommentReference"/>
                </w:rPr>
                <w:commentReference w:id="377"/>
              </w:r>
            </w:del>
            <w:ins w:id="382" w:author="Shannon Erica Kendal Joslin" w:date="2023-10-29T11:52:00Z">
              <w:r w:rsidR="00BE6A10">
                <w:rPr>
                  <w:rFonts w:ascii="Calibri" w:hAnsi="Calibri" w:cs="Calibri"/>
                  <w:color w:val="000000"/>
                </w:rPr>
                <w:t xml:space="preserve"> allele; purple=heterozygous; blue</w:t>
              </w:r>
            </w:ins>
            <w:ins w:id="383" w:author="Shannon Erica Kendal Joslin" w:date="2023-10-29T11:53:00Z">
              <w:r w:rsidR="00BE6A10">
                <w:rPr>
                  <w:rFonts w:ascii="Calibri" w:hAnsi="Calibri" w:cs="Calibri"/>
                  <w:color w:val="000000"/>
                </w:rPr>
                <w:t>=</w:t>
              </w:r>
            </w:ins>
            <w:ins w:id="384" w:author="Shannon Erica Kendal Joslin" w:date="2023-10-29T11:52:00Z">
              <w:r w:rsidR="00BE6A10">
                <w:rPr>
                  <w:rFonts w:ascii="Calibri" w:hAnsi="Calibri" w:cs="Calibri"/>
                  <w:color w:val="000000"/>
                </w:rPr>
                <w:t>homozygous for minor allele)</w:t>
              </w:r>
            </w:ins>
            <w:ins w:id="385" w:author="Shannon Erica Kendal Joslin" w:date="2023-10-29T11:53:00Z">
              <w:r w:rsidR="00BE6A10">
                <w:rPr>
                  <w:rFonts w:ascii="Calibri" w:hAnsi="Calibri" w:cs="Calibri"/>
                  <w:color w:val="000000"/>
                </w:rPr>
                <w:t>.</w:t>
              </w:r>
            </w:ins>
            <w:r w:rsidRPr="00836F11">
              <w:rPr>
                <w:rFonts w:ascii="Calibri" w:hAnsi="Calibri" w:cs="Calibri"/>
                <w:color w:val="000000"/>
              </w:rPr>
              <w:t> </w:t>
            </w:r>
          </w:p>
        </w:tc>
      </w:tr>
      <w:tr w:rsidR="00836F11" w:rsidRPr="00836F11" w14:paraId="1688A1E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A52F7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FA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5E0B5CC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Chr05:1885249</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74F2F8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Chr05:1885251</w:t>
            </w:r>
          </w:p>
        </w:tc>
        <w:tc>
          <w:tcPr>
            <w:tcW w:w="1730" w:type="dxa"/>
            <w:tcBorders>
              <w:top w:val="nil"/>
              <w:left w:val="nil"/>
              <w:bottom w:val="nil"/>
              <w:right w:val="single" w:sz="4" w:space="0" w:color="auto"/>
            </w:tcBorders>
            <w:shd w:val="clear" w:color="auto" w:fill="auto"/>
            <w:noWrap/>
            <w:vAlign w:val="bottom"/>
            <w:hideMark/>
          </w:tcPr>
          <w:p w14:paraId="2831B8B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B0AD7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79E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9433D4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major</w:t>
            </w:r>
          </w:p>
        </w:tc>
        <w:tc>
          <w:tcPr>
            <w:tcW w:w="1505" w:type="dxa"/>
            <w:tcBorders>
              <w:top w:val="nil"/>
              <w:left w:val="nil"/>
              <w:bottom w:val="single" w:sz="4" w:space="0" w:color="auto"/>
              <w:right w:val="single" w:sz="4" w:space="0" w:color="auto"/>
            </w:tcBorders>
            <w:shd w:val="clear" w:color="auto" w:fill="auto"/>
            <w:noWrap/>
            <w:vAlign w:val="bottom"/>
            <w:hideMark/>
          </w:tcPr>
          <w:p w14:paraId="1392074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465" w:type="dxa"/>
            <w:tcBorders>
              <w:top w:val="nil"/>
              <w:left w:val="nil"/>
              <w:bottom w:val="single" w:sz="4" w:space="0" w:color="auto"/>
              <w:right w:val="single" w:sz="4" w:space="0" w:color="auto"/>
            </w:tcBorders>
            <w:shd w:val="clear" w:color="auto" w:fill="auto"/>
            <w:noWrap/>
            <w:vAlign w:val="bottom"/>
            <w:hideMark/>
          </w:tcPr>
          <w:p w14:paraId="642D59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730" w:type="dxa"/>
            <w:tcBorders>
              <w:top w:val="nil"/>
              <w:left w:val="nil"/>
              <w:bottom w:val="nil"/>
              <w:right w:val="single" w:sz="4" w:space="0" w:color="auto"/>
            </w:tcBorders>
            <w:shd w:val="clear" w:color="auto" w:fill="auto"/>
            <w:noWrap/>
            <w:vAlign w:val="bottom"/>
            <w:hideMark/>
          </w:tcPr>
          <w:p w14:paraId="3AD32EA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4E7FA9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EFC1D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F54AF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minor</w:t>
            </w:r>
          </w:p>
        </w:tc>
        <w:tc>
          <w:tcPr>
            <w:tcW w:w="1505" w:type="dxa"/>
            <w:tcBorders>
              <w:top w:val="nil"/>
              <w:left w:val="nil"/>
              <w:bottom w:val="single" w:sz="4" w:space="0" w:color="auto"/>
              <w:right w:val="single" w:sz="4" w:space="0" w:color="auto"/>
            </w:tcBorders>
            <w:shd w:val="clear" w:color="auto" w:fill="auto"/>
            <w:noWrap/>
            <w:vAlign w:val="bottom"/>
            <w:hideMark/>
          </w:tcPr>
          <w:p w14:paraId="454A658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A</w:t>
            </w:r>
          </w:p>
        </w:tc>
        <w:tc>
          <w:tcPr>
            <w:tcW w:w="1465" w:type="dxa"/>
            <w:tcBorders>
              <w:top w:val="nil"/>
              <w:left w:val="nil"/>
              <w:bottom w:val="single" w:sz="4" w:space="0" w:color="auto"/>
              <w:right w:val="single" w:sz="4" w:space="0" w:color="auto"/>
            </w:tcBorders>
            <w:shd w:val="clear" w:color="auto" w:fill="auto"/>
            <w:noWrap/>
            <w:vAlign w:val="bottom"/>
            <w:hideMark/>
          </w:tcPr>
          <w:p w14:paraId="5226174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T</w:t>
            </w:r>
          </w:p>
        </w:tc>
        <w:tc>
          <w:tcPr>
            <w:tcW w:w="1730" w:type="dxa"/>
            <w:tcBorders>
              <w:top w:val="nil"/>
              <w:left w:val="nil"/>
              <w:bottom w:val="nil"/>
              <w:right w:val="single" w:sz="4" w:space="0" w:color="auto"/>
            </w:tcBorders>
            <w:shd w:val="clear" w:color="auto" w:fill="auto"/>
            <w:noWrap/>
            <w:vAlign w:val="bottom"/>
            <w:hideMark/>
          </w:tcPr>
          <w:p w14:paraId="1A56F4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6BBFFF"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284E53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A6CE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11F3A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BC230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9B9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52813E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2B19054"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8F3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754899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2E6B0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CCD905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AD2CD5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D916A9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45BC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32EC6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A38A2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0F7BB2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35CED1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41C28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3EC5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9DE3D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39ED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E69292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10242C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F00C4C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ADBD0"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1FB79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D4086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152653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086906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EC99F6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A9C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67E41E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B23CB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0FCF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0974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55EFAD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8E245"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09D295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47B1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180560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E57E4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168E8C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797C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46739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CCB6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B928AD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7964E52"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22A1C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F335E"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B2623B"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6F5D67"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5F2EE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8D7D39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C477EC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83E3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D873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DD01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86E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67583"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ADD83A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F724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A10AB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256D1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D6FE4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CEB1BF"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336FC8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1B980"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B65F2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56C69F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B297D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DFDD94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185CF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88181"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3CFB2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7B86A4"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E9375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DC66A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E865C1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8385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E58AB0"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06672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B09F4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F8E1040"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C5ADD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010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376A7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FD54D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3AC999D"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25E417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812368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2934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0C98505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A4F4C76"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5F35147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6D676F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5033DB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35F2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07458A66"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1DB25E0"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1F48CC6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3B024"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C9DC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65E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F38B5BE"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DA112A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3755D90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E215DA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83943A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5FB3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CE3761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5D36865B"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0FCD32C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02534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11277F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1A761"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2ACF344B"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6A15E50E"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650132A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57CD73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642376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4CF5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1A2799E"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12093E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39D758F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67F16D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15950D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201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05C5BF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241CAE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51110F2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0076840"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49C47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A7CE81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8" w:space="0" w:color="auto"/>
              <w:right w:val="single" w:sz="4" w:space="0" w:color="auto"/>
            </w:tcBorders>
            <w:shd w:val="clear" w:color="auto" w:fill="D9E2F3" w:themeFill="accent1" w:themeFillTint="33"/>
            <w:noWrap/>
            <w:vAlign w:val="bottom"/>
            <w:hideMark/>
          </w:tcPr>
          <w:p w14:paraId="44E14E5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8" w:space="0" w:color="auto"/>
              <w:right w:val="single" w:sz="4" w:space="0" w:color="auto"/>
            </w:tcBorders>
            <w:shd w:val="clear" w:color="auto" w:fill="D9E2F3" w:themeFill="accent1" w:themeFillTint="33"/>
            <w:noWrap/>
            <w:vAlign w:val="bottom"/>
            <w:hideMark/>
          </w:tcPr>
          <w:p w14:paraId="1286529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461B4A8A"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6FB7C6" w14:textId="77777777" w:rsidTr="006C683D">
        <w:trPr>
          <w:trHeight w:val="280"/>
        </w:trPr>
        <w:tc>
          <w:tcPr>
            <w:tcW w:w="2155" w:type="dxa"/>
            <w:tcBorders>
              <w:top w:val="nil"/>
              <w:left w:val="single" w:sz="4" w:space="0" w:color="auto"/>
              <w:bottom w:val="nil"/>
              <w:right w:val="single" w:sz="8" w:space="0" w:color="auto"/>
            </w:tcBorders>
            <w:shd w:val="clear" w:color="auto" w:fill="auto"/>
            <w:noWrap/>
            <w:vAlign w:val="bottom"/>
            <w:hideMark/>
          </w:tcPr>
          <w:p w14:paraId="57372A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8" w:space="0" w:color="auto"/>
              <w:left w:val="single" w:sz="8" w:space="0" w:color="auto"/>
              <w:bottom w:val="single" w:sz="18" w:space="0" w:color="auto"/>
              <w:right w:val="single" w:sz="8" w:space="0" w:color="auto"/>
            </w:tcBorders>
            <w:shd w:val="clear" w:color="auto" w:fill="auto"/>
            <w:noWrap/>
            <w:vAlign w:val="bottom"/>
            <w:hideMark/>
          </w:tcPr>
          <w:p w14:paraId="7A5712E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8" w:space="0" w:color="auto"/>
              <w:left w:val="single" w:sz="8" w:space="0" w:color="auto"/>
              <w:bottom w:val="single" w:sz="18" w:space="0" w:color="auto"/>
              <w:right w:val="single" w:sz="8" w:space="0" w:color="auto"/>
            </w:tcBorders>
            <w:shd w:val="clear" w:color="auto" w:fill="D9E2F3" w:themeFill="accent1" w:themeFillTint="33"/>
            <w:noWrap/>
            <w:vAlign w:val="bottom"/>
            <w:hideMark/>
          </w:tcPr>
          <w:p w14:paraId="797CA0C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8" w:space="0" w:color="auto"/>
              <w:left w:val="single" w:sz="8" w:space="0" w:color="auto"/>
              <w:bottom w:val="single" w:sz="18" w:space="0" w:color="auto"/>
              <w:right w:val="single" w:sz="8" w:space="0" w:color="auto"/>
            </w:tcBorders>
            <w:shd w:val="clear" w:color="auto" w:fill="D9E2F3" w:themeFill="accent1" w:themeFillTint="33"/>
            <w:noWrap/>
            <w:vAlign w:val="bottom"/>
            <w:hideMark/>
          </w:tcPr>
          <w:p w14:paraId="3D31A89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single" w:sz="8" w:space="0" w:color="auto"/>
              <w:bottom w:val="nil"/>
              <w:right w:val="single" w:sz="4" w:space="0" w:color="auto"/>
            </w:tcBorders>
            <w:shd w:val="clear" w:color="auto" w:fill="auto"/>
            <w:noWrap/>
            <w:vAlign w:val="bottom"/>
            <w:hideMark/>
          </w:tcPr>
          <w:p w14:paraId="351CC99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27263F0" w14:textId="77777777" w:rsidTr="006C683D">
        <w:trPr>
          <w:trHeight w:val="280"/>
        </w:trPr>
        <w:tc>
          <w:tcPr>
            <w:tcW w:w="2155" w:type="dxa"/>
            <w:tcBorders>
              <w:top w:val="nil"/>
              <w:left w:val="single" w:sz="4" w:space="0" w:color="auto"/>
              <w:bottom w:val="nil"/>
              <w:right w:val="single" w:sz="8" w:space="0" w:color="auto"/>
            </w:tcBorders>
            <w:shd w:val="clear" w:color="auto" w:fill="auto"/>
            <w:noWrap/>
            <w:vAlign w:val="bottom"/>
            <w:hideMark/>
          </w:tcPr>
          <w:p w14:paraId="54E9E6B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2C44043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18" w:space="0" w:color="auto"/>
              <w:left w:val="single" w:sz="8" w:space="0" w:color="auto"/>
              <w:bottom w:val="single" w:sz="8" w:space="0" w:color="auto"/>
              <w:right w:val="single" w:sz="8" w:space="0" w:color="auto"/>
            </w:tcBorders>
            <w:shd w:val="clear" w:color="000000" w:fill="FFC7CE"/>
            <w:noWrap/>
            <w:vAlign w:val="bottom"/>
            <w:hideMark/>
          </w:tcPr>
          <w:p w14:paraId="4863A69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18" w:space="0" w:color="auto"/>
              <w:left w:val="single" w:sz="8" w:space="0" w:color="auto"/>
              <w:bottom w:val="single" w:sz="8" w:space="0" w:color="auto"/>
              <w:right w:val="single" w:sz="8" w:space="0" w:color="auto"/>
            </w:tcBorders>
            <w:shd w:val="clear" w:color="000000" w:fill="FFC7CE"/>
            <w:noWrap/>
            <w:vAlign w:val="bottom"/>
            <w:hideMark/>
          </w:tcPr>
          <w:p w14:paraId="31FB20E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single" w:sz="8" w:space="0" w:color="auto"/>
              <w:bottom w:val="nil"/>
              <w:right w:val="single" w:sz="4" w:space="0" w:color="auto"/>
            </w:tcBorders>
            <w:shd w:val="clear" w:color="auto" w:fill="auto"/>
            <w:noWrap/>
            <w:vAlign w:val="bottom"/>
            <w:hideMark/>
          </w:tcPr>
          <w:p w14:paraId="0A296E1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3B88BC8"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970F5B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D8FF76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14:paraId="4712F68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14:paraId="3D89215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0CFECB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D256DE8"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9D7620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98A3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298B66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79B47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21DCE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1228AD3"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FF60FC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855D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9918E9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0190CC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C0B1B4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12444"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534892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FA35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A9530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E4513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0CCB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195612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7391AD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8B28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274E25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91D126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56F22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964BAD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ABC96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8CAC8"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E81D1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B1E62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779B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7F2A5D"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85FC84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247C5"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2FD82875"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94ECD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764DDF5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CA8AE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D88E62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28B7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EDCFC2B"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EC2D058"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52BF87D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EC8ED7"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D3FDDA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C3FC"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839412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6784A418"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6698186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22733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530B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4A4BA"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8004C2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7E75A90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02E1D12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8C72B2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0AA7326"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060CE"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D5E9D2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1C06EC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5E65F72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DA885AD"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BCF091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C078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CDA8A6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6FC9DF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4459D1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3B423E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51CFD5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lastRenderedPageBreak/>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BA2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FA77C8B"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761EAA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274537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23D84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0D1221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4A9EA"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DC73146"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DBA3E46"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3CF3C6F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1B2B5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D2CF5A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8199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D5AE2F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2C101A7"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169562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B9AD0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A5AE8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4F1C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33CE5FE"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25014A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535C45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770A5A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03079B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AC2C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DCFA0A3"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1528494"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5B4E2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E97C7C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79008A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8DAB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7DB759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93C383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26448B1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FA561B2"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FD88E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1FFA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619A599"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0F2C90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D18133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9000CA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6A1BF4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504C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B05204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EB449C4"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57EB55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F60CE3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1F2E73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324C"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9424BD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F65A80B"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9EC756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3230E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FD470C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800E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C4759A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8469323"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687862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5CDE74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889EF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F3B38"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94F9C19"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E24533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2299EAB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5CB03C" w14:textId="77777777" w:rsidTr="004D6B2D">
        <w:trPr>
          <w:trHeight w:val="280"/>
        </w:trPr>
        <w:tc>
          <w:tcPr>
            <w:tcW w:w="2155" w:type="dxa"/>
            <w:tcBorders>
              <w:top w:val="nil"/>
              <w:left w:val="single" w:sz="4" w:space="0" w:color="auto"/>
              <w:bottom w:val="single" w:sz="4" w:space="0" w:color="auto"/>
              <w:right w:val="nil"/>
            </w:tcBorders>
            <w:shd w:val="clear" w:color="auto" w:fill="auto"/>
            <w:noWrap/>
            <w:vAlign w:val="bottom"/>
            <w:hideMark/>
          </w:tcPr>
          <w:p w14:paraId="472ECAF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nil"/>
              <w:bottom w:val="single" w:sz="4" w:space="0" w:color="auto"/>
              <w:right w:val="nil"/>
            </w:tcBorders>
            <w:shd w:val="clear" w:color="auto" w:fill="auto"/>
            <w:noWrap/>
            <w:vAlign w:val="bottom"/>
            <w:hideMark/>
          </w:tcPr>
          <w:p w14:paraId="692C36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nil"/>
              <w:left w:val="nil"/>
              <w:bottom w:val="single" w:sz="4" w:space="0" w:color="auto"/>
              <w:right w:val="nil"/>
            </w:tcBorders>
            <w:shd w:val="clear" w:color="auto" w:fill="auto"/>
            <w:noWrap/>
            <w:vAlign w:val="bottom"/>
            <w:hideMark/>
          </w:tcPr>
          <w:p w14:paraId="6040FE9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465" w:type="dxa"/>
            <w:tcBorders>
              <w:top w:val="nil"/>
              <w:left w:val="nil"/>
              <w:bottom w:val="single" w:sz="4" w:space="0" w:color="auto"/>
              <w:right w:val="nil"/>
            </w:tcBorders>
            <w:shd w:val="clear" w:color="auto" w:fill="auto"/>
            <w:noWrap/>
            <w:vAlign w:val="bottom"/>
            <w:hideMark/>
          </w:tcPr>
          <w:p w14:paraId="3874E0C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730" w:type="dxa"/>
            <w:tcBorders>
              <w:top w:val="nil"/>
              <w:left w:val="nil"/>
              <w:bottom w:val="single" w:sz="4" w:space="0" w:color="auto"/>
              <w:right w:val="single" w:sz="4" w:space="0" w:color="auto"/>
            </w:tcBorders>
            <w:shd w:val="clear" w:color="auto" w:fill="auto"/>
            <w:noWrap/>
            <w:vAlign w:val="bottom"/>
            <w:hideMark/>
          </w:tcPr>
          <w:p w14:paraId="76E0AD1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bl>
    <w:p w14:paraId="6227B149" w14:textId="77777777" w:rsidR="00836F11" w:rsidRDefault="00836F11">
      <w:pPr>
        <w:rPr>
          <w:rFonts w:asciiTheme="majorHAnsi" w:hAnsiTheme="majorHAnsi" w:cstheme="majorHAnsi"/>
        </w:rPr>
      </w:pPr>
    </w:p>
    <w:p w14:paraId="60B8EBC1" w14:textId="77777777" w:rsidR="00C8155C" w:rsidRDefault="00836F11">
      <w:pPr>
        <w:rPr>
          <w:ins w:id="386" w:author="Shannon Erica Kendal Joslin" w:date="2023-11-02T11:12:00Z"/>
          <w:rFonts w:asciiTheme="majorHAnsi" w:hAnsiTheme="majorHAnsi" w:cstheme="majorHAnsi"/>
        </w:rPr>
      </w:pPr>
      <w:r>
        <w:rPr>
          <w:rFonts w:asciiTheme="majorHAnsi" w:hAnsiTheme="majorHAnsi" w:cstheme="majorHAnsi"/>
        </w:rPr>
        <w:br w:type="page"/>
      </w:r>
    </w:p>
    <w:tbl>
      <w:tblPr>
        <w:tblW w:w="7840" w:type="dxa"/>
        <w:tblCellMar>
          <w:left w:w="0" w:type="dxa"/>
          <w:right w:w="0" w:type="dxa"/>
        </w:tblCellMar>
        <w:tblLook w:val="04A0" w:firstRow="1" w:lastRow="0" w:firstColumn="1" w:lastColumn="0" w:noHBand="0" w:noVBand="1"/>
      </w:tblPr>
      <w:tblGrid>
        <w:gridCol w:w="175"/>
        <w:gridCol w:w="2700"/>
        <w:gridCol w:w="1903"/>
        <w:gridCol w:w="1444"/>
        <w:gridCol w:w="1444"/>
        <w:gridCol w:w="174"/>
      </w:tblGrid>
      <w:tr w:rsidR="004F724D" w14:paraId="785764B8" w14:textId="77777777" w:rsidTr="00C8155C">
        <w:trPr>
          <w:trHeight w:val="280"/>
          <w:ins w:id="387" w:author="Shannon Erica Kendal Joslin" w:date="2023-11-02T11:12:00Z"/>
        </w:trPr>
        <w:tc>
          <w:tcPr>
            <w:tcW w:w="7840" w:type="dxa"/>
            <w:gridSpan w:val="6"/>
            <w:tcBorders>
              <w:top w:val="single" w:sz="4" w:space="0" w:color="auto"/>
              <w:left w:val="single" w:sz="4" w:space="0" w:color="auto"/>
              <w:bottom w:val="nil"/>
              <w:right w:val="single" w:sz="4" w:space="0" w:color="000000"/>
            </w:tcBorders>
            <w:shd w:val="clear" w:color="auto" w:fill="auto"/>
            <w:noWrap/>
            <w:tcMar>
              <w:top w:w="15" w:type="dxa"/>
              <w:left w:w="15" w:type="dxa"/>
              <w:bottom w:w="0" w:type="dxa"/>
              <w:right w:w="15" w:type="dxa"/>
            </w:tcMar>
            <w:vAlign w:val="bottom"/>
            <w:hideMark/>
          </w:tcPr>
          <w:p w14:paraId="31392ED8" w14:textId="277B9AFA" w:rsidR="00C8155C" w:rsidRDefault="00C8155C" w:rsidP="00247DB2">
            <w:pPr>
              <w:rPr>
                <w:ins w:id="388" w:author="Shannon Erica Kendal Joslin" w:date="2023-11-02T11:12:00Z"/>
                <w:rFonts w:ascii="Calibri" w:hAnsi="Calibri" w:cs="Calibri"/>
                <w:color w:val="000000"/>
                <w:sz w:val="20"/>
                <w:szCs w:val="20"/>
              </w:rPr>
            </w:pPr>
            <w:ins w:id="389" w:author="Shannon Erica Kendal Joslin" w:date="2023-11-02T11:12:00Z">
              <w:r w:rsidRPr="00247DB2">
                <w:rPr>
                  <w:rFonts w:ascii="Calibri" w:hAnsi="Calibri" w:cs="Calibri"/>
                  <w:b/>
                  <w:bCs/>
                  <w:color w:val="000000"/>
                  <w:sz w:val="20"/>
                  <w:szCs w:val="20"/>
                </w:rPr>
                <w:lastRenderedPageBreak/>
                <w:t>Table 3.3</w:t>
              </w:r>
              <w:r w:rsidR="008444B4">
                <w:rPr>
                  <w:rFonts w:ascii="Calibri" w:hAnsi="Calibri" w:cs="Calibri"/>
                  <w:color w:val="000000"/>
                  <w:sz w:val="20"/>
                  <w:szCs w:val="20"/>
                </w:rPr>
                <w:t xml:space="preserve">. </w:t>
              </w:r>
              <w:r>
                <w:rPr>
                  <w:rFonts w:ascii="Calibri" w:hAnsi="Calibri" w:cs="Calibri"/>
                  <w:color w:val="000000"/>
                  <w:sz w:val="20"/>
                  <w:szCs w:val="20"/>
                </w:rPr>
                <w:t> </w:t>
              </w:r>
            </w:ins>
            <w:ins w:id="390" w:author="Shannon Erica Kendal Joslin" w:date="2023-11-02T11:13:00Z">
              <w:r w:rsidR="008444B4">
                <w:rPr>
                  <w:rFonts w:ascii="Calibri" w:hAnsi="Calibri" w:cs="Calibri"/>
                  <w:color w:val="000000"/>
                  <w:sz w:val="20"/>
                  <w:szCs w:val="20"/>
                </w:rPr>
                <w:t>Frequency of genotypes in female and male sequencing data</w:t>
              </w:r>
            </w:ins>
            <w:ins w:id="391" w:author="Shannon Erica Kendal Joslin" w:date="2023-11-02T11:14:00Z">
              <w:r w:rsidR="008444B4">
                <w:rPr>
                  <w:rFonts w:ascii="Calibri" w:hAnsi="Calibri" w:cs="Calibri"/>
                  <w:color w:val="000000"/>
                  <w:sz w:val="20"/>
                  <w:szCs w:val="20"/>
                </w:rPr>
                <w:t xml:space="preserve"> from GWAS using the male reference assembly</w:t>
              </w:r>
            </w:ins>
            <w:ins w:id="392" w:author="Shannon Erica Kendal Joslin" w:date="2023-11-02T11:13:00Z">
              <w:r w:rsidR="008444B4">
                <w:rPr>
                  <w:rFonts w:ascii="Calibri" w:hAnsi="Calibri" w:cs="Calibri"/>
                  <w:color w:val="000000"/>
                  <w:sz w:val="20"/>
                  <w:szCs w:val="20"/>
                </w:rPr>
                <w:t>.</w:t>
              </w:r>
            </w:ins>
          </w:p>
        </w:tc>
      </w:tr>
      <w:tr w:rsidR="004F724D" w14:paraId="1B599FE9" w14:textId="77777777" w:rsidTr="00C8155C">
        <w:trPr>
          <w:trHeight w:val="280"/>
          <w:ins w:id="393"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E554E05" w14:textId="77777777" w:rsidR="00C8155C" w:rsidRDefault="00C8155C">
            <w:pPr>
              <w:jc w:val="center"/>
              <w:rPr>
                <w:ins w:id="394" w:author="Shannon Erica Kendal Joslin" w:date="2023-11-02T11:12:00Z"/>
                <w:rFonts w:ascii="Calibri" w:hAnsi="Calibri" w:cs="Calibri"/>
                <w:color w:val="000000"/>
                <w:sz w:val="20"/>
                <w:szCs w:val="20"/>
              </w:rPr>
            </w:pPr>
            <w:ins w:id="395" w:author="Shannon Erica Kendal Joslin" w:date="2023-11-02T11:12:00Z">
              <w:r>
                <w:rPr>
                  <w:rFonts w:ascii="Calibri" w:hAnsi="Calibri" w:cs="Calibri"/>
                  <w:color w:val="000000"/>
                  <w:sz w:val="20"/>
                  <w:szCs w:val="20"/>
                </w:rPr>
                <w:t> </w:t>
              </w:r>
            </w:ins>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099EEF36" w14:textId="77777777" w:rsidR="00C8155C" w:rsidRDefault="00C8155C">
            <w:pPr>
              <w:jc w:val="center"/>
              <w:rPr>
                <w:ins w:id="396" w:author="Shannon Erica Kendal Joslin" w:date="2023-11-02T11:12:00Z"/>
                <w:rFonts w:ascii="Calibri" w:hAnsi="Calibri" w:cs="Calibri"/>
                <w:color w:val="000000"/>
                <w:sz w:val="20"/>
                <w:szCs w:val="20"/>
              </w:rPr>
            </w:pPr>
            <w:ins w:id="397" w:author="Shannon Erica Kendal Joslin" w:date="2023-11-02T11:12:00Z">
              <w:r>
                <w:rPr>
                  <w:rFonts w:ascii="Calibri" w:hAnsi="Calibri" w:cs="Calibri"/>
                  <w:color w:val="000000"/>
                  <w:sz w:val="20"/>
                  <w:szCs w:val="20"/>
                </w:rPr>
                <w:t>Locus</w:t>
              </w:r>
            </w:ins>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314B927B" w14:textId="77777777" w:rsidR="00C8155C" w:rsidRDefault="00C8155C">
            <w:pPr>
              <w:jc w:val="center"/>
              <w:rPr>
                <w:ins w:id="398" w:author="Shannon Erica Kendal Joslin" w:date="2023-11-02T11:12:00Z"/>
                <w:rFonts w:ascii="Calibri" w:hAnsi="Calibri" w:cs="Calibri"/>
                <w:color w:val="000000"/>
                <w:sz w:val="20"/>
                <w:szCs w:val="20"/>
              </w:rPr>
            </w:pPr>
            <w:ins w:id="399" w:author="Shannon Erica Kendal Joslin" w:date="2023-11-02T11:12:00Z">
              <w:r>
                <w:rPr>
                  <w:rFonts w:ascii="Calibri" w:hAnsi="Calibri" w:cs="Calibri"/>
                  <w:color w:val="000000"/>
                  <w:sz w:val="20"/>
                  <w:szCs w:val="20"/>
                </w:rPr>
                <w:t>Genotype</w:t>
              </w:r>
            </w:ins>
          </w:p>
        </w:tc>
        <w:tc>
          <w:tcPr>
            <w:tcW w:w="0" w:type="auto"/>
            <w:gridSpan w:val="2"/>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B3F4470" w14:textId="3A5093F2" w:rsidR="00C8155C" w:rsidRDefault="008444B4">
            <w:pPr>
              <w:jc w:val="center"/>
              <w:rPr>
                <w:ins w:id="400" w:author="Shannon Erica Kendal Joslin" w:date="2023-11-02T11:12:00Z"/>
                <w:rFonts w:ascii="Calibri" w:hAnsi="Calibri" w:cs="Calibri"/>
                <w:color w:val="000000"/>
                <w:sz w:val="20"/>
                <w:szCs w:val="20"/>
              </w:rPr>
            </w:pPr>
            <w:ins w:id="401" w:author="Shannon Erica Kendal Joslin" w:date="2023-11-02T11:13:00Z">
              <w:r>
                <w:rPr>
                  <w:rFonts w:ascii="Calibri" w:hAnsi="Calibri" w:cs="Calibri"/>
                  <w:color w:val="000000"/>
                  <w:sz w:val="20"/>
                  <w:szCs w:val="20"/>
                </w:rPr>
                <w:t>Frequency</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53148AB" w14:textId="77777777" w:rsidR="00C8155C" w:rsidRDefault="00C8155C">
            <w:pPr>
              <w:jc w:val="center"/>
              <w:rPr>
                <w:ins w:id="402" w:author="Shannon Erica Kendal Joslin" w:date="2023-11-02T11:12:00Z"/>
                <w:rFonts w:ascii="Calibri" w:hAnsi="Calibri" w:cs="Calibri"/>
                <w:color w:val="000000"/>
                <w:sz w:val="20"/>
                <w:szCs w:val="20"/>
              </w:rPr>
            </w:pPr>
            <w:ins w:id="403" w:author="Shannon Erica Kendal Joslin" w:date="2023-11-02T11:12:00Z">
              <w:r>
                <w:rPr>
                  <w:rFonts w:ascii="Calibri" w:hAnsi="Calibri" w:cs="Calibri"/>
                  <w:color w:val="000000"/>
                  <w:sz w:val="20"/>
                  <w:szCs w:val="20"/>
                </w:rPr>
                <w:t> </w:t>
              </w:r>
            </w:ins>
          </w:p>
        </w:tc>
      </w:tr>
      <w:tr w:rsidR="004F724D" w14:paraId="7669CED6" w14:textId="77777777" w:rsidTr="00C8155C">
        <w:trPr>
          <w:trHeight w:val="280"/>
          <w:ins w:id="404"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749A219" w14:textId="77777777" w:rsidR="00C8155C" w:rsidRDefault="00C8155C">
            <w:pPr>
              <w:jc w:val="center"/>
              <w:rPr>
                <w:ins w:id="405" w:author="Shannon Erica Kendal Joslin" w:date="2023-11-02T11:12:00Z"/>
                <w:rFonts w:ascii="Calibri" w:hAnsi="Calibri" w:cs="Calibri"/>
                <w:color w:val="000000"/>
                <w:sz w:val="20"/>
                <w:szCs w:val="20"/>
              </w:rPr>
            </w:pPr>
            <w:ins w:id="406" w:author="Shannon Erica Kendal Joslin" w:date="2023-11-02T11:12:00Z">
              <w:r>
                <w:rPr>
                  <w:rFonts w:ascii="Calibri" w:hAnsi="Calibri" w:cs="Calibri"/>
                  <w:color w:val="000000"/>
                  <w:sz w:val="20"/>
                  <w:szCs w:val="20"/>
                </w:rPr>
                <w:t> </w:t>
              </w:r>
            </w:ins>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EDC6EBA" w14:textId="77777777" w:rsidR="00C8155C" w:rsidRDefault="00C8155C">
            <w:pPr>
              <w:rPr>
                <w:ins w:id="407" w:author="Shannon Erica Kendal Joslin" w:date="2023-11-02T11:12:00Z"/>
                <w:rFonts w:ascii="Calibri" w:hAnsi="Calibri" w:cs="Calibri"/>
                <w:color w:val="000000"/>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990A0A6" w14:textId="77777777" w:rsidR="00C8155C" w:rsidRDefault="00C8155C">
            <w:pPr>
              <w:rPr>
                <w:ins w:id="408"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DA4C" w14:textId="77777777" w:rsidR="00C8155C" w:rsidRDefault="00C8155C">
            <w:pPr>
              <w:jc w:val="center"/>
              <w:rPr>
                <w:ins w:id="409" w:author="Shannon Erica Kendal Joslin" w:date="2023-11-02T11:12:00Z"/>
                <w:rFonts w:ascii="Calibri" w:hAnsi="Calibri" w:cs="Calibri"/>
                <w:color w:val="000000"/>
                <w:sz w:val="20"/>
                <w:szCs w:val="20"/>
              </w:rPr>
            </w:pPr>
            <w:ins w:id="410" w:author="Shannon Erica Kendal Joslin" w:date="2023-11-02T11:12:00Z">
              <w:r>
                <w:rPr>
                  <w:rFonts w:ascii="Calibri" w:hAnsi="Calibri" w:cs="Calibri"/>
                  <w:color w:val="000000"/>
                  <w:sz w:val="20"/>
                  <w:szCs w:val="20"/>
                </w:rPr>
                <w:t>Female</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164EDA" w14:textId="77777777" w:rsidR="00C8155C" w:rsidRDefault="00C8155C">
            <w:pPr>
              <w:jc w:val="center"/>
              <w:rPr>
                <w:ins w:id="411" w:author="Shannon Erica Kendal Joslin" w:date="2023-11-02T11:12:00Z"/>
                <w:rFonts w:ascii="Calibri" w:hAnsi="Calibri" w:cs="Calibri"/>
                <w:color w:val="000000"/>
                <w:sz w:val="20"/>
                <w:szCs w:val="20"/>
              </w:rPr>
            </w:pPr>
            <w:ins w:id="412" w:author="Shannon Erica Kendal Joslin" w:date="2023-11-02T11:12:00Z">
              <w:r>
                <w:rPr>
                  <w:rFonts w:ascii="Calibri" w:hAnsi="Calibri" w:cs="Calibri"/>
                  <w:color w:val="000000"/>
                  <w:sz w:val="20"/>
                  <w:szCs w:val="20"/>
                </w:rPr>
                <w:t>Male</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4DBF8B5" w14:textId="77777777" w:rsidR="00C8155C" w:rsidRDefault="00C8155C">
            <w:pPr>
              <w:jc w:val="center"/>
              <w:rPr>
                <w:ins w:id="413" w:author="Shannon Erica Kendal Joslin" w:date="2023-11-02T11:12:00Z"/>
                <w:rFonts w:ascii="Calibri" w:hAnsi="Calibri" w:cs="Calibri"/>
                <w:color w:val="000000"/>
                <w:sz w:val="20"/>
                <w:szCs w:val="20"/>
              </w:rPr>
            </w:pPr>
            <w:ins w:id="414" w:author="Shannon Erica Kendal Joslin" w:date="2023-11-02T11:12:00Z">
              <w:r>
                <w:rPr>
                  <w:rFonts w:ascii="Calibri" w:hAnsi="Calibri" w:cs="Calibri"/>
                  <w:color w:val="000000"/>
                  <w:sz w:val="20"/>
                  <w:szCs w:val="20"/>
                </w:rPr>
                <w:t> </w:t>
              </w:r>
            </w:ins>
          </w:p>
        </w:tc>
      </w:tr>
      <w:tr w:rsidR="004F724D" w14:paraId="53E4A8A4" w14:textId="77777777" w:rsidTr="00C8155C">
        <w:trPr>
          <w:trHeight w:val="280"/>
          <w:ins w:id="415"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4CBF8A5" w14:textId="77777777" w:rsidR="00C8155C" w:rsidRDefault="00C8155C">
            <w:pPr>
              <w:jc w:val="center"/>
              <w:rPr>
                <w:ins w:id="416" w:author="Shannon Erica Kendal Joslin" w:date="2023-11-02T11:12:00Z"/>
                <w:rFonts w:ascii="Calibri" w:hAnsi="Calibri" w:cs="Calibri"/>
                <w:color w:val="000000"/>
                <w:sz w:val="20"/>
                <w:szCs w:val="20"/>
              </w:rPr>
            </w:pPr>
            <w:ins w:id="417" w:author="Shannon Erica Kendal Joslin" w:date="2023-11-02T11:12:00Z">
              <w:r>
                <w:rPr>
                  <w:rFonts w:ascii="Calibri" w:hAnsi="Calibri" w:cs="Calibri"/>
                  <w:color w:val="000000"/>
                  <w:sz w:val="20"/>
                  <w:szCs w:val="20"/>
                </w:rPr>
                <w:t> </w:t>
              </w:r>
            </w:ins>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00E9B12" w14:textId="77777777" w:rsidR="00C8155C" w:rsidRDefault="00C8155C">
            <w:pPr>
              <w:jc w:val="center"/>
              <w:rPr>
                <w:ins w:id="418" w:author="Shannon Erica Kendal Joslin" w:date="2023-11-02T11:12:00Z"/>
                <w:rFonts w:ascii="Calibri" w:hAnsi="Calibri" w:cs="Calibri"/>
                <w:color w:val="000000"/>
                <w:sz w:val="20"/>
                <w:szCs w:val="20"/>
              </w:rPr>
            </w:pPr>
            <w:ins w:id="419" w:author="Shannon Erica Kendal Joslin" w:date="2023-11-02T11:12:00Z">
              <w:r>
                <w:rPr>
                  <w:rFonts w:ascii="Calibri" w:hAnsi="Calibri" w:cs="Calibri"/>
                  <w:color w:val="000000"/>
                  <w:sz w:val="20"/>
                  <w:szCs w:val="20"/>
                </w:rPr>
                <w:t>Chr5:1885249</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5FE62B" w14:textId="77777777" w:rsidR="00C8155C" w:rsidRDefault="00C8155C">
            <w:pPr>
              <w:jc w:val="center"/>
              <w:rPr>
                <w:ins w:id="420" w:author="Shannon Erica Kendal Joslin" w:date="2023-11-02T11:12:00Z"/>
                <w:rFonts w:ascii="Calibri" w:hAnsi="Calibri" w:cs="Calibri"/>
                <w:color w:val="000000"/>
                <w:sz w:val="20"/>
                <w:szCs w:val="20"/>
              </w:rPr>
            </w:pPr>
            <w:ins w:id="421" w:author="Shannon Erica Kendal Joslin" w:date="2023-11-02T11:12:00Z">
              <w:r>
                <w:rPr>
                  <w:rFonts w:ascii="Calibri" w:hAnsi="Calibri" w:cs="Calibri"/>
                  <w:color w:val="000000"/>
                  <w:sz w:val="20"/>
                  <w:szCs w:val="20"/>
                </w:rPr>
                <w:t>GG</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0DD74A" w14:textId="77777777" w:rsidR="00C8155C" w:rsidRDefault="00C8155C">
            <w:pPr>
              <w:jc w:val="center"/>
              <w:rPr>
                <w:ins w:id="422" w:author="Shannon Erica Kendal Joslin" w:date="2023-11-02T11:12:00Z"/>
                <w:rFonts w:ascii="Calibri" w:hAnsi="Calibri" w:cs="Calibri"/>
                <w:color w:val="000000"/>
                <w:sz w:val="20"/>
                <w:szCs w:val="20"/>
              </w:rPr>
            </w:pPr>
            <w:ins w:id="423" w:author="Shannon Erica Kendal Joslin" w:date="2023-11-02T11:12:00Z">
              <w:r>
                <w:rPr>
                  <w:rFonts w:ascii="Calibri" w:hAnsi="Calibri" w:cs="Calibri"/>
                  <w:color w:val="000000"/>
                  <w:sz w:val="20"/>
                  <w:szCs w:val="20"/>
                </w:rPr>
                <w:t>62.50%</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08F94A" w14:textId="77777777" w:rsidR="00C8155C" w:rsidRDefault="00C8155C">
            <w:pPr>
              <w:jc w:val="center"/>
              <w:rPr>
                <w:ins w:id="424" w:author="Shannon Erica Kendal Joslin" w:date="2023-11-02T11:12:00Z"/>
                <w:rFonts w:ascii="Calibri" w:hAnsi="Calibri" w:cs="Calibri"/>
                <w:color w:val="000000"/>
                <w:sz w:val="20"/>
                <w:szCs w:val="20"/>
              </w:rPr>
            </w:pPr>
            <w:ins w:id="425" w:author="Shannon Erica Kendal Joslin" w:date="2023-11-02T11:12:00Z">
              <w:r>
                <w:rPr>
                  <w:rFonts w:ascii="Calibri" w:hAnsi="Calibri" w:cs="Calibri"/>
                  <w:color w:val="000000"/>
                  <w:sz w:val="20"/>
                  <w:szCs w:val="20"/>
                </w:rPr>
                <w:t>29.17%</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5069B1" w14:textId="77777777" w:rsidR="00C8155C" w:rsidRDefault="00C8155C">
            <w:pPr>
              <w:jc w:val="center"/>
              <w:rPr>
                <w:ins w:id="426" w:author="Shannon Erica Kendal Joslin" w:date="2023-11-02T11:12:00Z"/>
                <w:rFonts w:ascii="Calibri" w:hAnsi="Calibri" w:cs="Calibri"/>
                <w:color w:val="000000"/>
                <w:sz w:val="20"/>
                <w:szCs w:val="20"/>
              </w:rPr>
            </w:pPr>
            <w:ins w:id="427" w:author="Shannon Erica Kendal Joslin" w:date="2023-11-02T11:12:00Z">
              <w:r>
                <w:rPr>
                  <w:rFonts w:ascii="Calibri" w:hAnsi="Calibri" w:cs="Calibri"/>
                  <w:color w:val="000000"/>
                  <w:sz w:val="20"/>
                  <w:szCs w:val="20"/>
                </w:rPr>
                <w:t> </w:t>
              </w:r>
            </w:ins>
          </w:p>
        </w:tc>
      </w:tr>
      <w:tr w:rsidR="004F724D" w14:paraId="36C19071" w14:textId="77777777" w:rsidTr="00C8155C">
        <w:trPr>
          <w:trHeight w:val="280"/>
          <w:ins w:id="428"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60A8EC55" w14:textId="77777777" w:rsidR="00C8155C" w:rsidRDefault="00C8155C">
            <w:pPr>
              <w:jc w:val="center"/>
              <w:rPr>
                <w:ins w:id="429" w:author="Shannon Erica Kendal Joslin" w:date="2023-11-02T11:12:00Z"/>
                <w:rFonts w:ascii="Calibri" w:hAnsi="Calibri" w:cs="Calibri"/>
                <w:color w:val="000000"/>
                <w:sz w:val="20"/>
                <w:szCs w:val="20"/>
              </w:rPr>
            </w:pPr>
            <w:ins w:id="430" w:author="Shannon Erica Kendal Joslin" w:date="2023-11-02T11:12:00Z">
              <w:r>
                <w:rPr>
                  <w:rFonts w:ascii="Calibri" w:hAnsi="Calibri" w:cs="Calibri"/>
                  <w:color w:val="000000"/>
                  <w:sz w:val="20"/>
                  <w:szCs w:val="20"/>
                </w:rPr>
                <w:t> </w:t>
              </w:r>
            </w:ins>
          </w:p>
        </w:tc>
        <w:tc>
          <w:tcPr>
            <w:tcW w:w="0" w:type="auto"/>
            <w:vMerge/>
            <w:tcBorders>
              <w:top w:val="nil"/>
              <w:left w:val="single" w:sz="4" w:space="0" w:color="auto"/>
              <w:bottom w:val="single" w:sz="4" w:space="0" w:color="000000"/>
              <w:right w:val="single" w:sz="4" w:space="0" w:color="auto"/>
            </w:tcBorders>
            <w:vAlign w:val="center"/>
            <w:hideMark/>
          </w:tcPr>
          <w:p w14:paraId="4B7F5AF6" w14:textId="77777777" w:rsidR="00C8155C" w:rsidRDefault="00C8155C">
            <w:pPr>
              <w:rPr>
                <w:ins w:id="431"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1604A" w14:textId="77777777" w:rsidR="00C8155C" w:rsidRDefault="00C8155C">
            <w:pPr>
              <w:jc w:val="center"/>
              <w:rPr>
                <w:ins w:id="432" w:author="Shannon Erica Kendal Joslin" w:date="2023-11-02T11:12:00Z"/>
                <w:rFonts w:ascii="Calibri" w:hAnsi="Calibri" w:cs="Calibri"/>
                <w:color w:val="000000"/>
                <w:sz w:val="20"/>
                <w:szCs w:val="20"/>
              </w:rPr>
            </w:pPr>
            <w:ins w:id="433" w:author="Shannon Erica Kendal Joslin" w:date="2023-11-02T11:12:00Z">
              <w:r>
                <w:rPr>
                  <w:rFonts w:ascii="Calibri" w:hAnsi="Calibri" w:cs="Calibri"/>
                  <w:color w:val="000000"/>
                  <w:sz w:val="20"/>
                  <w:szCs w:val="20"/>
                </w:rPr>
                <w:t>GA</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7D751" w14:textId="77777777" w:rsidR="00C8155C" w:rsidRDefault="00C8155C">
            <w:pPr>
              <w:jc w:val="center"/>
              <w:rPr>
                <w:ins w:id="434" w:author="Shannon Erica Kendal Joslin" w:date="2023-11-02T11:12:00Z"/>
                <w:rFonts w:ascii="Calibri Light" w:hAnsi="Calibri Light" w:cs="Calibri Light"/>
                <w:color w:val="000000"/>
                <w:sz w:val="20"/>
                <w:szCs w:val="20"/>
              </w:rPr>
            </w:pPr>
            <w:ins w:id="435" w:author="Shannon Erica Kendal Joslin" w:date="2023-11-02T11:12:00Z">
              <w:r>
                <w:rPr>
                  <w:rFonts w:ascii="Calibri Light" w:hAnsi="Calibri Light" w:cs="Calibri Light"/>
                  <w:color w:val="000000"/>
                  <w:sz w:val="20"/>
                  <w:szCs w:val="20"/>
                </w:rPr>
                <w:t>20.83%</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C0F94" w14:textId="77777777" w:rsidR="00C8155C" w:rsidRDefault="00C8155C">
            <w:pPr>
              <w:jc w:val="center"/>
              <w:rPr>
                <w:ins w:id="436" w:author="Shannon Erica Kendal Joslin" w:date="2023-11-02T11:12:00Z"/>
                <w:rFonts w:ascii="Calibri Light" w:hAnsi="Calibri Light" w:cs="Calibri Light"/>
                <w:color w:val="000000"/>
                <w:sz w:val="20"/>
                <w:szCs w:val="20"/>
              </w:rPr>
            </w:pPr>
            <w:ins w:id="437" w:author="Shannon Erica Kendal Joslin" w:date="2023-11-02T11:12:00Z">
              <w:r>
                <w:rPr>
                  <w:rFonts w:ascii="Calibri Light" w:hAnsi="Calibri Light" w:cs="Calibri Light"/>
                  <w:color w:val="000000"/>
                  <w:sz w:val="20"/>
                  <w:szCs w:val="20"/>
                </w:rPr>
                <w:t>16.67%</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AE4960" w14:textId="77777777" w:rsidR="00C8155C" w:rsidRDefault="00C8155C">
            <w:pPr>
              <w:jc w:val="center"/>
              <w:rPr>
                <w:ins w:id="438" w:author="Shannon Erica Kendal Joslin" w:date="2023-11-02T11:12:00Z"/>
                <w:rFonts w:ascii="Calibri" w:hAnsi="Calibri" w:cs="Calibri"/>
                <w:color w:val="000000"/>
                <w:sz w:val="20"/>
                <w:szCs w:val="20"/>
              </w:rPr>
            </w:pPr>
            <w:ins w:id="439" w:author="Shannon Erica Kendal Joslin" w:date="2023-11-02T11:12:00Z">
              <w:r>
                <w:rPr>
                  <w:rFonts w:ascii="Calibri" w:hAnsi="Calibri" w:cs="Calibri"/>
                  <w:color w:val="000000"/>
                  <w:sz w:val="20"/>
                  <w:szCs w:val="20"/>
                </w:rPr>
                <w:t> </w:t>
              </w:r>
            </w:ins>
          </w:p>
        </w:tc>
      </w:tr>
      <w:tr w:rsidR="004F724D" w14:paraId="29535373" w14:textId="77777777" w:rsidTr="00C8155C">
        <w:trPr>
          <w:trHeight w:val="280"/>
          <w:ins w:id="440"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E4688DE" w14:textId="77777777" w:rsidR="00C8155C" w:rsidRDefault="00C8155C">
            <w:pPr>
              <w:jc w:val="center"/>
              <w:rPr>
                <w:ins w:id="441" w:author="Shannon Erica Kendal Joslin" w:date="2023-11-02T11:12:00Z"/>
                <w:rFonts w:ascii="Calibri" w:hAnsi="Calibri" w:cs="Calibri"/>
                <w:color w:val="000000"/>
                <w:sz w:val="20"/>
                <w:szCs w:val="20"/>
              </w:rPr>
            </w:pPr>
            <w:ins w:id="442" w:author="Shannon Erica Kendal Joslin" w:date="2023-11-02T11:12:00Z">
              <w:r>
                <w:rPr>
                  <w:rFonts w:ascii="Calibri" w:hAnsi="Calibri" w:cs="Calibri"/>
                  <w:color w:val="000000"/>
                  <w:sz w:val="20"/>
                  <w:szCs w:val="20"/>
                </w:rPr>
                <w:t> </w:t>
              </w:r>
            </w:ins>
          </w:p>
        </w:tc>
        <w:tc>
          <w:tcPr>
            <w:tcW w:w="0" w:type="auto"/>
            <w:vMerge/>
            <w:tcBorders>
              <w:top w:val="nil"/>
              <w:left w:val="single" w:sz="4" w:space="0" w:color="auto"/>
              <w:bottom w:val="single" w:sz="4" w:space="0" w:color="000000"/>
              <w:right w:val="single" w:sz="4" w:space="0" w:color="auto"/>
            </w:tcBorders>
            <w:vAlign w:val="center"/>
            <w:hideMark/>
          </w:tcPr>
          <w:p w14:paraId="72FDAF9F" w14:textId="77777777" w:rsidR="00C8155C" w:rsidRDefault="00C8155C">
            <w:pPr>
              <w:rPr>
                <w:ins w:id="443"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75416" w14:textId="77777777" w:rsidR="00C8155C" w:rsidRDefault="00C8155C">
            <w:pPr>
              <w:jc w:val="center"/>
              <w:rPr>
                <w:ins w:id="444" w:author="Shannon Erica Kendal Joslin" w:date="2023-11-02T11:12:00Z"/>
                <w:rFonts w:ascii="Calibri" w:hAnsi="Calibri" w:cs="Calibri"/>
                <w:color w:val="000000"/>
                <w:sz w:val="20"/>
                <w:szCs w:val="20"/>
              </w:rPr>
            </w:pPr>
            <w:ins w:id="445" w:author="Shannon Erica Kendal Joslin" w:date="2023-11-02T11:12:00Z">
              <w:r>
                <w:rPr>
                  <w:rFonts w:ascii="Calibri" w:hAnsi="Calibri" w:cs="Calibri"/>
                  <w:color w:val="000000"/>
                  <w:sz w:val="20"/>
                  <w:szCs w:val="20"/>
                </w:rPr>
                <w:t>AA</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718412" w14:textId="77777777" w:rsidR="00C8155C" w:rsidRDefault="00C8155C">
            <w:pPr>
              <w:jc w:val="center"/>
              <w:rPr>
                <w:ins w:id="446" w:author="Shannon Erica Kendal Joslin" w:date="2023-11-02T11:12:00Z"/>
                <w:rFonts w:ascii="Calibri" w:hAnsi="Calibri" w:cs="Calibri"/>
                <w:color w:val="000000"/>
                <w:sz w:val="20"/>
                <w:szCs w:val="20"/>
              </w:rPr>
            </w:pPr>
            <w:ins w:id="447" w:author="Shannon Erica Kendal Joslin" w:date="2023-11-02T11:12:00Z">
              <w:r>
                <w:rPr>
                  <w:rFonts w:ascii="Calibri" w:hAnsi="Calibri" w:cs="Calibri"/>
                  <w:color w:val="000000"/>
                  <w:sz w:val="20"/>
                  <w:szCs w:val="20"/>
                </w:rPr>
                <w:t>16.67%</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4633A" w14:textId="77777777" w:rsidR="00C8155C" w:rsidRDefault="00C8155C">
            <w:pPr>
              <w:jc w:val="center"/>
              <w:rPr>
                <w:ins w:id="448" w:author="Shannon Erica Kendal Joslin" w:date="2023-11-02T11:12:00Z"/>
                <w:rFonts w:ascii="Calibri Light" w:hAnsi="Calibri Light" w:cs="Calibri Light"/>
                <w:color w:val="000000"/>
                <w:sz w:val="20"/>
                <w:szCs w:val="20"/>
              </w:rPr>
            </w:pPr>
            <w:ins w:id="449" w:author="Shannon Erica Kendal Joslin" w:date="2023-11-02T11:12:00Z">
              <w:r>
                <w:rPr>
                  <w:rFonts w:ascii="Calibri Light" w:hAnsi="Calibri Light" w:cs="Calibri Light"/>
                  <w:color w:val="000000"/>
                  <w:sz w:val="20"/>
                  <w:szCs w:val="20"/>
                </w:rPr>
                <w:t>54.16%</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BFAD37" w14:textId="77777777" w:rsidR="00C8155C" w:rsidRDefault="00C8155C">
            <w:pPr>
              <w:jc w:val="center"/>
              <w:rPr>
                <w:ins w:id="450" w:author="Shannon Erica Kendal Joslin" w:date="2023-11-02T11:12:00Z"/>
                <w:rFonts w:ascii="Calibri" w:hAnsi="Calibri" w:cs="Calibri"/>
                <w:color w:val="000000"/>
                <w:sz w:val="20"/>
                <w:szCs w:val="20"/>
              </w:rPr>
            </w:pPr>
            <w:ins w:id="451" w:author="Shannon Erica Kendal Joslin" w:date="2023-11-02T11:12:00Z">
              <w:r>
                <w:rPr>
                  <w:rFonts w:ascii="Calibri" w:hAnsi="Calibri" w:cs="Calibri"/>
                  <w:color w:val="000000"/>
                  <w:sz w:val="20"/>
                  <w:szCs w:val="20"/>
                </w:rPr>
                <w:t> </w:t>
              </w:r>
            </w:ins>
          </w:p>
        </w:tc>
      </w:tr>
      <w:tr w:rsidR="004F724D" w14:paraId="6D996183" w14:textId="77777777" w:rsidTr="00C8155C">
        <w:trPr>
          <w:trHeight w:val="280"/>
          <w:ins w:id="452"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58EF8690" w14:textId="77777777" w:rsidR="00C8155C" w:rsidRDefault="00C8155C">
            <w:pPr>
              <w:jc w:val="center"/>
              <w:rPr>
                <w:ins w:id="453" w:author="Shannon Erica Kendal Joslin" w:date="2023-11-02T11:12:00Z"/>
                <w:rFonts w:ascii="Calibri" w:hAnsi="Calibri" w:cs="Calibri"/>
                <w:color w:val="000000"/>
                <w:sz w:val="20"/>
                <w:szCs w:val="20"/>
              </w:rPr>
            </w:pPr>
            <w:ins w:id="454" w:author="Shannon Erica Kendal Joslin" w:date="2023-11-02T11:12:00Z">
              <w:r>
                <w:rPr>
                  <w:rFonts w:ascii="Calibri" w:hAnsi="Calibri" w:cs="Calibri"/>
                  <w:color w:val="000000"/>
                  <w:sz w:val="20"/>
                  <w:szCs w:val="20"/>
                </w:rPr>
                <w:t> </w:t>
              </w:r>
            </w:ins>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780A2C2F" w14:textId="77777777" w:rsidR="00C8155C" w:rsidRDefault="00C8155C">
            <w:pPr>
              <w:jc w:val="center"/>
              <w:rPr>
                <w:ins w:id="455" w:author="Shannon Erica Kendal Joslin" w:date="2023-11-02T11:12:00Z"/>
                <w:rFonts w:ascii="Calibri" w:hAnsi="Calibri" w:cs="Calibri"/>
                <w:color w:val="000000"/>
                <w:sz w:val="20"/>
                <w:szCs w:val="20"/>
              </w:rPr>
            </w:pPr>
            <w:ins w:id="456" w:author="Shannon Erica Kendal Joslin" w:date="2023-11-02T11:12:00Z">
              <w:r>
                <w:rPr>
                  <w:rFonts w:ascii="Calibri" w:hAnsi="Calibri" w:cs="Calibri"/>
                  <w:color w:val="000000"/>
                  <w:sz w:val="20"/>
                  <w:szCs w:val="20"/>
                </w:rPr>
                <w:t>Chr5:1885251</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DFA2A" w14:textId="77777777" w:rsidR="00C8155C" w:rsidRDefault="00C8155C">
            <w:pPr>
              <w:jc w:val="center"/>
              <w:rPr>
                <w:ins w:id="457" w:author="Shannon Erica Kendal Joslin" w:date="2023-11-02T11:12:00Z"/>
                <w:rFonts w:ascii="Calibri" w:hAnsi="Calibri" w:cs="Calibri"/>
                <w:color w:val="000000"/>
                <w:sz w:val="20"/>
                <w:szCs w:val="20"/>
              </w:rPr>
            </w:pPr>
            <w:ins w:id="458" w:author="Shannon Erica Kendal Joslin" w:date="2023-11-02T11:12:00Z">
              <w:r>
                <w:rPr>
                  <w:rFonts w:ascii="Calibri" w:hAnsi="Calibri" w:cs="Calibri"/>
                  <w:color w:val="000000"/>
                  <w:sz w:val="20"/>
                  <w:szCs w:val="20"/>
                </w:rPr>
                <w:t>GG</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82F718" w14:textId="77777777" w:rsidR="00C8155C" w:rsidRDefault="00C8155C">
            <w:pPr>
              <w:jc w:val="center"/>
              <w:rPr>
                <w:ins w:id="459" w:author="Shannon Erica Kendal Joslin" w:date="2023-11-02T11:12:00Z"/>
                <w:rFonts w:ascii="Calibri" w:hAnsi="Calibri" w:cs="Calibri"/>
                <w:color w:val="000000"/>
                <w:sz w:val="20"/>
                <w:szCs w:val="20"/>
              </w:rPr>
            </w:pPr>
            <w:ins w:id="460" w:author="Shannon Erica Kendal Joslin" w:date="2023-11-02T11:12:00Z">
              <w:r>
                <w:rPr>
                  <w:rFonts w:ascii="Calibri" w:hAnsi="Calibri" w:cs="Calibri"/>
                  <w:color w:val="000000"/>
                  <w:sz w:val="20"/>
                  <w:szCs w:val="20"/>
                </w:rPr>
                <w:t>62.50%</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E4BC1" w14:textId="77777777" w:rsidR="00C8155C" w:rsidRDefault="00C8155C">
            <w:pPr>
              <w:jc w:val="center"/>
              <w:rPr>
                <w:ins w:id="461" w:author="Shannon Erica Kendal Joslin" w:date="2023-11-02T11:12:00Z"/>
                <w:rFonts w:ascii="Calibri" w:hAnsi="Calibri" w:cs="Calibri"/>
                <w:color w:val="000000"/>
                <w:sz w:val="20"/>
                <w:szCs w:val="20"/>
              </w:rPr>
            </w:pPr>
            <w:ins w:id="462" w:author="Shannon Erica Kendal Joslin" w:date="2023-11-02T11:12:00Z">
              <w:r>
                <w:rPr>
                  <w:rFonts w:ascii="Calibri" w:hAnsi="Calibri" w:cs="Calibri"/>
                  <w:color w:val="000000"/>
                  <w:sz w:val="20"/>
                  <w:szCs w:val="20"/>
                </w:rPr>
                <w:t>33.33%</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BD04A6" w14:textId="77777777" w:rsidR="00C8155C" w:rsidRDefault="00C8155C">
            <w:pPr>
              <w:jc w:val="center"/>
              <w:rPr>
                <w:ins w:id="463" w:author="Shannon Erica Kendal Joslin" w:date="2023-11-02T11:12:00Z"/>
                <w:rFonts w:ascii="Calibri" w:hAnsi="Calibri" w:cs="Calibri"/>
                <w:color w:val="000000"/>
                <w:sz w:val="20"/>
                <w:szCs w:val="20"/>
              </w:rPr>
            </w:pPr>
            <w:ins w:id="464" w:author="Shannon Erica Kendal Joslin" w:date="2023-11-02T11:12:00Z">
              <w:r>
                <w:rPr>
                  <w:rFonts w:ascii="Calibri" w:hAnsi="Calibri" w:cs="Calibri"/>
                  <w:color w:val="000000"/>
                  <w:sz w:val="20"/>
                  <w:szCs w:val="20"/>
                </w:rPr>
                <w:t> </w:t>
              </w:r>
            </w:ins>
          </w:p>
        </w:tc>
      </w:tr>
      <w:tr w:rsidR="004F724D" w14:paraId="787F04F2" w14:textId="77777777" w:rsidTr="00C8155C">
        <w:trPr>
          <w:trHeight w:val="280"/>
          <w:ins w:id="465"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0FD7ED0B" w14:textId="77777777" w:rsidR="00C8155C" w:rsidRDefault="00C8155C">
            <w:pPr>
              <w:jc w:val="center"/>
              <w:rPr>
                <w:ins w:id="466" w:author="Shannon Erica Kendal Joslin" w:date="2023-11-02T11:12:00Z"/>
                <w:rFonts w:ascii="Calibri" w:hAnsi="Calibri" w:cs="Calibri"/>
                <w:color w:val="000000"/>
                <w:sz w:val="20"/>
                <w:szCs w:val="20"/>
              </w:rPr>
            </w:pPr>
            <w:ins w:id="467" w:author="Shannon Erica Kendal Joslin" w:date="2023-11-02T11:12:00Z">
              <w:r>
                <w:rPr>
                  <w:rFonts w:ascii="Calibri" w:hAnsi="Calibri" w:cs="Calibri"/>
                  <w:color w:val="000000"/>
                  <w:sz w:val="20"/>
                  <w:szCs w:val="20"/>
                </w:rPr>
                <w:t> </w:t>
              </w:r>
            </w:ins>
          </w:p>
        </w:tc>
        <w:tc>
          <w:tcPr>
            <w:tcW w:w="0" w:type="auto"/>
            <w:vMerge/>
            <w:tcBorders>
              <w:top w:val="nil"/>
              <w:left w:val="single" w:sz="4" w:space="0" w:color="auto"/>
              <w:bottom w:val="single" w:sz="4" w:space="0" w:color="000000"/>
              <w:right w:val="single" w:sz="4" w:space="0" w:color="auto"/>
            </w:tcBorders>
            <w:vAlign w:val="center"/>
            <w:hideMark/>
          </w:tcPr>
          <w:p w14:paraId="69AD735E" w14:textId="77777777" w:rsidR="00C8155C" w:rsidRDefault="00C8155C">
            <w:pPr>
              <w:rPr>
                <w:ins w:id="468"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2FDC14" w14:textId="77777777" w:rsidR="00C8155C" w:rsidRDefault="00C8155C">
            <w:pPr>
              <w:jc w:val="center"/>
              <w:rPr>
                <w:ins w:id="469" w:author="Shannon Erica Kendal Joslin" w:date="2023-11-02T11:12:00Z"/>
                <w:rFonts w:ascii="Calibri" w:hAnsi="Calibri" w:cs="Calibri"/>
                <w:color w:val="000000"/>
                <w:sz w:val="20"/>
                <w:szCs w:val="20"/>
              </w:rPr>
            </w:pPr>
            <w:ins w:id="470" w:author="Shannon Erica Kendal Joslin" w:date="2023-11-02T11:12:00Z">
              <w:r>
                <w:rPr>
                  <w:rFonts w:ascii="Calibri" w:hAnsi="Calibri" w:cs="Calibri"/>
                  <w:color w:val="000000"/>
                  <w:sz w:val="20"/>
                  <w:szCs w:val="20"/>
                </w:rPr>
                <w:t>GT</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AB991" w14:textId="77777777" w:rsidR="00C8155C" w:rsidRDefault="00C8155C">
            <w:pPr>
              <w:jc w:val="center"/>
              <w:rPr>
                <w:ins w:id="471" w:author="Shannon Erica Kendal Joslin" w:date="2023-11-02T11:12:00Z"/>
                <w:rFonts w:ascii="Calibri Light" w:hAnsi="Calibri Light" w:cs="Calibri Light"/>
                <w:color w:val="000000"/>
                <w:sz w:val="20"/>
                <w:szCs w:val="20"/>
              </w:rPr>
            </w:pPr>
            <w:ins w:id="472" w:author="Shannon Erica Kendal Joslin" w:date="2023-11-02T11:12:00Z">
              <w:r>
                <w:rPr>
                  <w:rFonts w:ascii="Calibri Light" w:hAnsi="Calibri Light" w:cs="Calibri Light"/>
                  <w:color w:val="000000"/>
                  <w:sz w:val="20"/>
                  <w:szCs w:val="20"/>
                </w:rPr>
                <w:t>20.83%</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DC266" w14:textId="77777777" w:rsidR="00C8155C" w:rsidRDefault="00C8155C">
            <w:pPr>
              <w:jc w:val="center"/>
              <w:rPr>
                <w:ins w:id="473" w:author="Shannon Erica Kendal Joslin" w:date="2023-11-02T11:12:00Z"/>
                <w:rFonts w:ascii="Calibri Light" w:hAnsi="Calibri Light" w:cs="Calibri Light"/>
                <w:color w:val="000000"/>
                <w:sz w:val="20"/>
                <w:szCs w:val="20"/>
              </w:rPr>
            </w:pPr>
            <w:ins w:id="474" w:author="Shannon Erica Kendal Joslin" w:date="2023-11-02T11:12:00Z">
              <w:r>
                <w:rPr>
                  <w:rFonts w:ascii="Calibri Light" w:hAnsi="Calibri Light" w:cs="Calibri Light"/>
                  <w:color w:val="000000"/>
                  <w:sz w:val="20"/>
                  <w:szCs w:val="20"/>
                </w:rPr>
                <w:t>12.50%</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278AE9" w14:textId="77777777" w:rsidR="00C8155C" w:rsidRDefault="00C8155C">
            <w:pPr>
              <w:jc w:val="center"/>
              <w:rPr>
                <w:ins w:id="475" w:author="Shannon Erica Kendal Joslin" w:date="2023-11-02T11:12:00Z"/>
                <w:rFonts w:ascii="Calibri" w:hAnsi="Calibri" w:cs="Calibri"/>
                <w:color w:val="000000"/>
                <w:sz w:val="20"/>
                <w:szCs w:val="20"/>
              </w:rPr>
            </w:pPr>
            <w:ins w:id="476" w:author="Shannon Erica Kendal Joslin" w:date="2023-11-02T11:12:00Z">
              <w:r>
                <w:rPr>
                  <w:rFonts w:ascii="Calibri" w:hAnsi="Calibri" w:cs="Calibri"/>
                  <w:color w:val="000000"/>
                  <w:sz w:val="20"/>
                  <w:szCs w:val="20"/>
                </w:rPr>
                <w:t> </w:t>
              </w:r>
            </w:ins>
          </w:p>
        </w:tc>
      </w:tr>
      <w:tr w:rsidR="004F724D" w14:paraId="5C44A751" w14:textId="77777777" w:rsidTr="00C8155C">
        <w:trPr>
          <w:trHeight w:val="280"/>
          <w:ins w:id="477" w:author="Shannon Erica Kendal Joslin" w:date="2023-11-02T11:12:00Z"/>
        </w:trPr>
        <w:tc>
          <w:tcPr>
            <w:tcW w:w="0" w:type="auto"/>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49B87EB" w14:textId="77777777" w:rsidR="00C8155C" w:rsidRDefault="00C8155C">
            <w:pPr>
              <w:jc w:val="center"/>
              <w:rPr>
                <w:ins w:id="478" w:author="Shannon Erica Kendal Joslin" w:date="2023-11-02T11:12:00Z"/>
                <w:rFonts w:ascii="Calibri" w:hAnsi="Calibri" w:cs="Calibri"/>
                <w:color w:val="000000"/>
                <w:sz w:val="20"/>
                <w:szCs w:val="20"/>
              </w:rPr>
            </w:pPr>
            <w:ins w:id="479" w:author="Shannon Erica Kendal Joslin" w:date="2023-11-02T11:12:00Z">
              <w:r>
                <w:rPr>
                  <w:rFonts w:ascii="Calibri" w:hAnsi="Calibri" w:cs="Calibri"/>
                  <w:color w:val="000000"/>
                  <w:sz w:val="20"/>
                  <w:szCs w:val="20"/>
                </w:rPr>
                <w:t> </w:t>
              </w:r>
            </w:ins>
          </w:p>
        </w:tc>
        <w:tc>
          <w:tcPr>
            <w:tcW w:w="0" w:type="auto"/>
            <w:vMerge/>
            <w:tcBorders>
              <w:top w:val="nil"/>
              <w:left w:val="single" w:sz="4" w:space="0" w:color="auto"/>
              <w:bottom w:val="single" w:sz="4" w:space="0" w:color="000000"/>
              <w:right w:val="single" w:sz="4" w:space="0" w:color="auto"/>
            </w:tcBorders>
            <w:vAlign w:val="center"/>
            <w:hideMark/>
          </w:tcPr>
          <w:p w14:paraId="2DBA037C" w14:textId="77777777" w:rsidR="00C8155C" w:rsidRDefault="00C8155C">
            <w:pPr>
              <w:rPr>
                <w:ins w:id="480" w:author="Shannon Erica Kendal Joslin" w:date="2023-11-02T11:12:00Z"/>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47FF7" w14:textId="77777777" w:rsidR="00C8155C" w:rsidRDefault="00C8155C">
            <w:pPr>
              <w:jc w:val="center"/>
              <w:rPr>
                <w:ins w:id="481" w:author="Shannon Erica Kendal Joslin" w:date="2023-11-02T11:12:00Z"/>
                <w:rFonts w:ascii="Calibri" w:hAnsi="Calibri" w:cs="Calibri"/>
                <w:color w:val="000000"/>
                <w:sz w:val="20"/>
                <w:szCs w:val="20"/>
              </w:rPr>
            </w:pPr>
            <w:ins w:id="482" w:author="Shannon Erica Kendal Joslin" w:date="2023-11-02T11:12:00Z">
              <w:r>
                <w:rPr>
                  <w:rFonts w:ascii="Calibri" w:hAnsi="Calibri" w:cs="Calibri"/>
                  <w:color w:val="000000"/>
                  <w:sz w:val="20"/>
                  <w:szCs w:val="20"/>
                </w:rPr>
                <w:t>TT</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E115B" w14:textId="77777777" w:rsidR="00C8155C" w:rsidRDefault="00C8155C">
            <w:pPr>
              <w:jc w:val="center"/>
              <w:rPr>
                <w:ins w:id="483" w:author="Shannon Erica Kendal Joslin" w:date="2023-11-02T11:12:00Z"/>
                <w:rFonts w:ascii="Calibri" w:hAnsi="Calibri" w:cs="Calibri"/>
                <w:color w:val="000000"/>
                <w:sz w:val="20"/>
                <w:szCs w:val="20"/>
              </w:rPr>
            </w:pPr>
            <w:ins w:id="484" w:author="Shannon Erica Kendal Joslin" w:date="2023-11-02T11:12:00Z">
              <w:r>
                <w:rPr>
                  <w:rFonts w:ascii="Calibri" w:hAnsi="Calibri" w:cs="Calibri"/>
                  <w:color w:val="000000"/>
                  <w:sz w:val="20"/>
                  <w:szCs w:val="20"/>
                </w:rPr>
                <w:t>16.67%</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C95BE" w14:textId="77777777" w:rsidR="00C8155C" w:rsidRDefault="00C8155C">
            <w:pPr>
              <w:jc w:val="center"/>
              <w:rPr>
                <w:ins w:id="485" w:author="Shannon Erica Kendal Joslin" w:date="2023-11-02T11:12:00Z"/>
                <w:rFonts w:ascii="Calibri Light" w:hAnsi="Calibri Light" w:cs="Calibri Light"/>
                <w:color w:val="000000"/>
                <w:sz w:val="20"/>
                <w:szCs w:val="20"/>
              </w:rPr>
            </w:pPr>
            <w:ins w:id="486" w:author="Shannon Erica Kendal Joslin" w:date="2023-11-02T11:12:00Z">
              <w:r>
                <w:rPr>
                  <w:rFonts w:ascii="Calibri Light" w:hAnsi="Calibri Light" w:cs="Calibri Light"/>
                  <w:color w:val="000000"/>
                  <w:sz w:val="20"/>
                  <w:szCs w:val="20"/>
                </w:rPr>
                <w:t>54.17%</w:t>
              </w:r>
            </w:ins>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097103" w14:textId="77777777" w:rsidR="00C8155C" w:rsidRDefault="00C8155C">
            <w:pPr>
              <w:jc w:val="center"/>
              <w:rPr>
                <w:ins w:id="487" w:author="Shannon Erica Kendal Joslin" w:date="2023-11-02T11:12:00Z"/>
                <w:rFonts w:ascii="Calibri" w:hAnsi="Calibri" w:cs="Calibri"/>
                <w:color w:val="000000"/>
                <w:sz w:val="20"/>
                <w:szCs w:val="20"/>
              </w:rPr>
            </w:pPr>
            <w:ins w:id="488" w:author="Shannon Erica Kendal Joslin" w:date="2023-11-02T11:12:00Z">
              <w:r>
                <w:rPr>
                  <w:rFonts w:ascii="Calibri" w:hAnsi="Calibri" w:cs="Calibri"/>
                  <w:color w:val="000000"/>
                  <w:sz w:val="20"/>
                  <w:szCs w:val="20"/>
                </w:rPr>
                <w:t> </w:t>
              </w:r>
            </w:ins>
          </w:p>
        </w:tc>
      </w:tr>
      <w:tr w:rsidR="004F724D" w14:paraId="4296CA0A" w14:textId="77777777" w:rsidTr="00C8155C">
        <w:trPr>
          <w:trHeight w:val="280"/>
          <w:ins w:id="489" w:author="Shannon Erica Kendal Joslin" w:date="2023-11-02T11:12:00Z"/>
        </w:trPr>
        <w:tc>
          <w:tcPr>
            <w:tcW w:w="0" w:type="auto"/>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6139F68C" w14:textId="77777777" w:rsidR="00C8155C" w:rsidRDefault="00C8155C">
            <w:pPr>
              <w:jc w:val="center"/>
              <w:rPr>
                <w:ins w:id="490" w:author="Shannon Erica Kendal Joslin" w:date="2023-11-02T11:12:00Z"/>
                <w:rFonts w:ascii="Calibri" w:hAnsi="Calibri" w:cs="Calibri"/>
                <w:color w:val="000000"/>
                <w:sz w:val="20"/>
                <w:szCs w:val="20"/>
              </w:rPr>
            </w:pPr>
            <w:ins w:id="491"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7B43F4A" w14:textId="77777777" w:rsidR="00C8155C" w:rsidRDefault="00C8155C">
            <w:pPr>
              <w:jc w:val="center"/>
              <w:rPr>
                <w:ins w:id="492" w:author="Shannon Erica Kendal Joslin" w:date="2023-11-02T11:12:00Z"/>
                <w:rFonts w:ascii="Calibri" w:hAnsi="Calibri" w:cs="Calibri"/>
                <w:color w:val="000000"/>
                <w:sz w:val="20"/>
                <w:szCs w:val="20"/>
              </w:rPr>
            </w:pPr>
            <w:ins w:id="493"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8ECB8F9" w14:textId="77777777" w:rsidR="00C8155C" w:rsidRDefault="00C8155C">
            <w:pPr>
              <w:jc w:val="center"/>
              <w:rPr>
                <w:ins w:id="494" w:author="Shannon Erica Kendal Joslin" w:date="2023-11-02T11:12:00Z"/>
                <w:rFonts w:ascii="Calibri" w:hAnsi="Calibri" w:cs="Calibri"/>
                <w:color w:val="000000"/>
                <w:sz w:val="20"/>
                <w:szCs w:val="20"/>
              </w:rPr>
            </w:pPr>
            <w:ins w:id="495"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C81000D" w14:textId="77777777" w:rsidR="00C8155C" w:rsidRDefault="00C8155C">
            <w:pPr>
              <w:jc w:val="center"/>
              <w:rPr>
                <w:ins w:id="496" w:author="Shannon Erica Kendal Joslin" w:date="2023-11-02T11:12:00Z"/>
                <w:rFonts w:ascii="Calibri" w:hAnsi="Calibri" w:cs="Calibri"/>
                <w:color w:val="000000"/>
                <w:sz w:val="20"/>
                <w:szCs w:val="20"/>
              </w:rPr>
            </w:pPr>
            <w:ins w:id="497"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EBB32A" w14:textId="77777777" w:rsidR="00C8155C" w:rsidRDefault="00C8155C">
            <w:pPr>
              <w:jc w:val="center"/>
              <w:rPr>
                <w:ins w:id="498" w:author="Shannon Erica Kendal Joslin" w:date="2023-11-02T11:12:00Z"/>
                <w:rFonts w:ascii="Calibri" w:hAnsi="Calibri" w:cs="Calibri"/>
                <w:color w:val="000000"/>
                <w:sz w:val="20"/>
                <w:szCs w:val="20"/>
              </w:rPr>
            </w:pPr>
            <w:ins w:id="499" w:author="Shannon Erica Kendal Joslin" w:date="2023-11-02T11:12:00Z">
              <w:r>
                <w:rPr>
                  <w:rFonts w:ascii="Calibri" w:hAnsi="Calibri" w:cs="Calibri"/>
                  <w:color w:val="000000"/>
                  <w:sz w:val="20"/>
                  <w:szCs w:val="20"/>
                </w:rPr>
                <w:t> </w:t>
              </w:r>
            </w:ins>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50DD4" w14:textId="77777777" w:rsidR="00C8155C" w:rsidRDefault="00C8155C">
            <w:pPr>
              <w:jc w:val="center"/>
              <w:rPr>
                <w:ins w:id="500" w:author="Shannon Erica Kendal Joslin" w:date="2023-11-02T11:12:00Z"/>
                <w:rFonts w:ascii="Calibri" w:hAnsi="Calibri" w:cs="Calibri"/>
                <w:color w:val="000000"/>
                <w:sz w:val="20"/>
                <w:szCs w:val="20"/>
              </w:rPr>
            </w:pPr>
            <w:ins w:id="501" w:author="Shannon Erica Kendal Joslin" w:date="2023-11-02T11:12:00Z">
              <w:r>
                <w:rPr>
                  <w:rFonts w:ascii="Calibri" w:hAnsi="Calibri" w:cs="Calibri"/>
                  <w:color w:val="000000"/>
                  <w:sz w:val="20"/>
                  <w:szCs w:val="20"/>
                </w:rPr>
                <w:t> </w:t>
              </w:r>
            </w:ins>
          </w:p>
        </w:tc>
      </w:tr>
    </w:tbl>
    <w:p w14:paraId="52442137" w14:textId="163A85AD" w:rsidR="00C8155C" w:rsidRDefault="00C8155C">
      <w:pPr>
        <w:rPr>
          <w:ins w:id="502" w:author="Shannon Erica Kendal Joslin" w:date="2023-11-02T11:12:00Z"/>
          <w:rFonts w:asciiTheme="majorHAnsi" w:hAnsiTheme="majorHAnsi" w:cstheme="majorHAnsi"/>
        </w:rPr>
      </w:pPr>
      <w:ins w:id="503" w:author="Shannon Erica Kendal Joslin" w:date="2023-11-02T11:12:00Z">
        <w:r>
          <w:rPr>
            <w:rFonts w:asciiTheme="majorHAnsi" w:hAnsiTheme="majorHAnsi" w:cstheme="majorHAnsi"/>
          </w:rPr>
          <w:t xml:space="preserve"> </w:t>
        </w:r>
        <w:r>
          <w:rPr>
            <w:rFonts w:asciiTheme="majorHAnsi" w:hAnsiTheme="majorHAnsi" w:cstheme="majorHAnsi"/>
          </w:rPr>
          <w:br w:type="page"/>
        </w:r>
      </w:ins>
    </w:p>
    <w:p w14:paraId="58050829" w14:textId="77777777" w:rsidR="00836F11" w:rsidRDefault="00836F11">
      <w:pPr>
        <w:rPr>
          <w:rFonts w:asciiTheme="majorHAnsi" w:hAnsiTheme="majorHAnsi" w:cstheme="majorHAnsi"/>
        </w:rPr>
      </w:pPr>
    </w:p>
    <w:p w14:paraId="16DB254D" w14:textId="77777777" w:rsidR="008A5703" w:rsidRDefault="008A5703" w:rsidP="006E2350">
      <w:pPr>
        <w:rPr>
          <w:rFonts w:asciiTheme="majorHAnsi" w:hAnsiTheme="majorHAnsi" w:cstheme="majorHAnsi"/>
        </w:rPr>
      </w:pPr>
    </w:p>
    <w:p w14:paraId="0DCE0334" w14:textId="32D87FF6" w:rsidR="006E2350" w:rsidRPr="00A951B3" w:rsidRDefault="006E2350" w:rsidP="006E2350">
      <w:pPr>
        <w:rPr>
          <w:rFonts w:asciiTheme="majorHAnsi" w:hAnsiTheme="majorHAnsi" w:cstheme="majorHAnsi"/>
        </w:rPr>
      </w:pPr>
      <w:r w:rsidRPr="00A951B3">
        <w:rPr>
          <w:rFonts w:asciiTheme="majorHAnsi"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477FB2F5" w:rsidR="006E2350" w:rsidRPr="00A951B3" w:rsidRDefault="006E2350" w:rsidP="006E2350">
      <w:pPr>
        <w:rPr>
          <w:rFonts w:asciiTheme="majorHAnsi" w:hAnsiTheme="majorHAnsi" w:cstheme="majorHAnsi"/>
        </w:rPr>
      </w:pPr>
      <w:r w:rsidRPr="00A951B3">
        <w:rPr>
          <w:rFonts w:asciiTheme="majorHAnsi" w:hAnsiTheme="majorHAnsi" w:cstheme="majorHAnsi"/>
          <w:b/>
        </w:rPr>
        <w:t xml:space="preserve">Figure </w:t>
      </w:r>
      <w:r w:rsidR="00FC4471">
        <w:rPr>
          <w:rFonts w:asciiTheme="majorHAnsi" w:hAnsiTheme="majorHAnsi" w:cstheme="majorHAnsi"/>
          <w:b/>
        </w:rPr>
        <w:t>3.1</w:t>
      </w:r>
      <w:r w:rsidRPr="00A951B3">
        <w:rPr>
          <w:rFonts w:asciiTheme="majorHAnsi" w:hAnsiTheme="majorHAnsi" w:cstheme="majorHAnsi"/>
          <w:b/>
        </w:rPr>
        <w:t>.</w:t>
      </w:r>
      <w:r w:rsidRPr="00A951B3">
        <w:rPr>
          <w:rFonts w:asciiTheme="majorHAnsi" w:hAnsiTheme="majorHAnsi" w:cstheme="majorHAnsi"/>
        </w:rPr>
        <w:t xml:space="preserve"> Manhattan plots of each of 28 chromosomes</w:t>
      </w:r>
      <w:r w:rsidR="00B2511B">
        <w:rPr>
          <w:rFonts w:asciiTheme="majorHAnsi" w:hAnsiTheme="majorHAnsi" w:cstheme="majorHAnsi"/>
        </w:rPr>
        <w:t xml:space="preserve"> from the </w:t>
      </w:r>
      <w:ins w:id="504" w:author="Shannon Erica Kendal Joslin" w:date="2023-10-29T11:54:00Z">
        <w:r w:rsidR="00BE6A10">
          <w:rPr>
            <w:rFonts w:asciiTheme="majorHAnsi" w:hAnsiTheme="majorHAnsi" w:cstheme="majorHAnsi"/>
          </w:rPr>
          <w:t xml:space="preserve">final </w:t>
        </w:r>
      </w:ins>
      <w:r w:rsidR="00B2511B">
        <w:rPr>
          <w:rFonts w:asciiTheme="majorHAnsi" w:hAnsiTheme="majorHAnsi" w:cstheme="majorHAnsi"/>
        </w:rPr>
        <w:t xml:space="preserve">male </w:t>
      </w:r>
      <w:r w:rsidR="00C14551">
        <w:rPr>
          <w:rFonts w:asciiTheme="majorHAnsi" w:hAnsiTheme="majorHAnsi" w:cstheme="majorHAnsi"/>
        </w:rPr>
        <w:t xml:space="preserve">delta smelt </w:t>
      </w:r>
      <w:commentRangeStart w:id="505"/>
      <w:del w:id="506" w:author="Shannon Erica Kendal Joslin" w:date="2023-10-29T11:54:00Z">
        <w:r w:rsidR="00B2511B" w:rsidDel="00BE6A10">
          <w:rPr>
            <w:rFonts w:asciiTheme="majorHAnsi" w:hAnsiTheme="majorHAnsi" w:cstheme="majorHAnsi"/>
          </w:rPr>
          <w:delText>assembly</w:delText>
        </w:r>
        <w:commentRangeEnd w:id="505"/>
        <w:r w:rsidR="00C14551" w:rsidDel="00BE6A10">
          <w:rPr>
            <w:rStyle w:val="CommentReference"/>
          </w:rPr>
          <w:commentReference w:id="505"/>
        </w:r>
      </w:del>
      <w:ins w:id="507" w:author="Shannon Erica Kendal Joslin" w:date="2023-10-29T11:54:00Z">
        <w:r w:rsidR="00BE6A10">
          <w:rPr>
            <w:rFonts w:asciiTheme="majorHAnsi" w:hAnsiTheme="majorHAnsi" w:cstheme="majorHAnsi"/>
          </w:rPr>
          <w:t>reference genome (Joslin in prep.)</w:t>
        </w:r>
      </w:ins>
      <w:r w:rsidRPr="00A951B3">
        <w:rPr>
          <w:rFonts w:asciiTheme="majorHAnsi" w:hAnsiTheme="majorHAnsi" w:cstheme="majorHAnsi"/>
        </w:rPr>
        <w:t xml:space="preserve">. Location on the x axis and </w:t>
      </w:r>
      <m:oMath>
        <m:func>
          <m:funcPr>
            <m:ctrlPr>
              <w:ins w:id="508" w:author="Andrea Schreier" w:date="2023-10-28T10:07:00Z">
                <w:rPr>
                  <w:rFonts w:ascii="Cambria Math" w:hAnsi="Cambria Math" w:cstheme="majorHAnsi"/>
                  <w:i/>
                </w:rPr>
              </w:ins>
            </m:ctrlPr>
          </m:funcPr>
          <m:fName>
            <m:sSub>
              <m:sSubPr>
                <m:ctrlPr>
                  <w:ins w:id="509" w:author="Andrea Schreier" w:date="2023-10-28T10:07:00Z">
                    <w:rPr>
                      <w:rFonts w:ascii="Cambria Math" w:hAnsi="Cambria Math" w:cstheme="majorHAnsi"/>
                      <w:i/>
                    </w:rPr>
                  </w:ins>
                </m:ctrlPr>
              </m:sSubPr>
              <m:e>
                <m:r>
                  <m:rPr>
                    <m:sty m:val="p"/>
                  </m:rPr>
                  <w:rPr>
                    <w:rFonts w:ascii="Cambria Math" w:hAnsi="Cambria Math" w:cstheme="majorHAnsi"/>
                  </w:rPr>
                  <m:t>log</m:t>
                </m:r>
                <m:ctrlPr>
                  <w:ins w:id="510" w:author="Andrea Schreier" w:date="2023-10-28T10:07:00Z">
                    <w:rPr>
                      <w:rFonts w:ascii="Cambria Math" w:hAnsi="Cambria Math" w:cstheme="majorHAnsi"/>
                    </w:rPr>
                  </w:ins>
                </m:ctrlPr>
              </m:e>
              <m:sub>
                <m:r>
                  <w:rPr>
                    <w:rFonts w:ascii="Cambria Math" w:hAnsi="Cambria Math" w:cstheme="majorHAnsi"/>
                  </w:rPr>
                  <m:t>10</m:t>
                </m:r>
                <m:ctrlPr>
                  <w:ins w:id="511" w:author="Andrea Schreier" w:date="2023-10-28T10:07:00Z">
                    <w:rPr>
                      <w:rFonts w:ascii="Cambria Math" w:hAnsi="Cambria Math" w:cstheme="majorHAnsi"/>
                    </w:rPr>
                  </w:ins>
                </m:ctrlPr>
              </m:sub>
            </m:sSub>
          </m:fName>
          <m:e>
            <m:r>
              <w:rPr>
                <w:rFonts w:ascii="Cambria Math" w:hAnsi="Cambria Math" w:cstheme="majorHAnsi"/>
              </w:rPr>
              <m:t>P</m:t>
            </m:r>
          </m:e>
        </m:func>
      </m:oMath>
      <w:r w:rsidRPr="00A951B3">
        <w:rPr>
          <w:rFonts w:asciiTheme="majorHAnsi" w:hAnsiTheme="majorHAnsi" w:cstheme="majorHAnsi"/>
        </w:rPr>
        <w:t xml:space="preserve"> significance on the y axis. Significant SNPs on Chromosome 5 are marked in blue. </w:t>
      </w:r>
    </w:p>
    <w:p w14:paraId="2A93ADAA" w14:textId="77777777" w:rsidR="006E2350" w:rsidRPr="00A951B3" w:rsidRDefault="006E2350" w:rsidP="006E2350">
      <w:pPr>
        <w:rPr>
          <w:rFonts w:asciiTheme="majorHAnsi" w:hAnsiTheme="majorHAnsi" w:cstheme="majorHAnsi"/>
        </w:rPr>
      </w:pPr>
      <w:r w:rsidRPr="00A951B3">
        <w:rPr>
          <w:rFonts w:asciiTheme="majorHAnsi" w:hAnsiTheme="majorHAnsi" w:cstheme="majorHAnsi"/>
        </w:rPr>
        <w:br w:type="page"/>
      </w:r>
    </w:p>
    <w:p w14:paraId="6FC7C74B" w14:textId="45686351" w:rsidR="00C370BB"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49231546" wp14:editId="50B6F23E">
            <wp:extent cx="5943600" cy="42538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04CF698" w14:textId="77777777"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3.2</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 xml:space="preserve">Distribution of the proportion of change from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2</m:t>
                </m:r>
                <m:ctrlPr>
                  <w:rPr>
                    <w:rFonts w:ascii="Cambria Math" w:hAnsi="Cambria Math" w:cstheme="majorHAnsi"/>
                  </w:rPr>
                </m:ctrlPr>
              </m:sub>
            </m:sSub>
          </m:fName>
          <m:e>
            <m:f>
              <m:fPr>
                <m:ctrlPr>
                  <w:rPr>
                    <w:rFonts w:ascii="Cambria Math" w:hAnsi="Cambria Math" w:cstheme="majorHAnsi"/>
                    <w:i/>
                  </w:rPr>
                </m:ctrlPr>
              </m:fPr>
              <m:num>
                <m:r>
                  <w:rPr>
                    <w:rFonts w:ascii="Cambria Math" w:hAnsi="Cambria Math" w:cstheme="majorHAnsi"/>
                  </w:rPr>
                  <m:t>(m+1)</m:t>
                </m:r>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+1)</m:t>
                </m:r>
              </m:den>
            </m:f>
          </m:e>
        </m:func>
      </m:oMath>
      <w:r w:rsidRPr="00A951B3">
        <w:rPr>
          <w:rFonts w:asciiTheme="majorHAnsi" w:hAnsiTheme="majorHAnsi" w:cstheme="majorHAnsi"/>
        </w:rPr>
        <w:t xml:space="preserve"> </w:t>
      </w:r>
      <w:r>
        <w:rPr>
          <w:rFonts w:asciiTheme="majorHAnsi" w:hAnsiTheme="majorHAnsi" w:cstheme="majorHAnsi"/>
        </w:rPr>
        <w:t xml:space="preserve"> where m = male k-mer abundance and </w:t>
      </w:r>
      <w:proofErr w:type="spellStart"/>
      <w:r>
        <w:rPr>
          <w:rFonts w:asciiTheme="majorHAnsi" w:hAnsiTheme="majorHAnsi" w:cstheme="majorHAnsi"/>
        </w:rPr>
        <w:t>f</w:t>
      </w:r>
      <w:r>
        <w:rPr>
          <w:rFonts w:asciiTheme="majorHAnsi" w:hAnsiTheme="majorHAnsi" w:cstheme="majorHAnsi"/>
          <w:vertAlign w:val="subscript"/>
        </w:rPr>
        <w:t>cor</w:t>
      </w:r>
      <w:proofErr w:type="spellEnd"/>
      <w:r>
        <w:rPr>
          <w:rFonts w:asciiTheme="majorHAnsi" w:hAnsiTheme="majorHAnsi" w:cstheme="majorHAnsi"/>
        </w:rPr>
        <w:t xml:space="preserve"> = corrected female abundance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=f*</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oMath>
      <w:r>
        <w:rPr>
          <w:rFonts w:asciiTheme="majorHAnsi" w:hAnsiTheme="majorHAnsi" w:cstheme="majorHAnsi"/>
        </w:rPr>
        <w:t xml:space="preserve">, where f = female k-mer abundance and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male to female abundance correction of </w:t>
      </w:r>
      <w:r w:rsidRPr="00704C99">
        <w:rPr>
          <w:rFonts w:asciiTheme="majorHAnsi" w:hAnsiTheme="majorHAnsi" w:cstheme="majorHAnsi"/>
        </w:rPr>
        <w:t>0.538</w:t>
      </w:r>
      <w:r>
        <w:rPr>
          <w:rFonts w:asciiTheme="majorHAnsi" w:hAnsiTheme="majorHAnsi" w:cstheme="majorHAnsi"/>
        </w:rPr>
        <w:t xml:space="preserve"> resulting from the ratio of male to female median abundances </w:t>
      </w:r>
      <m:oMath>
        <m:func>
          <m:funcPr>
            <m:ctrlPr>
              <w:rPr>
                <w:rFonts w:ascii="Cambria Math" w:hAnsi="Cambria Math" w:cstheme="majorHAnsi"/>
                <w:i/>
              </w:rPr>
            </m:ctrlPr>
          </m:funcPr>
          <m:fName>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r>
              <w:rPr>
                <w:rFonts w:ascii="Cambria Math" w:hAnsi="Cambria Math" w:cstheme="majorHAnsi"/>
              </w:rPr>
              <m:t>=</m:t>
            </m:r>
          </m:fName>
          <m:e>
            <m:f>
              <m:fPr>
                <m:ctrlPr>
                  <w:rPr>
                    <w:rFonts w:ascii="Cambria Math" w:hAnsi="Cambria Math" w:cstheme="majorHAnsi"/>
                    <w:i/>
                  </w:rPr>
                </m:ctrlPr>
              </m:fPr>
              <m:num>
                <m:r>
                  <w:rPr>
                    <w:rFonts w:ascii="Cambria Math" w:hAnsi="Cambria Math" w:cstheme="majorHAnsi"/>
                  </w:rPr>
                  <m:t>Med</m:t>
                </m:r>
                <m:d>
                  <m:dPr>
                    <m:ctrlPr>
                      <w:rPr>
                        <w:rFonts w:ascii="Cambria Math" w:hAnsi="Cambria Math" w:cstheme="majorHAnsi"/>
                        <w:i/>
                      </w:rPr>
                    </m:ctrlPr>
                  </m:dPr>
                  <m:e>
                    <m:r>
                      <w:rPr>
                        <w:rFonts w:ascii="Cambria Math" w:hAnsi="Cambria Math" w:cstheme="majorHAnsi"/>
                      </w:rPr>
                      <m:t>m</m:t>
                    </m:r>
                  </m:e>
                </m:d>
              </m:num>
              <m:den>
                <m:r>
                  <w:rPr>
                    <w:rFonts w:ascii="Cambria Math" w:hAnsi="Cambria Math" w:cstheme="majorHAnsi"/>
                  </w:rPr>
                  <m:t>Med(f)</m:t>
                </m:r>
              </m:den>
            </m:f>
          </m:e>
        </m:func>
      </m:oMath>
      <w:r>
        <w:rPr>
          <w:rFonts w:asciiTheme="majorHAnsi" w:eastAsiaTheme="minorEastAsia" w:hAnsiTheme="majorHAnsi" w:cstheme="majorHAnsi"/>
        </w:rPr>
        <w:t>)</w:t>
      </w:r>
      <w:r>
        <w:rPr>
          <w:rFonts w:asciiTheme="majorHAnsi" w:hAnsiTheme="majorHAnsi" w:cstheme="majorHAnsi"/>
        </w:rPr>
        <w:t xml:space="preserve">. </w:t>
      </w:r>
    </w:p>
    <w:p w14:paraId="774E0700" w14:textId="612EC922" w:rsidR="00FC4471" w:rsidRDefault="00FC4471" w:rsidP="006E2350">
      <w:pPr>
        <w:rPr>
          <w:rFonts w:asciiTheme="majorHAnsi" w:hAnsiTheme="majorHAnsi" w:cstheme="majorHAnsi"/>
        </w:rPr>
      </w:pPr>
    </w:p>
    <w:p w14:paraId="5AE70D98" w14:textId="49480D9D" w:rsidR="00FC4471"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6C3F0FFB" wp14:editId="5D0635FD">
            <wp:extent cx="5943600" cy="4827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551D9CBD" w14:textId="5BB32369"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3.3</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Distributions of k-mer abundances in female and male linked-read sequencing data. A.) Corrected female-only k-mer abundances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0.538). B.) Male-only k-mer abundances. C.) Overlay of the of corrected female-only and male-only k-mer abundances and corresponding percent (n) of k-mers for each sex where s = sex.</w:t>
      </w:r>
    </w:p>
    <w:p w14:paraId="05554EFD" w14:textId="475E0412" w:rsidR="00C370BB" w:rsidRDefault="00C370BB" w:rsidP="006E2350">
      <w:pPr>
        <w:rPr>
          <w:rFonts w:asciiTheme="majorHAnsi" w:hAnsiTheme="majorHAnsi" w:cstheme="majorHAnsi"/>
        </w:rPr>
      </w:pPr>
    </w:p>
    <w:p w14:paraId="5BF85329" w14:textId="632838FD" w:rsidR="00B2511B" w:rsidRDefault="00B2511B">
      <w:pPr>
        <w:rPr>
          <w:rFonts w:asciiTheme="majorHAnsi" w:hAnsiTheme="majorHAnsi" w:cstheme="majorHAnsi"/>
        </w:rPr>
      </w:pPr>
      <w:r>
        <w:rPr>
          <w:rFonts w:asciiTheme="majorHAnsi" w:hAnsiTheme="majorHAnsi" w:cstheme="majorHAnsi"/>
        </w:rPr>
        <w:br w:type="page"/>
      </w:r>
    </w:p>
    <w:p w14:paraId="64BBBA49" w14:textId="75DE68A0" w:rsidR="00B2511B" w:rsidRPr="00B2511B" w:rsidRDefault="00B2511B" w:rsidP="00B2511B">
      <w:pPr>
        <w:rPr>
          <w:rFonts w:asciiTheme="majorHAnsi" w:hAnsiTheme="majorHAnsi" w:cstheme="majorHAnsi"/>
          <w:bCs/>
        </w:rPr>
      </w:pPr>
      <w:r>
        <w:rPr>
          <w:rFonts w:asciiTheme="majorHAnsi" w:hAnsiTheme="majorHAnsi" w:cstheme="majorHAnsi"/>
          <w:bCs/>
          <w:noProof/>
        </w:rPr>
        <w:lastRenderedPageBreak/>
        <w:drawing>
          <wp:inline distT="0" distB="0" distL="0" distR="0" wp14:anchorId="7060C64C" wp14:editId="0747B5F0">
            <wp:extent cx="5943600" cy="4836160"/>
            <wp:effectExtent l="0" t="0" r="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7C3A8A03" w14:textId="0E7AB157" w:rsidR="003E19F2" w:rsidRDefault="00B2511B" w:rsidP="003E19F2">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3.4</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 of female-only (red) and male-only (blue)</w:t>
      </w:r>
      <w:r w:rsidRPr="00A951B3">
        <w:rPr>
          <w:rFonts w:asciiTheme="majorHAnsi" w:hAnsiTheme="majorHAnsi" w:cstheme="majorHAnsi"/>
        </w:rPr>
        <w:t xml:space="preserve"> </w:t>
      </w:r>
      <w:r>
        <w:rPr>
          <w:rFonts w:asciiTheme="majorHAnsi" w:hAnsiTheme="majorHAnsi" w:cstheme="majorHAnsi"/>
        </w:rPr>
        <w:t xml:space="preserve">k-mer </w:t>
      </w:r>
      <w:r w:rsidRPr="00A951B3">
        <w:rPr>
          <w:rFonts w:asciiTheme="majorHAnsi" w:hAnsiTheme="majorHAnsi" w:cstheme="majorHAnsi"/>
        </w:rPr>
        <w:t xml:space="preserve">abundances </w:t>
      </w:r>
      <w:r w:rsidR="0037796F">
        <w:rPr>
          <w:rFonts w:asciiTheme="majorHAnsi" w:hAnsiTheme="majorHAnsi" w:cstheme="majorHAnsi"/>
        </w:rPr>
        <w:t>for</w:t>
      </w:r>
      <w:r>
        <w:rPr>
          <w:rFonts w:asciiTheme="majorHAnsi" w:hAnsiTheme="majorHAnsi" w:cstheme="majorHAnsi"/>
        </w:rPr>
        <w:t xml:space="preserve"> k-mers located on contigs containing five hashes</w:t>
      </w:r>
      <w:r w:rsidR="003630FC">
        <w:rPr>
          <w:rFonts w:asciiTheme="majorHAnsi" w:hAnsiTheme="majorHAnsi" w:cstheme="majorHAnsi"/>
        </w:rPr>
        <w:t xml:space="preserve"> (approximately</w:t>
      </w:r>
      <w:r>
        <w:rPr>
          <w:rFonts w:asciiTheme="majorHAnsi" w:hAnsiTheme="majorHAnsi" w:cstheme="majorHAnsi"/>
        </w:rPr>
        <w:t xml:space="preserve"> 5,000</w:t>
      </w:r>
      <w:r w:rsidR="003630FC">
        <w:rPr>
          <w:rFonts w:asciiTheme="majorHAnsi" w:hAnsiTheme="majorHAnsi" w:cstheme="majorHAnsi"/>
        </w:rPr>
        <w:t xml:space="preserve"> bp</w:t>
      </w:r>
      <w:r w:rsidR="003E19F2">
        <w:rPr>
          <w:rFonts w:asciiTheme="majorHAnsi" w:hAnsiTheme="majorHAnsi" w:cstheme="majorHAnsi"/>
        </w:rPr>
        <w:t xml:space="preserve"> in length</w:t>
      </w:r>
      <w:r w:rsidR="003630FC">
        <w:rPr>
          <w:rFonts w:asciiTheme="majorHAnsi" w:hAnsiTheme="majorHAnsi" w:cstheme="majorHAnsi"/>
        </w:rPr>
        <w:t>)</w:t>
      </w:r>
      <w:r>
        <w:rPr>
          <w:rFonts w:asciiTheme="majorHAnsi" w:hAnsiTheme="majorHAnsi" w:cstheme="majorHAnsi"/>
        </w:rPr>
        <w:t xml:space="preserve"> from the male A</w:t>
      </w:r>
      <w:r>
        <w:rPr>
          <w:rFonts w:asciiTheme="majorHAnsi" w:hAnsiTheme="majorHAnsi" w:cstheme="majorHAnsi"/>
          <w:vertAlign w:val="subscript"/>
        </w:rPr>
        <w:t>1</w:t>
      </w:r>
      <w:r>
        <w:rPr>
          <w:rFonts w:asciiTheme="majorHAnsi" w:hAnsiTheme="majorHAnsi" w:cstheme="majorHAnsi"/>
        </w:rPr>
        <w:t xml:space="preserve"> assembly.</w:t>
      </w:r>
    </w:p>
    <w:p w14:paraId="191F39A6" w14:textId="072293B2" w:rsidR="00C370BB" w:rsidRDefault="00C370BB" w:rsidP="006E2350">
      <w:pPr>
        <w:rPr>
          <w:rFonts w:asciiTheme="majorHAnsi" w:hAnsiTheme="majorHAnsi" w:cstheme="majorHAnsi"/>
        </w:rPr>
      </w:pPr>
    </w:p>
    <w:p w14:paraId="59BD6A76" w14:textId="0574D0F4" w:rsidR="00C370BB" w:rsidRPr="00A951B3" w:rsidRDefault="00C370BB"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5DDEB69" w14:textId="43472CE2" w:rsidR="003E19F2" w:rsidRDefault="003630FC" w:rsidP="003E19F2">
      <w:pPr>
        <w:rPr>
          <w:rFonts w:asciiTheme="majorHAnsi" w:hAnsiTheme="majorHAnsi" w:cstheme="majorHAnsi"/>
        </w:rPr>
      </w:pPr>
      <w:r w:rsidRPr="00A951B3">
        <w:rPr>
          <w:rFonts w:asciiTheme="majorHAnsi" w:hAnsiTheme="majorHAnsi" w:cstheme="majorHAnsi"/>
          <w:b/>
          <w:bCs/>
        </w:rPr>
        <w:t xml:space="preserve">Figure </w:t>
      </w:r>
      <w:r w:rsidR="00E17F08">
        <w:rPr>
          <w:rFonts w:asciiTheme="majorHAnsi" w:hAnsiTheme="majorHAnsi" w:cstheme="majorHAnsi"/>
          <w:b/>
          <w:bCs/>
        </w:rPr>
        <w:t>3.5</w:t>
      </w:r>
      <w:r w:rsidRPr="00A951B3">
        <w:rPr>
          <w:rFonts w:asciiTheme="majorHAnsi" w:hAnsiTheme="majorHAnsi" w:cstheme="majorHAnsi"/>
          <w:b/>
          <w:bCs/>
        </w:rPr>
        <w:t>.</w:t>
      </w:r>
      <w:r w:rsidRPr="00A951B3">
        <w:rPr>
          <w:rFonts w:asciiTheme="majorHAnsi" w:hAnsiTheme="majorHAnsi" w:cstheme="majorHAnsi"/>
        </w:rPr>
        <w:t xml:space="preserve"> </w:t>
      </w:r>
      <w:r w:rsidR="00E17F08">
        <w:rPr>
          <w:rFonts w:asciiTheme="majorHAnsi" w:hAnsiTheme="majorHAnsi" w:cstheme="majorHAnsi"/>
        </w:rPr>
        <w:t>Fem</w:t>
      </w:r>
      <w:r w:rsidRPr="00A951B3">
        <w:rPr>
          <w:rFonts w:asciiTheme="majorHAnsi" w:hAnsiTheme="majorHAnsi" w:cstheme="majorHAnsi"/>
        </w:rPr>
        <w:t>ale (</w:t>
      </w:r>
      <w:r w:rsidR="00E17F08">
        <w:rPr>
          <w:rFonts w:asciiTheme="majorHAnsi" w:hAnsiTheme="majorHAnsi" w:cstheme="majorHAnsi"/>
        </w:rPr>
        <w:t>y</w:t>
      </w:r>
      <w:r w:rsidRPr="00A951B3">
        <w:rPr>
          <w:rFonts w:asciiTheme="majorHAnsi" w:hAnsiTheme="majorHAnsi" w:cstheme="majorHAnsi"/>
        </w:rPr>
        <w:t xml:space="preserve">-axis) </w:t>
      </w:r>
      <w:r>
        <w:rPr>
          <w:rFonts w:asciiTheme="majorHAnsi" w:hAnsiTheme="majorHAnsi" w:cstheme="majorHAnsi"/>
        </w:rPr>
        <w:t>and</w:t>
      </w:r>
      <w:r w:rsidRPr="00A951B3">
        <w:rPr>
          <w:rFonts w:asciiTheme="majorHAnsi" w:hAnsiTheme="majorHAnsi" w:cstheme="majorHAnsi"/>
        </w:rPr>
        <w:t xml:space="preserve"> male (</w:t>
      </w:r>
      <w:r w:rsidR="00E17F08">
        <w:rPr>
          <w:rFonts w:asciiTheme="majorHAnsi" w:hAnsiTheme="majorHAnsi" w:cstheme="majorHAnsi"/>
        </w:rPr>
        <w:t>x</w:t>
      </w:r>
      <w:r w:rsidRPr="00A951B3">
        <w:rPr>
          <w:rFonts w:asciiTheme="majorHAnsi" w:hAnsiTheme="majorHAnsi" w:cstheme="majorHAnsi"/>
        </w:rPr>
        <w:t xml:space="preserve">-axis) median k-mer abundance on contigs </w:t>
      </w:r>
      <w:r w:rsidR="00E17F08">
        <w:rPr>
          <w:rFonts w:asciiTheme="majorHAnsi" w:hAnsiTheme="majorHAnsi" w:cstheme="majorHAnsi"/>
        </w:rPr>
        <w:t>containing</w:t>
      </w:r>
      <w:r w:rsidRPr="00A951B3">
        <w:rPr>
          <w:rFonts w:asciiTheme="majorHAnsi" w:hAnsiTheme="majorHAnsi" w:cstheme="majorHAnsi"/>
        </w:rPr>
        <w:t xml:space="preserve"> </w:t>
      </w:r>
      <w:r w:rsidR="004F724D">
        <w:rPr>
          <w:rFonts w:asciiTheme="majorHAnsi" w:hAnsiTheme="majorHAnsi" w:cstheme="majorHAnsi"/>
        </w:rPr>
        <w:t>five</w:t>
      </w:r>
      <w:r w:rsidRPr="00A951B3">
        <w:rPr>
          <w:rFonts w:asciiTheme="majorHAnsi" w:hAnsiTheme="majorHAnsi" w:cstheme="majorHAnsi"/>
        </w:rPr>
        <w:t xml:space="preserve"> or more </w:t>
      </w:r>
      <w:r>
        <w:rPr>
          <w:rFonts w:asciiTheme="majorHAnsi" w:hAnsiTheme="majorHAnsi" w:cstheme="majorHAnsi"/>
        </w:rPr>
        <w:t xml:space="preserve">hashes, corresponding to roughly 5,000 bp </w:t>
      </w:r>
      <w:r w:rsidRPr="00A951B3">
        <w:rPr>
          <w:rFonts w:asciiTheme="majorHAnsi" w:hAnsiTheme="majorHAnsi" w:cstheme="majorHAnsi"/>
        </w:rPr>
        <w:t>k-mers.</w:t>
      </w:r>
      <w:r w:rsidR="00E17F08">
        <w:rPr>
          <w:rFonts w:asciiTheme="majorHAnsi" w:hAnsiTheme="majorHAnsi" w:cstheme="majorHAnsi"/>
        </w:rPr>
        <w:t xml:space="preserve"> Dashed line</w:t>
      </w:r>
      <w:r w:rsidR="004F724D">
        <w:rPr>
          <w:rFonts w:asciiTheme="majorHAnsi" w:hAnsiTheme="majorHAnsi" w:cstheme="majorHAnsi"/>
        </w:rPr>
        <w:t>s</w:t>
      </w:r>
      <w:r w:rsidR="00E17F08">
        <w:rPr>
          <w:rFonts w:asciiTheme="majorHAnsi" w:hAnsiTheme="majorHAnsi" w:cstheme="majorHAnsi"/>
        </w:rPr>
        <w:t xml:space="preserve"> show</w:t>
      </w:r>
      <w:r w:rsidR="004F724D">
        <w:rPr>
          <w:rFonts w:asciiTheme="majorHAnsi" w:hAnsiTheme="majorHAnsi" w:cstheme="majorHAnsi"/>
        </w:rPr>
        <w:t xml:space="preserve"> the</w:t>
      </w:r>
      <w:r w:rsidR="00E17F08">
        <w:rPr>
          <w:rFonts w:asciiTheme="majorHAnsi" w:hAnsiTheme="majorHAnsi" w:cstheme="majorHAnsi"/>
        </w:rPr>
        <w:t xml:space="preserve"> slope of </w:t>
      </w:r>
      <w:r w:rsidR="004F724D">
        <w:rPr>
          <w:rFonts w:asciiTheme="majorHAnsi" w:hAnsiTheme="majorHAnsi" w:cstheme="majorHAnsi"/>
        </w:rPr>
        <w:t xml:space="preserve">a </w:t>
      </w:r>
      <w:r w:rsidR="00E17F08">
        <w:rPr>
          <w:rFonts w:asciiTheme="majorHAnsi" w:hAnsiTheme="majorHAnsi" w:cstheme="majorHAnsi"/>
        </w:rPr>
        <w:t xml:space="preserve">one-to-one </w:t>
      </w:r>
      <w:r w:rsidR="004F724D">
        <w:rPr>
          <w:rFonts w:asciiTheme="majorHAnsi" w:hAnsiTheme="majorHAnsi" w:cstheme="majorHAnsi"/>
        </w:rPr>
        <w:t xml:space="preserve">ratio </w:t>
      </w:r>
      <w:r w:rsidR="00E17F08">
        <w:rPr>
          <w:rFonts w:asciiTheme="majorHAnsi" w:hAnsiTheme="majorHAnsi" w:cstheme="majorHAnsi"/>
        </w:rPr>
        <w:t>between female and male</w:t>
      </w:r>
      <w:r w:rsidR="004F724D">
        <w:rPr>
          <w:rFonts w:asciiTheme="majorHAnsi" w:hAnsiTheme="majorHAnsi" w:cstheme="majorHAnsi"/>
        </w:rPr>
        <w:t xml:space="preserve"> abundance</w:t>
      </w:r>
      <w:r w:rsidR="00E17F08">
        <w:rPr>
          <w:rFonts w:asciiTheme="majorHAnsi" w:hAnsiTheme="majorHAnsi" w:cstheme="majorHAnsi"/>
        </w:rPr>
        <w:t>s.</w:t>
      </w:r>
      <w:r w:rsidRPr="00A951B3">
        <w:rPr>
          <w:rFonts w:asciiTheme="majorHAnsi" w:hAnsiTheme="majorHAnsi" w:cstheme="majorHAnsi"/>
        </w:rPr>
        <w:t xml:space="preserve"> </w:t>
      </w:r>
      <w:r w:rsidR="004F724D">
        <w:rPr>
          <w:rFonts w:asciiTheme="majorHAnsi" w:hAnsiTheme="majorHAnsi" w:cstheme="majorHAnsi"/>
        </w:rPr>
        <w:t>The r</w:t>
      </w:r>
      <w:r w:rsidR="00E17F08">
        <w:rPr>
          <w:rFonts w:asciiTheme="majorHAnsi" w:hAnsiTheme="majorHAnsi" w:cstheme="majorHAnsi"/>
        </w:rPr>
        <w:t>ight plot show</w:t>
      </w:r>
      <w:r w:rsidR="004F724D">
        <w:rPr>
          <w:rFonts w:asciiTheme="majorHAnsi" w:hAnsiTheme="majorHAnsi" w:cstheme="majorHAnsi"/>
        </w:rPr>
        <w:t>s</w:t>
      </w:r>
      <w:r w:rsidR="00E17F08">
        <w:rPr>
          <w:rFonts w:asciiTheme="majorHAnsi" w:hAnsiTheme="majorHAnsi" w:cstheme="majorHAnsi"/>
        </w:rPr>
        <w:t xml:space="preserve"> all </w:t>
      </w:r>
      <w:r w:rsidR="004F724D">
        <w:rPr>
          <w:rFonts w:asciiTheme="majorHAnsi" w:hAnsiTheme="majorHAnsi" w:cstheme="majorHAnsi"/>
        </w:rPr>
        <w:t xml:space="preserve">analyzed </w:t>
      </w:r>
      <w:r w:rsidR="00E17F08">
        <w:rPr>
          <w:rFonts w:asciiTheme="majorHAnsi" w:hAnsiTheme="majorHAnsi" w:cstheme="majorHAnsi"/>
        </w:rPr>
        <w:t xml:space="preserve">contigs, while the left plot is zoomed in to better visualize </w:t>
      </w:r>
      <w:r w:rsidR="004F724D">
        <w:rPr>
          <w:rFonts w:asciiTheme="majorHAnsi" w:hAnsiTheme="majorHAnsi" w:cstheme="majorHAnsi"/>
        </w:rPr>
        <w:t xml:space="preserve">the </w:t>
      </w:r>
      <w:r w:rsidR="00E17F08">
        <w:rPr>
          <w:rFonts w:asciiTheme="majorHAnsi" w:hAnsiTheme="majorHAnsi" w:cstheme="majorHAnsi"/>
        </w:rPr>
        <w:t>44 contigs with k-mer</w:t>
      </w:r>
      <w:r w:rsidR="0037796F">
        <w:rPr>
          <w:rFonts w:asciiTheme="majorHAnsi" w:hAnsiTheme="majorHAnsi" w:cstheme="majorHAnsi"/>
        </w:rPr>
        <w:t>s present</w:t>
      </w:r>
      <w:r w:rsidR="00E17F08">
        <w:rPr>
          <w:rFonts w:asciiTheme="majorHAnsi" w:hAnsiTheme="majorHAnsi" w:cstheme="majorHAnsi"/>
        </w:rPr>
        <w:t xml:space="preserve"> in male sequencing data but </w:t>
      </w:r>
      <w:r w:rsidR="0037796F">
        <w:rPr>
          <w:rFonts w:asciiTheme="majorHAnsi" w:hAnsiTheme="majorHAnsi" w:cstheme="majorHAnsi"/>
        </w:rPr>
        <w:t xml:space="preserve">absent </w:t>
      </w:r>
      <w:r w:rsidR="00E17F08">
        <w:rPr>
          <w:rFonts w:asciiTheme="majorHAnsi" w:hAnsiTheme="majorHAnsi" w:cstheme="majorHAnsi"/>
        </w:rPr>
        <w:t xml:space="preserve">in female sequencing data. </w:t>
      </w:r>
      <w:r w:rsidR="004F724D">
        <w:rPr>
          <w:rFonts w:asciiTheme="majorHAnsi" w:hAnsiTheme="majorHAnsi" w:cstheme="majorHAnsi"/>
        </w:rPr>
        <w:t>Contigs present in males with zero abundance in females</w:t>
      </w:r>
      <w:r w:rsidR="003E19F2" w:rsidRPr="00A951B3">
        <w:rPr>
          <w:rFonts w:asciiTheme="majorHAnsi" w:hAnsiTheme="majorHAnsi" w:cstheme="majorHAnsi"/>
        </w:rPr>
        <w:t xml:space="preserve"> indicate the male sequencing data contains sex-specific sequences in high abundance that are not contained in the female sequencing data.</w:t>
      </w:r>
    </w:p>
    <w:p w14:paraId="60DC9015" w14:textId="0D9CFF41" w:rsidR="00E17F08" w:rsidRDefault="00E17F08" w:rsidP="003630FC">
      <w:pPr>
        <w:rPr>
          <w:rFonts w:asciiTheme="majorHAnsi" w:hAnsiTheme="majorHAnsi" w:cstheme="majorHAnsi"/>
        </w:rPr>
      </w:pPr>
    </w:p>
    <w:p w14:paraId="5FB2FA50" w14:textId="1EBBA11C" w:rsidR="009F3A99" w:rsidRDefault="009F3A99" w:rsidP="006E2350">
      <w:pPr>
        <w:rPr>
          <w:rFonts w:asciiTheme="majorHAnsi" w:hAnsiTheme="majorHAnsi" w:cstheme="majorHAnsi"/>
        </w:rPr>
      </w:pPr>
    </w:p>
    <w:p w14:paraId="1C6ABF1E" w14:textId="1592BFA0" w:rsidR="006E2350" w:rsidRPr="00A951B3" w:rsidRDefault="006E2350" w:rsidP="006E2350">
      <w:pPr>
        <w:rPr>
          <w:rFonts w:asciiTheme="majorHAnsi" w:hAnsiTheme="majorHAnsi" w:cstheme="majorHAnsi"/>
        </w:rPr>
      </w:pPr>
    </w:p>
    <w:p w14:paraId="33793D6F" w14:textId="77777777" w:rsidR="003E19F2" w:rsidRDefault="003E19F2">
      <w:pPr>
        <w:rPr>
          <w:rFonts w:asciiTheme="majorHAnsi" w:eastAsiaTheme="minorEastAsia" w:hAnsiTheme="majorHAnsi" w:cstheme="majorHAnsi"/>
          <w:b/>
        </w:rPr>
      </w:pPr>
      <w:r>
        <w:rPr>
          <w:rFonts w:asciiTheme="majorHAnsi" w:hAnsiTheme="majorHAnsi" w:cstheme="majorHAnsi"/>
        </w:rPr>
        <w:br w:type="page"/>
      </w:r>
    </w:p>
    <w:p w14:paraId="390B10F2" w14:textId="77777777" w:rsidR="0025047B" w:rsidRDefault="0025047B" w:rsidP="0025047B">
      <w:pPr>
        <w:rPr>
          <w:rFonts w:asciiTheme="majorHAnsi" w:hAnsiTheme="majorHAnsi" w:cstheme="majorHAnsi"/>
          <w:bCs/>
          <w:iCs/>
          <w:color w:val="00000A"/>
        </w:rPr>
      </w:pPr>
    </w:p>
    <w:p w14:paraId="7895E68F" w14:textId="3CC68BE7" w:rsidR="0025047B" w:rsidRPr="00011FA5" w:rsidRDefault="0025047B" w:rsidP="0025047B">
      <w:pPr>
        <w:pStyle w:val="TOCHeading"/>
        <w:spacing w:line="240" w:lineRule="auto"/>
        <w:outlineLvl w:val="0"/>
      </w:pPr>
      <w:r>
        <w:t xml:space="preserve">References </w:t>
      </w:r>
    </w:p>
    <w:p w14:paraId="73772890" w14:textId="58FC132D" w:rsidR="006E2350" w:rsidRDefault="006E2350" w:rsidP="00E17F08">
      <w:pPr>
        <w:spacing w:line="276" w:lineRule="auto"/>
        <w:rPr>
          <w:rFonts w:asciiTheme="majorHAnsi" w:hAnsiTheme="majorHAnsi" w:cstheme="majorHAnsi"/>
        </w:rPr>
      </w:pPr>
    </w:p>
    <w:p w14:paraId="21A35091" w14:textId="77777777" w:rsidR="004F724D" w:rsidRPr="004F724D" w:rsidRDefault="00E17F08" w:rsidP="004F724D">
      <w:pPr>
        <w:pStyle w:val="Bibliography"/>
      </w:pPr>
      <w:r>
        <w:rPr>
          <w:rFonts w:asciiTheme="majorHAnsi" w:hAnsiTheme="majorHAnsi" w:cstheme="majorHAnsi"/>
        </w:rPr>
        <w:fldChar w:fldCharType="begin"/>
      </w:r>
      <w:r w:rsidR="003A745E">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4F724D" w:rsidRPr="004F724D">
        <w:t xml:space="preserve">Ali, O. A., O’Rourke, S. M., Amish, S. J., Meek, M. H., Luikart, G., Jeffres, C., &amp; Miller, M. R. (2016). Rad capture (Rapture): Flexible and efficient sequence-based genotyping. </w:t>
      </w:r>
      <w:r w:rsidR="004F724D" w:rsidRPr="004F724D">
        <w:rPr>
          <w:i/>
          <w:iCs/>
        </w:rPr>
        <w:t>Genetics</w:t>
      </w:r>
      <w:r w:rsidR="004F724D" w:rsidRPr="004F724D">
        <w:t xml:space="preserve">, </w:t>
      </w:r>
      <w:r w:rsidR="004F724D" w:rsidRPr="004F724D">
        <w:rPr>
          <w:i/>
          <w:iCs/>
        </w:rPr>
        <w:t>202</w:t>
      </w:r>
      <w:r w:rsidR="004F724D" w:rsidRPr="004F724D">
        <w:t>(2), 389–400. https://doi.org/10.1534/genetics.115.183665</w:t>
      </w:r>
    </w:p>
    <w:p w14:paraId="11569861" w14:textId="77777777" w:rsidR="004F724D" w:rsidRPr="004F724D" w:rsidRDefault="004F724D" w:rsidP="004F724D">
      <w:pPr>
        <w:pStyle w:val="Bibliography"/>
      </w:pPr>
      <w:r w:rsidRPr="004F724D">
        <w:t xml:space="preserve">Bachtrog, D., Perrin, N., Ming, R., Valenzuela, N., Mayrose, I., Peichel, C. L., Hahn, M. W., Ashman, T.-L., Vamosi, J. C., Ross, L., Kirkpatrick, M., Kitano, J., Otto, S. P., &amp; Mank, J. E. (2014). Sex Determination: Why So Many Ways of Doing It? </w:t>
      </w:r>
      <w:r w:rsidRPr="004F724D">
        <w:rPr>
          <w:i/>
          <w:iCs/>
        </w:rPr>
        <w:t>PLoS Biology</w:t>
      </w:r>
      <w:r w:rsidRPr="004F724D">
        <w:t xml:space="preserve">, </w:t>
      </w:r>
      <w:r w:rsidRPr="004F724D">
        <w:rPr>
          <w:i/>
          <w:iCs/>
        </w:rPr>
        <w:t>12</w:t>
      </w:r>
      <w:r w:rsidRPr="004F724D">
        <w:t>(7), e1001899–e1001899. https://doi.org/10.1371/journal.pbio.1001899</w:t>
      </w:r>
    </w:p>
    <w:p w14:paraId="42208293" w14:textId="77777777" w:rsidR="004F724D" w:rsidRPr="004F724D" w:rsidRDefault="004F724D" w:rsidP="004F724D">
      <w:pPr>
        <w:pStyle w:val="Bibliography"/>
      </w:pPr>
      <w:r w:rsidRPr="004F724D">
        <w:t xml:space="preserve">Baroiller, J.-F., &amp; D’Cotta, H. (2016). The Reversible Sex of Gonochoristic Fish: Insights and Consequences. </w:t>
      </w:r>
      <w:r w:rsidRPr="004F724D">
        <w:rPr>
          <w:i/>
          <w:iCs/>
        </w:rPr>
        <w:t>Sexual Development</w:t>
      </w:r>
      <w:r w:rsidRPr="004F724D">
        <w:t xml:space="preserve">, </w:t>
      </w:r>
      <w:r w:rsidRPr="004F724D">
        <w:rPr>
          <w:i/>
          <w:iCs/>
        </w:rPr>
        <w:t>10</w:t>
      </w:r>
      <w:r w:rsidRPr="004F724D">
        <w:t>, 242–266.</w:t>
      </w:r>
    </w:p>
    <w:p w14:paraId="743E2A39" w14:textId="77777777" w:rsidR="004F724D" w:rsidRPr="004F724D" w:rsidRDefault="004F724D" w:rsidP="004F724D">
      <w:pPr>
        <w:pStyle w:val="Bibliography"/>
      </w:pPr>
      <w:r w:rsidRPr="004F724D">
        <w:t xml:space="preserve">Baroiller, J.-F., Guiguen, Y., &amp; Fostier, A. (1999). Endocrine and environmental aspects of sex differentiation in fish. </w:t>
      </w:r>
      <w:r w:rsidRPr="004F724D">
        <w:rPr>
          <w:i/>
          <w:iCs/>
        </w:rPr>
        <w:t>Cellular and Molecular Life Sciences</w:t>
      </w:r>
      <w:r w:rsidRPr="004F724D">
        <w:t xml:space="preserve">, </w:t>
      </w:r>
      <w:r w:rsidRPr="004F724D">
        <w:rPr>
          <w:i/>
          <w:iCs/>
        </w:rPr>
        <w:t>55</w:t>
      </w:r>
      <w:r w:rsidRPr="004F724D">
        <w:t>, 910–931. https://doi.org/10.1007/978-3-0348-7781-7_9</w:t>
      </w:r>
    </w:p>
    <w:p w14:paraId="0FE6D155" w14:textId="77777777" w:rsidR="004F724D" w:rsidRPr="004F724D" w:rsidRDefault="004F724D" w:rsidP="004F724D">
      <w:pPr>
        <w:pStyle w:val="Bibliography"/>
      </w:pPr>
      <w:r w:rsidRPr="004F724D">
        <w:t xml:space="preserve">Bhattacharya, I., &amp; Modi, D. (2021). Sex Determination in Teleost Fish. In J. K. Sundaray, M. A. Rather, S. Kumar, &amp; D. Agarwal (Eds.), </w:t>
      </w:r>
      <w:r w:rsidRPr="004F724D">
        <w:rPr>
          <w:i/>
          <w:iCs/>
        </w:rPr>
        <w:t>Recent updates in molecular Endocrinology and Reproductive Physiology of Fish</w:t>
      </w:r>
      <w:r w:rsidRPr="004F724D">
        <w:t xml:space="preserve"> (pp. 121–138). Springer Singapore. https://doi.org/10.1007/978-981-15-8369-8_9</w:t>
      </w:r>
    </w:p>
    <w:p w14:paraId="24F970D7" w14:textId="77777777" w:rsidR="004F724D" w:rsidRPr="004F724D" w:rsidRDefault="004F724D" w:rsidP="004F724D">
      <w:pPr>
        <w:pStyle w:val="Bibliography"/>
      </w:pPr>
      <w:r w:rsidRPr="004F724D">
        <w:t xml:space="preserve">Brown, C. T., &amp; Irber, L. (2016). sourmash: A library for MinHash sketching of DNA. </w:t>
      </w:r>
      <w:r w:rsidRPr="004F724D">
        <w:rPr>
          <w:i/>
          <w:iCs/>
        </w:rPr>
        <w:t>The Journal of Open Source Software</w:t>
      </w:r>
      <w:r w:rsidRPr="004F724D">
        <w:t xml:space="preserve">, </w:t>
      </w:r>
      <w:r w:rsidRPr="004F724D">
        <w:rPr>
          <w:i/>
          <w:iCs/>
        </w:rPr>
        <w:t>1</w:t>
      </w:r>
      <w:r w:rsidRPr="004F724D">
        <w:t>(5), 27. https://doi.org/10.21105/joss.00027</w:t>
      </w:r>
    </w:p>
    <w:p w14:paraId="106A9C1C" w14:textId="77777777" w:rsidR="004F724D" w:rsidRPr="004F724D" w:rsidRDefault="004F724D" w:rsidP="004F724D">
      <w:pPr>
        <w:pStyle w:val="Bibliography"/>
      </w:pPr>
      <w:r w:rsidRPr="004F724D">
        <w:t xml:space="preserve">Carroll, R. L. (1997). </w:t>
      </w:r>
      <w:r w:rsidRPr="004F724D">
        <w:rPr>
          <w:i/>
          <w:iCs/>
        </w:rPr>
        <w:t>Vertebrate Paleontology and Evolution</w:t>
      </w:r>
      <w:r w:rsidRPr="004F724D">
        <w:t xml:space="preserve"> (7th ed.). W.H. Freeman and Company.</w:t>
      </w:r>
    </w:p>
    <w:p w14:paraId="64F393E5" w14:textId="77777777" w:rsidR="004F724D" w:rsidRPr="004F724D" w:rsidRDefault="004F724D" w:rsidP="004F724D">
      <w:pPr>
        <w:pStyle w:val="Bibliography"/>
      </w:pPr>
      <w:r w:rsidRPr="004F724D">
        <w:lastRenderedPageBreak/>
        <w:t xml:space="preserve">Conover, D. O., &amp; Kynard, B. E. (2013). </w:t>
      </w:r>
      <w:r w:rsidRPr="004F724D">
        <w:rPr>
          <w:i/>
          <w:iCs/>
        </w:rPr>
        <w:t>Environmental Sex Determination: Interaction of Temperature and Genotype in a Fish Environmental Sex Determinaffon: Interaction of Temperature and Genotype in a Fish</w:t>
      </w:r>
      <w:r w:rsidRPr="004F724D">
        <w:t xml:space="preserve">. </w:t>
      </w:r>
      <w:r w:rsidRPr="004F724D">
        <w:rPr>
          <w:i/>
          <w:iCs/>
        </w:rPr>
        <w:t>213</w:t>
      </w:r>
      <w:r w:rsidRPr="004F724D">
        <w:t>(4507), 577–579.</w:t>
      </w:r>
    </w:p>
    <w:p w14:paraId="6F7D9B18" w14:textId="77777777" w:rsidR="004F724D" w:rsidRPr="004F724D" w:rsidRDefault="004F724D" w:rsidP="004F724D">
      <w:pPr>
        <w:pStyle w:val="Bibliography"/>
      </w:pPr>
      <w:r w:rsidRPr="004F724D">
        <w:t xml:space="preserve">Devlin, R. H., &amp; Nagahama, Y. (2002). Sex determination and sex differentiation in fish: An overview of genetic, physiological, and environmental influences. </w:t>
      </w:r>
      <w:r w:rsidRPr="004F724D">
        <w:rPr>
          <w:i/>
          <w:iCs/>
        </w:rPr>
        <w:t>Aquaculture</w:t>
      </w:r>
      <w:r w:rsidRPr="004F724D">
        <w:t xml:space="preserve">, </w:t>
      </w:r>
      <w:r w:rsidRPr="004F724D">
        <w:rPr>
          <w:i/>
          <w:iCs/>
        </w:rPr>
        <w:t>208</w:t>
      </w:r>
      <w:r w:rsidRPr="004F724D">
        <w:t>(3–4), 191–364. https://doi.org/10.1016/S0044-8486(02)00057-1</w:t>
      </w:r>
    </w:p>
    <w:p w14:paraId="40B3DEEE" w14:textId="77777777" w:rsidR="004F724D" w:rsidRPr="004F724D" w:rsidRDefault="004F724D" w:rsidP="004F724D">
      <w:pPr>
        <w:pStyle w:val="Bibliography"/>
      </w:pPr>
      <w:r w:rsidRPr="004F724D">
        <w:t xml:space="preserve">Eshel, O., Shirak, A., Weller, J. I., Hulata, G., &amp; Ron, M. (2012). Linkage and Physical Mapping of Sex Region on LG23 of Nile Tilapia ( </w:t>
      </w:r>
      <w:r w:rsidRPr="004F724D">
        <w:rPr>
          <w:i/>
          <w:iCs/>
        </w:rPr>
        <w:t>Oreochromis niloticus</w:t>
      </w:r>
      <w:r w:rsidRPr="004F724D">
        <w:t xml:space="preserve"> ). </w:t>
      </w:r>
      <w:r w:rsidRPr="004F724D">
        <w:rPr>
          <w:i/>
          <w:iCs/>
        </w:rPr>
        <w:t>G3 Genes|Genomes|Genetics</w:t>
      </w:r>
      <w:r w:rsidRPr="004F724D">
        <w:t xml:space="preserve">, </w:t>
      </w:r>
      <w:r w:rsidRPr="004F724D">
        <w:rPr>
          <w:i/>
          <w:iCs/>
        </w:rPr>
        <w:t>2</w:t>
      </w:r>
      <w:r w:rsidRPr="004F724D">
        <w:t>(1), 35–42. https://doi.org/10.1534/g3.111.001545</w:t>
      </w:r>
    </w:p>
    <w:p w14:paraId="4F7C2A00" w14:textId="77777777" w:rsidR="004F724D" w:rsidRPr="004F724D" w:rsidRDefault="004F724D" w:rsidP="004F724D">
      <w:pPr>
        <w:pStyle w:val="Bibliography"/>
      </w:pPr>
      <w:r w:rsidRPr="004F724D">
        <w:t xml:space="preserve">Frankham, R. (2005). Genetics and extinction. </w:t>
      </w:r>
      <w:r w:rsidRPr="004F724D">
        <w:rPr>
          <w:i/>
          <w:iCs/>
        </w:rPr>
        <w:t>Biological Conservation</w:t>
      </w:r>
      <w:r w:rsidRPr="004F724D">
        <w:t xml:space="preserve">, </w:t>
      </w:r>
      <w:r w:rsidRPr="004F724D">
        <w:rPr>
          <w:i/>
          <w:iCs/>
        </w:rPr>
        <w:t>126</w:t>
      </w:r>
      <w:r w:rsidRPr="004F724D">
        <w:t>(2), 131–140. https://doi.org/10.1016/j.biocon.2005.05.002</w:t>
      </w:r>
    </w:p>
    <w:p w14:paraId="69641E29" w14:textId="77777777" w:rsidR="004F724D" w:rsidRPr="004F724D" w:rsidRDefault="004F724D" w:rsidP="004F724D">
      <w:pPr>
        <w:pStyle w:val="Bibliography"/>
      </w:pPr>
      <w:r w:rsidRPr="004F724D">
        <w:t xml:space="preserve">Geffroy, B., &amp; Wedekind, C. (2020). Effects of global warming on sex ratios in fishes. </w:t>
      </w:r>
      <w:r w:rsidRPr="004F724D">
        <w:rPr>
          <w:i/>
          <w:iCs/>
        </w:rPr>
        <w:t>Journal of Fish Biology</w:t>
      </w:r>
      <w:r w:rsidRPr="004F724D">
        <w:t xml:space="preserve">, </w:t>
      </w:r>
      <w:r w:rsidRPr="004F724D">
        <w:rPr>
          <w:i/>
          <w:iCs/>
        </w:rPr>
        <w:t>97</w:t>
      </w:r>
      <w:r w:rsidRPr="004F724D">
        <w:t>(3), 596–606. https://doi.org/10.1111/jfb.14429</w:t>
      </w:r>
    </w:p>
    <w:p w14:paraId="40E5F4C5" w14:textId="77777777" w:rsidR="004F724D" w:rsidRPr="004F724D" w:rsidRDefault="004F724D" w:rsidP="004F724D">
      <w:pPr>
        <w:pStyle w:val="Bibliography"/>
      </w:pPr>
      <w:r w:rsidRPr="004F724D">
        <w:t xml:space="preserve">Gilpin, M. E., &amp; Soule, M. E. (1986). Viable Populations for Conservation. In </w:t>
      </w:r>
      <w:r w:rsidRPr="004F724D">
        <w:rPr>
          <w:i/>
          <w:iCs/>
        </w:rPr>
        <w:t>Minimum viable populations: Processes of species extinction</w:t>
      </w:r>
      <w:r w:rsidRPr="004F724D">
        <w:t>. Cambridge University Press.</w:t>
      </w:r>
    </w:p>
    <w:p w14:paraId="50EBF64B" w14:textId="77777777" w:rsidR="004F724D" w:rsidRPr="004F724D" w:rsidRDefault="004F724D" w:rsidP="004F724D">
      <w:pPr>
        <w:pStyle w:val="Bibliography"/>
      </w:pPr>
      <w:r w:rsidRPr="004F724D">
        <w:t xml:space="preserve">Grayson, P., Wright, A., Garroway, C. J., &amp; Docker, M. F. (2022). </w:t>
      </w:r>
      <w:r w:rsidRPr="004F724D">
        <w:rPr>
          <w:i/>
          <w:iCs/>
        </w:rPr>
        <w:t>SexFindR: A computational workflow to identify young and old sex chromosomes</w:t>
      </w:r>
      <w:r w:rsidRPr="004F724D">
        <w:t>. https://doi.org/10.1101/2022.02.21.481346</w:t>
      </w:r>
    </w:p>
    <w:p w14:paraId="07547517" w14:textId="77777777" w:rsidR="004F724D" w:rsidRPr="004F724D" w:rsidRDefault="004F724D" w:rsidP="004F724D">
      <w:pPr>
        <w:pStyle w:val="Bibliography"/>
      </w:pPr>
      <w:r w:rsidRPr="004F724D">
        <w:t xml:space="preserve">Guiguen, Y., Fostier, A., &amp; Herpin, A. (2018). Sex Determination and Differentiation in Fish: Genetic, Genomic, and Endocrine Aspects. In H. Wang, F. Piferrer, S. Chen, &amp; Z. Shen (Eds.), </w:t>
      </w:r>
      <w:r w:rsidRPr="004F724D">
        <w:rPr>
          <w:i/>
          <w:iCs/>
        </w:rPr>
        <w:t>Sex Control in Aquaculture</w:t>
      </w:r>
      <w:r w:rsidRPr="004F724D">
        <w:t xml:space="preserve"> (1st ed., pp. 35–63). Wiley. https://doi.org/10.1002/9781119127291.ch2</w:t>
      </w:r>
    </w:p>
    <w:p w14:paraId="4E1C9EAA" w14:textId="77777777" w:rsidR="004F724D" w:rsidRPr="004F724D" w:rsidRDefault="004F724D" w:rsidP="004F724D">
      <w:pPr>
        <w:pStyle w:val="Bibliography"/>
      </w:pPr>
      <w:r w:rsidRPr="004F724D">
        <w:lastRenderedPageBreak/>
        <w:t xml:space="preserve">Hedrick, P. W., &amp; Garcia-Dorado, A. (2016). Understanding Inbreeding Depression, Purging, and Genetic Rescue. </w:t>
      </w:r>
      <w:r w:rsidRPr="004F724D">
        <w:rPr>
          <w:i/>
          <w:iCs/>
        </w:rPr>
        <w:t>Trends in Ecology &amp; Evolution</w:t>
      </w:r>
      <w:r w:rsidRPr="004F724D">
        <w:t xml:space="preserve">, </w:t>
      </w:r>
      <w:r w:rsidRPr="004F724D">
        <w:rPr>
          <w:i/>
          <w:iCs/>
        </w:rPr>
        <w:t>31</w:t>
      </w:r>
      <w:r w:rsidRPr="004F724D">
        <w:t>(12), 940–952. https://doi.org/10.1016/j.tree.2016.09.005</w:t>
      </w:r>
    </w:p>
    <w:p w14:paraId="3AFFB926" w14:textId="77777777" w:rsidR="004F724D" w:rsidRPr="004F724D" w:rsidRDefault="004F724D" w:rsidP="004F724D">
      <w:pPr>
        <w:pStyle w:val="Bibliography"/>
      </w:pPr>
      <w:r w:rsidRPr="004F724D">
        <w:t xml:space="preserve">Hutchings, J. A., &amp; Gerber, L. (2002). Sex–biased dispersal in a salmonid fish. </w:t>
      </w:r>
      <w:r w:rsidRPr="004F724D">
        <w:rPr>
          <w:i/>
          <w:iCs/>
        </w:rPr>
        <w:t>Proceedings of the Royal Society B: Biological Sciences</w:t>
      </w:r>
      <w:r w:rsidRPr="004F724D">
        <w:t xml:space="preserve">, </w:t>
      </w:r>
      <w:r w:rsidRPr="004F724D">
        <w:rPr>
          <w:i/>
          <w:iCs/>
        </w:rPr>
        <w:t>269</w:t>
      </w:r>
      <w:r w:rsidRPr="004F724D">
        <w:t>, 2487–2493. https://doi.org/10.1098/rspb.2002.2176</w:t>
      </w:r>
    </w:p>
    <w:p w14:paraId="7F6EB507" w14:textId="77777777" w:rsidR="004F724D" w:rsidRPr="004F724D" w:rsidRDefault="004F724D" w:rsidP="004F724D">
      <w:pPr>
        <w:pStyle w:val="Bibliography"/>
      </w:pPr>
      <w:r w:rsidRPr="004F724D">
        <w:t xml:space="preserve">Kamiya, T., Kai, W., Tasumi, S., Oka, A., Matsunaga, T., Mizuno, N., Fujita, M., Suetake, H., Suzuki, S., Hosoya, S., Tohari, S., Brenner, S., Miyadai, T., Venkatesh, B., Suzuki, Y., &amp; Kikuchi, K. (2012). A Trans-Species Missense SNP in Amhr2 Is Associated with Sex Determination in the Tiger Pufferfish, Takifugu rubripes (Fugu). </w:t>
      </w:r>
      <w:r w:rsidRPr="004F724D">
        <w:rPr>
          <w:i/>
          <w:iCs/>
        </w:rPr>
        <w:t>PLoS Genetics</w:t>
      </w:r>
      <w:r w:rsidRPr="004F724D">
        <w:t xml:space="preserve">, </w:t>
      </w:r>
      <w:r w:rsidRPr="004F724D">
        <w:rPr>
          <w:i/>
          <w:iCs/>
        </w:rPr>
        <w:t>8</w:t>
      </w:r>
      <w:r w:rsidRPr="004F724D">
        <w:t>(7), e1002798. https://doi.org/10.1371/journal.pgen.1002798</w:t>
      </w:r>
    </w:p>
    <w:p w14:paraId="5523BFA8" w14:textId="77777777" w:rsidR="004F724D" w:rsidRPr="004F724D" w:rsidRDefault="004F724D" w:rsidP="004F724D">
      <w:pPr>
        <w:pStyle w:val="Bibliography"/>
      </w:pPr>
      <w:r w:rsidRPr="004F724D">
        <w:t xml:space="preserve">Kardos, M., Taylor, H. R., Ellegren, H., Luikart, G., &amp; Allendorf, F. W. (2016). Genomics advances the study of inbreeding depression in the wild. </w:t>
      </w:r>
      <w:r w:rsidRPr="004F724D">
        <w:rPr>
          <w:i/>
          <w:iCs/>
        </w:rPr>
        <w:t>Evolutionary Applications</w:t>
      </w:r>
      <w:r w:rsidRPr="004F724D">
        <w:t xml:space="preserve">, </w:t>
      </w:r>
      <w:r w:rsidRPr="004F724D">
        <w:rPr>
          <w:i/>
          <w:iCs/>
        </w:rPr>
        <w:t>9</w:t>
      </w:r>
      <w:r w:rsidRPr="004F724D">
        <w:t>(10), 1205–1218. https://doi.org/10.1111/eva.12414</w:t>
      </w:r>
    </w:p>
    <w:p w14:paraId="577C8272" w14:textId="77777777" w:rsidR="004F724D" w:rsidRPr="004F724D" w:rsidRDefault="004F724D" w:rsidP="004F724D">
      <w:pPr>
        <w:pStyle w:val="Bibliography"/>
      </w:pPr>
      <w:r w:rsidRPr="004F724D">
        <w:t xml:space="preserve">Kikuchi, K., &amp; Hamaguchi, S. (2013). Novel sex-determining genes in fish and sex chromosome evolution. </w:t>
      </w:r>
      <w:r w:rsidRPr="004F724D">
        <w:rPr>
          <w:i/>
          <w:iCs/>
        </w:rPr>
        <w:t>Developmental Dynamics</w:t>
      </w:r>
      <w:r w:rsidRPr="004F724D">
        <w:t xml:space="preserve">, </w:t>
      </w:r>
      <w:r w:rsidRPr="004F724D">
        <w:rPr>
          <w:i/>
          <w:iCs/>
        </w:rPr>
        <w:t>242</w:t>
      </w:r>
      <w:r w:rsidRPr="004F724D">
        <w:t>(4), 339–353. https://doi.org/10.1002/dvdy.23927</w:t>
      </w:r>
    </w:p>
    <w:p w14:paraId="5EA53743" w14:textId="77777777" w:rsidR="004F724D" w:rsidRPr="004F724D" w:rsidRDefault="004F724D" w:rsidP="004F724D">
      <w:pPr>
        <w:pStyle w:val="Bibliography"/>
      </w:pPr>
      <w:r w:rsidRPr="004F724D">
        <w:t xml:space="preserve">Kobayashi, Y., Nagahama, Y., &amp; Nakamura, M. (2013). Diversity and Plasticity of Sex Determination and Differentiation in Fishes. </w:t>
      </w:r>
      <w:r w:rsidRPr="004F724D">
        <w:rPr>
          <w:i/>
          <w:iCs/>
        </w:rPr>
        <w:t>Sexual Development</w:t>
      </w:r>
      <w:r w:rsidRPr="004F724D">
        <w:t xml:space="preserve">, </w:t>
      </w:r>
      <w:r w:rsidRPr="004F724D">
        <w:rPr>
          <w:i/>
          <w:iCs/>
        </w:rPr>
        <w:t>7</w:t>
      </w:r>
      <w:r w:rsidRPr="004F724D">
        <w:t>(1–3), 115–125. https://doi.org/10.1159/000342009</w:t>
      </w:r>
    </w:p>
    <w:p w14:paraId="0345FC1B" w14:textId="77777777" w:rsidR="004F724D" w:rsidRPr="004F724D" w:rsidRDefault="004F724D" w:rsidP="004F724D">
      <w:pPr>
        <w:pStyle w:val="Bibliography"/>
      </w:pPr>
      <w:r w:rsidRPr="004F724D">
        <w:t xml:space="preserve">Korneliussen, T. S., Albrechtsen, A., &amp; Nielsen, R. (2014). ANGSD: Analysis of Next Generation Sequencing Data. </w:t>
      </w:r>
      <w:r w:rsidRPr="004F724D">
        <w:rPr>
          <w:i/>
          <w:iCs/>
        </w:rPr>
        <w:t>BMC Bioinformatics</w:t>
      </w:r>
      <w:r w:rsidRPr="004F724D">
        <w:t xml:space="preserve">, </w:t>
      </w:r>
      <w:r w:rsidRPr="004F724D">
        <w:rPr>
          <w:i/>
          <w:iCs/>
        </w:rPr>
        <w:t>15</w:t>
      </w:r>
      <w:r w:rsidRPr="004F724D">
        <w:t>(1), 1–13. https://doi.org/10.1186/s12859-014-0356-4</w:t>
      </w:r>
    </w:p>
    <w:p w14:paraId="2EE54777" w14:textId="77777777" w:rsidR="004F724D" w:rsidRPr="004F724D" w:rsidRDefault="004F724D" w:rsidP="004F724D">
      <w:pPr>
        <w:pStyle w:val="Bibliography"/>
      </w:pPr>
      <w:r w:rsidRPr="004F724D">
        <w:lastRenderedPageBreak/>
        <w:t xml:space="preserve">Korpelainen, H. (1990). SEX RATIOS AND CONDITIONS REQUIRED FOR ENVIRONMENTAL SEX DETERMINATION IN ANIMALS. </w:t>
      </w:r>
      <w:r w:rsidRPr="004F724D">
        <w:rPr>
          <w:i/>
          <w:iCs/>
        </w:rPr>
        <w:t>Biological Reviews</w:t>
      </w:r>
      <w:r w:rsidRPr="004F724D">
        <w:t xml:space="preserve">, </w:t>
      </w:r>
      <w:r w:rsidRPr="004F724D">
        <w:rPr>
          <w:i/>
          <w:iCs/>
        </w:rPr>
        <w:t>65</w:t>
      </w:r>
      <w:r w:rsidRPr="004F724D">
        <w:t>(2), 147–184. https://doi.org/10.1111/j.1469-185X.1990.tb01187.x</w:t>
      </w:r>
    </w:p>
    <w:p w14:paraId="2CF367CA" w14:textId="77777777" w:rsidR="004F724D" w:rsidRPr="004F724D" w:rsidRDefault="004F724D" w:rsidP="004F724D">
      <w:pPr>
        <w:pStyle w:val="Bibliography"/>
      </w:pPr>
      <w:r w:rsidRPr="004F724D">
        <w:t xml:space="preserve">Lande, R. (1993). Risks of Population Extinction from Demographic and Environmental Stochasticity and Random Catastrophes. </w:t>
      </w:r>
      <w:r w:rsidRPr="004F724D">
        <w:rPr>
          <w:i/>
          <w:iCs/>
        </w:rPr>
        <w:t>The American Naturalist</w:t>
      </w:r>
      <w:r w:rsidRPr="004F724D">
        <w:t xml:space="preserve">, </w:t>
      </w:r>
      <w:r w:rsidRPr="004F724D">
        <w:rPr>
          <w:i/>
          <w:iCs/>
        </w:rPr>
        <w:t>142</w:t>
      </w:r>
      <w:r w:rsidRPr="004F724D">
        <w:t>(6), 911–927. https://doi.org/10.1086/285580</w:t>
      </w:r>
    </w:p>
    <w:p w14:paraId="10E18CC6" w14:textId="77777777" w:rsidR="004F724D" w:rsidRPr="004F724D" w:rsidRDefault="004F724D" w:rsidP="004F724D">
      <w:pPr>
        <w:pStyle w:val="Bibliography"/>
      </w:pPr>
      <w:r w:rsidRPr="004F724D">
        <w:t xml:space="preserve">Langmead, B., &amp; Salzberg, S. L. (2012). Fast gapped-read alignment with Bowtie 2. </w:t>
      </w:r>
      <w:r w:rsidRPr="004F724D">
        <w:rPr>
          <w:i/>
          <w:iCs/>
        </w:rPr>
        <w:t>Nature Methods</w:t>
      </w:r>
      <w:r w:rsidRPr="004F724D">
        <w:t xml:space="preserve">, </w:t>
      </w:r>
      <w:r w:rsidRPr="004F724D">
        <w:rPr>
          <w:i/>
          <w:iCs/>
        </w:rPr>
        <w:t>9</w:t>
      </w:r>
      <w:r w:rsidRPr="004F724D">
        <w:t>(4), 357–359. https://doi.org/10.1038/nmeth.1923</w:t>
      </w:r>
    </w:p>
    <w:p w14:paraId="37E239FC" w14:textId="77777777" w:rsidR="004F724D" w:rsidRPr="004F724D" w:rsidRDefault="004F724D" w:rsidP="004F724D">
      <w:pPr>
        <w:pStyle w:val="Bibliography"/>
      </w:pPr>
      <w:r w:rsidRPr="004F724D">
        <w:t xml:space="preserve">Li, H., &amp; Durbin, R. (2009). Fast and accurate short read alignment with Burrows-Wheeler transform. </w:t>
      </w:r>
      <w:r w:rsidRPr="004F724D">
        <w:rPr>
          <w:i/>
          <w:iCs/>
        </w:rPr>
        <w:t>Bioinformatics</w:t>
      </w:r>
      <w:r w:rsidRPr="004F724D">
        <w:t xml:space="preserve">, </w:t>
      </w:r>
      <w:r w:rsidRPr="004F724D">
        <w:rPr>
          <w:i/>
          <w:iCs/>
        </w:rPr>
        <w:t>25</w:t>
      </w:r>
      <w:r w:rsidRPr="004F724D">
        <w:t>(14), 1754–1760. https://doi.org/10.1093/bioinformatics/btp324</w:t>
      </w:r>
    </w:p>
    <w:p w14:paraId="7CD738E8" w14:textId="77777777" w:rsidR="004F724D" w:rsidRPr="004F724D" w:rsidRDefault="004F724D" w:rsidP="004F724D">
      <w:pPr>
        <w:pStyle w:val="Bibliography"/>
      </w:pPr>
      <w:r w:rsidRPr="004F724D">
        <w:t xml:space="preserve">Li, H., Handsaker, B., Wysoker, A., Fennell, T., Ruan, J., Homer, N., Marth, G., Abecasis, G., &amp; Durbin, R. (2009). The Sequence Alignment/Map format and SAMtools. </w:t>
      </w:r>
      <w:r w:rsidRPr="004F724D">
        <w:rPr>
          <w:i/>
          <w:iCs/>
        </w:rPr>
        <w:t>Bioinformatics</w:t>
      </w:r>
      <w:r w:rsidRPr="004F724D">
        <w:t xml:space="preserve">, </w:t>
      </w:r>
      <w:r w:rsidRPr="004F724D">
        <w:rPr>
          <w:i/>
          <w:iCs/>
        </w:rPr>
        <w:t>25</w:t>
      </w:r>
      <w:r w:rsidRPr="004F724D">
        <w:t>(16), 2078–2079. https://doi.org/10.1093/bioinformatics/btp352</w:t>
      </w:r>
    </w:p>
    <w:p w14:paraId="67AF1D9B" w14:textId="77777777" w:rsidR="004F724D" w:rsidRPr="004F724D" w:rsidRDefault="004F724D" w:rsidP="004F724D">
      <w:pPr>
        <w:pStyle w:val="Bibliography"/>
      </w:pPr>
      <w:r w:rsidRPr="004F724D">
        <w:t xml:space="preserve">Lindberg, J. C., Tigan, G., Ellison, L., Rettinghouse, T., Nagel, M. M., &amp; Fisch, K. M. (2013). Aquaculture methods for a genetically managed population of endangered delta smelt. </w:t>
      </w:r>
      <w:r w:rsidRPr="004F724D">
        <w:rPr>
          <w:i/>
          <w:iCs/>
        </w:rPr>
        <w:t>North American Journal of Aquaculture</w:t>
      </w:r>
      <w:r w:rsidRPr="004F724D">
        <w:t xml:space="preserve">, </w:t>
      </w:r>
      <w:r w:rsidRPr="004F724D">
        <w:rPr>
          <w:i/>
          <w:iCs/>
        </w:rPr>
        <w:t>75</w:t>
      </w:r>
      <w:r w:rsidRPr="004F724D">
        <w:t>(2), 186–196. https://doi.org/10.1080/15222055.2012.751942</w:t>
      </w:r>
    </w:p>
    <w:p w14:paraId="440FB0EE" w14:textId="77777777" w:rsidR="004F724D" w:rsidRPr="004F724D" w:rsidRDefault="004F724D" w:rsidP="004F724D">
      <w:pPr>
        <w:pStyle w:val="Bibliography"/>
      </w:pPr>
      <w:r w:rsidRPr="004F724D">
        <w:t xml:space="preserve">Long, J. A. (2011). </w:t>
      </w:r>
      <w:r w:rsidRPr="004F724D">
        <w:rPr>
          <w:i/>
          <w:iCs/>
        </w:rPr>
        <w:t>The Rise of Fishes: 500 Million Years of Evolution</w:t>
      </w:r>
      <w:r w:rsidRPr="004F724D">
        <w:t xml:space="preserve"> (2nd ed.). Johns Hopkins University Press.</w:t>
      </w:r>
    </w:p>
    <w:p w14:paraId="29036A56" w14:textId="77777777" w:rsidR="004F724D" w:rsidRPr="004F724D" w:rsidRDefault="004F724D" w:rsidP="004F724D">
      <w:pPr>
        <w:pStyle w:val="Bibliography"/>
      </w:pPr>
      <w:r w:rsidRPr="004F724D">
        <w:t xml:space="preserve">Mank, J. E., &amp; Avise, J. C. (2009). Evolutionary diversity and turn-over of sex determination in teleost fishes. </w:t>
      </w:r>
      <w:r w:rsidRPr="004F724D">
        <w:rPr>
          <w:i/>
          <w:iCs/>
        </w:rPr>
        <w:t>Sexual Development</w:t>
      </w:r>
      <w:r w:rsidRPr="004F724D">
        <w:t xml:space="preserve">, </w:t>
      </w:r>
      <w:r w:rsidRPr="004F724D">
        <w:rPr>
          <w:i/>
          <w:iCs/>
        </w:rPr>
        <w:t>3</w:t>
      </w:r>
      <w:r w:rsidRPr="004F724D">
        <w:t>(2–3), 60–67. https://doi.org/10.1159/000223071</w:t>
      </w:r>
    </w:p>
    <w:p w14:paraId="031330D9" w14:textId="77777777" w:rsidR="004F724D" w:rsidRPr="004F724D" w:rsidRDefault="004F724D" w:rsidP="004F724D">
      <w:pPr>
        <w:pStyle w:val="Bibliography"/>
      </w:pPr>
      <w:r w:rsidRPr="004F724D">
        <w:lastRenderedPageBreak/>
        <w:t xml:space="preserve">Marchi, N., Schlichta, F., &amp; Excoffier, L. (2021). Demographic inference. </w:t>
      </w:r>
      <w:r w:rsidRPr="004F724D">
        <w:rPr>
          <w:i/>
          <w:iCs/>
        </w:rPr>
        <w:t>Current Biology</w:t>
      </w:r>
      <w:r w:rsidRPr="004F724D">
        <w:t xml:space="preserve">, </w:t>
      </w:r>
      <w:r w:rsidRPr="004F724D">
        <w:rPr>
          <w:i/>
          <w:iCs/>
        </w:rPr>
        <w:t>31</w:t>
      </w:r>
      <w:r w:rsidRPr="004F724D">
        <w:t>(6), R276–R279. https://doi.org/10.1016/j.cub.2021.01.053</w:t>
      </w:r>
    </w:p>
    <w:p w14:paraId="1245B2E0" w14:textId="77777777" w:rsidR="004F724D" w:rsidRPr="004F724D" w:rsidRDefault="004F724D" w:rsidP="004F724D">
      <w:pPr>
        <w:pStyle w:val="Bibliography"/>
      </w:pPr>
      <w:r w:rsidRPr="004F724D">
        <w:t xml:space="preserve">Martínez, P., Viñas, A. M., Sánchez, L., Díaz, N., Ribas, L., &amp; Piferrer, F. (2014). Genetic architecture of sex determination in fish: Applications to sex ratio control in aquaculture. </w:t>
      </w:r>
      <w:r w:rsidRPr="004F724D">
        <w:rPr>
          <w:i/>
          <w:iCs/>
        </w:rPr>
        <w:t>Frontiers in Genetics</w:t>
      </w:r>
      <w:r w:rsidRPr="004F724D">
        <w:t xml:space="preserve">, </w:t>
      </w:r>
      <w:r w:rsidRPr="004F724D">
        <w:rPr>
          <w:i/>
          <w:iCs/>
        </w:rPr>
        <w:t>5</w:t>
      </w:r>
      <w:r w:rsidRPr="004F724D">
        <w:t>(SEP), 1–13. https://doi.org/10.3389/fgene.2014.00340</w:t>
      </w:r>
    </w:p>
    <w:p w14:paraId="16EBFE24" w14:textId="77777777" w:rsidR="004F724D" w:rsidRPr="004F724D" w:rsidRDefault="004F724D" w:rsidP="004F724D">
      <w:pPr>
        <w:pStyle w:val="Bibliography"/>
      </w:pPr>
      <w:r w:rsidRPr="004F724D">
        <w:t xml:space="preserve">Mei, J., &amp; Gui, J. F. (2015). Genetic basis and biotechnological manipulation of sexual dimorphism and sex determination in fish. </w:t>
      </w:r>
      <w:r w:rsidRPr="004F724D">
        <w:rPr>
          <w:i/>
          <w:iCs/>
        </w:rPr>
        <w:t>Science China Life Sciences</w:t>
      </w:r>
      <w:r w:rsidRPr="004F724D">
        <w:t xml:space="preserve">, </w:t>
      </w:r>
      <w:r w:rsidRPr="004F724D">
        <w:rPr>
          <w:i/>
          <w:iCs/>
        </w:rPr>
        <w:t>58</w:t>
      </w:r>
      <w:r w:rsidRPr="004F724D">
        <w:t>(2), 124–136. https://doi.org/10.1007/s11427-014-4797-9</w:t>
      </w:r>
    </w:p>
    <w:p w14:paraId="76816F7C" w14:textId="77777777" w:rsidR="004F724D" w:rsidRPr="004F724D" w:rsidRDefault="004F724D" w:rsidP="004F724D">
      <w:pPr>
        <w:pStyle w:val="Bibliography"/>
      </w:pPr>
      <w:r w:rsidRPr="004F724D">
        <w:t xml:space="preserve">Nagahama, Y. (2005). Molecular mechanisms of sex determination and gonadal sex differentiation in fish. </w:t>
      </w:r>
      <w:r w:rsidRPr="004F724D">
        <w:rPr>
          <w:i/>
          <w:iCs/>
        </w:rPr>
        <w:t>Fish Physiology and Biochemistry</w:t>
      </w:r>
      <w:r w:rsidRPr="004F724D">
        <w:t xml:space="preserve">, </w:t>
      </w:r>
      <w:r w:rsidRPr="004F724D">
        <w:rPr>
          <w:i/>
          <w:iCs/>
        </w:rPr>
        <w:t>31</w:t>
      </w:r>
      <w:r w:rsidRPr="004F724D">
        <w:t>, 105–109. https://doi.org/10.1007/s10695-006-7590-2</w:t>
      </w:r>
    </w:p>
    <w:p w14:paraId="5E9EE207" w14:textId="77777777" w:rsidR="004F724D" w:rsidRPr="004F724D" w:rsidRDefault="004F724D" w:rsidP="004F724D">
      <w:pPr>
        <w:pStyle w:val="Bibliography"/>
      </w:pPr>
      <w:r w:rsidRPr="004F724D">
        <w:t xml:space="preserve">Nakamoto, M., Uchino, T., Koshimizu, E., Kuchiishi, Y., Sekiguchi, R., Wang, L., Sudo, R., Endo, M., Guiguen, Y., Schartl, M., Postlethwait, J. H., &amp; Sakamoto, T. (2021). A Y-linked anti-Müllerian hormone type-II receptor is the sex-determining gene in ayu, Plecoglossus altivelis. </w:t>
      </w:r>
      <w:r w:rsidRPr="004F724D">
        <w:rPr>
          <w:i/>
          <w:iCs/>
        </w:rPr>
        <w:t>PLOS Genetics</w:t>
      </w:r>
      <w:r w:rsidRPr="004F724D">
        <w:t xml:space="preserve">, </w:t>
      </w:r>
      <w:r w:rsidRPr="004F724D">
        <w:rPr>
          <w:i/>
          <w:iCs/>
        </w:rPr>
        <w:t>17</w:t>
      </w:r>
      <w:r w:rsidRPr="004F724D">
        <w:t>(8), e1009705. https://doi.org/10.1371/journal.pgen.1009705</w:t>
      </w:r>
    </w:p>
    <w:p w14:paraId="10521BA9" w14:textId="77777777" w:rsidR="004F724D" w:rsidRPr="004F724D" w:rsidRDefault="004F724D" w:rsidP="004F724D">
      <w:pPr>
        <w:pStyle w:val="Bibliography"/>
      </w:pPr>
      <w:r w:rsidRPr="004F724D">
        <w:t xml:space="preserve">Nakamura, M., Kobayashi, T., &amp; Chang, X. (1998). Gonadal sex differentiation in teleost fish. </w:t>
      </w:r>
      <w:r w:rsidRPr="004F724D">
        <w:rPr>
          <w:i/>
          <w:iCs/>
        </w:rPr>
        <w:t>Journal of Experimental Zoology</w:t>
      </w:r>
      <w:r w:rsidRPr="004F724D">
        <w:t xml:space="preserve">, </w:t>
      </w:r>
      <w:r w:rsidRPr="004F724D">
        <w:rPr>
          <w:i/>
          <w:iCs/>
        </w:rPr>
        <w:t>281</w:t>
      </w:r>
      <w:r w:rsidRPr="004F724D">
        <w:t>, 362–372.</w:t>
      </w:r>
    </w:p>
    <w:p w14:paraId="38FBD233" w14:textId="77777777" w:rsidR="004F724D" w:rsidRPr="004F724D" w:rsidRDefault="004F724D" w:rsidP="004F724D">
      <w:pPr>
        <w:pStyle w:val="Bibliography"/>
      </w:pPr>
      <w:r w:rsidRPr="004F724D">
        <w:t xml:space="preserve">Narum, S. R., Di Genova, A., Micheletti, S. J., &amp; Maass, A. (2018). Genomic variation underlying complex life-history traits revealed by genome sequencing in Chinook salmon. </w:t>
      </w:r>
      <w:r w:rsidRPr="004F724D">
        <w:rPr>
          <w:i/>
          <w:iCs/>
        </w:rPr>
        <w:t>Proceedings of the Royal Society B: Biological Sciences</w:t>
      </w:r>
      <w:r w:rsidRPr="004F724D">
        <w:t xml:space="preserve">, </w:t>
      </w:r>
      <w:r w:rsidRPr="004F724D">
        <w:rPr>
          <w:i/>
          <w:iCs/>
        </w:rPr>
        <w:t>285</w:t>
      </w:r>
      <w:r w:rsidRPr="004F724D">
        <w:t>(1883), 20180935. https://doi.org/10.1098/rspb.2018.0935</w:t>
      </w:r>
    </w:p>
    <w:p w14:paraId="2FBBC406" w14:textId="77777777" w:rsidR="004F724D" w:rsidRPr="004F724D" w:rsidRDefault="004F724D" w:rsidP="004F724D">
      <w:pPr>
        <w:pStyle w:val="Bibliography"/>
      </w:pPr>
      <w:r w:rsidRPr="004F724D">
        <w:lastRenderedPageBreak/>
        <w:t xml:space="preserve">Nelson, J. S., Grande, T. C., &amp; Wilson, M. V. H. (2016). </w:t>
      </w:r>
      <w:r w:rsidRPr="004F724D">
        <w:rPr>
          <w:i/>
          <w:iCs/>
        </w:rPr>
        <w:t>Fishes of the World</w:t>
      </w:r>
      <w:r w:rsidRPr="004F724D">
        <w:t xml:space="preserve"> (5th ed.). John Wiley &amp; Sons.</w:t>
      </w:r>
    </w:p>
    <w:p w14:paraId="515BD752" w14:textId="77777777" w:rsidR="004F724D" w:rsidRPr="004F724D" w:rsidRDefault="004F724D" w:rsidP="004F724D">
      <w:pPr>
        <w:pStyle w:val="Bibliography"/>
      </w:pPr>
      <w:r w:rsidRPr="004F724D">
        <w:t xml:space="preserve">Prince, D. J., Saglam, I. K., Hotaling, T. J., Spidle, A. P., &amp; Miller, M. R. (2017). The evolutionary basis of premature migration in Pacific salmon highlights the utility of genomics for informing conservation. </w:t>
      </w:r>
      <w:r w:rsidRPr="004F724D">
        <w:rPr>
          <w:i/>
          <w:iCs/>
        </w:rPr>
        <w:t>SCIENCE ADVANCES</w:t>
      </w:r>
      <w:r w:rsidRPr="004F724D">
        <w:t>.</w:t>
      </w:r>
    </w:p>
    <w:p w14:paraId="4B604705" w14:textId="77777777" w:rsidR="004F724D" w:rsidRPr="004F724D" w:rsidRDefault="004F724D" w:rsidP="004F724D">
      <w:pPr>
        <w:pStyle w:val="Bibliography"/>
      </w:pPr>
      <w:r w:rsidRPr="004F724D">
        <w:t xml:space="preserve">Quinlan, A. R., &amp; Hall, I. M. (2010). BEDTools: A flexible suite of utilities for comparing genomic features. </w:t>
      </w:r>
      <w:r w:rsidRPr="004F724D">
        <w:rPr>
          <w:i/>
          <w:iCs/>
        </w:rPr>
        <w:t>Bioinformatics</w:t>
      </w:r>
      <w:r w:rsidRPr="004F724D">
        <w:t xml:space="preserve">, </w:t>
      </w:r>
      <w:r w:rsidRPr="004F724D">
        <w:rPr>
          <w:i/>
          <w:iCs/>
        </w:rPr>
        <w:t>26</w:t>
      </w:r>
      <w:r w:rsidRPr="004F724D">
        <w:t>(6), 841–842. https://doi.org/10.1093/bioinformatics/btq033</w:t>
      </w:r>
    </w:p>
    <w:p w14:paraId="479169AD" w14:textId="77777777" w:rsidR="004F724D" w:rsidRPr="004F724D" w:rsidRDefault="004F724D" w:rsidP="004F724D">
      <w:pPr>
        <w:pStyle w:val="Bibliography"/>
      </w:pPr>
      <w:r w:rsidRPr="004F724D">
        <w:t xml:space="preserve">Rankin, D. J., Dieckmann, U., &amp; Kokko, H. (2011). Sexual Conflict and the Tragedy of the Commons. </w:t>
      </w:r>
      <w:r w:rsidRPr="004F724D">
        <w:rPr>
          <w:i/>
          <w:iCs/>
        </w:rPr>
        <w:t>The American Naturalist</w:t>
      </w:r>
      <w:r w:rsidRPr="004F724D">
        <w:t xml:space="preserve">, </w:t>
      </w:r>
      <w:r w:rsidRPr="004F724D">
        <w:rPr>
          <w:i/>
          <w:iCs/>
        </w:rPr>
        <w:t>177</w:t>
      </w:r>
      <w:r w:rsidRPr="004F724D">
        <w:t>(6), 780–791. https://doi.org/10.1086/659947</w:t>
      </w:r>
    </w:p>
    <w:p w14:paraId="308FEA0A" w14:textId="77777777" w:rsidR="004F724D" w:rsidRPr="004F724D" w:rsidRDefault="004F724D" w:rsidP="004F724D">
      <w:pPr>
        <w:pStyle w:val="Bibliography"/>
      </w:pPr>
      <w:r w:rsidRPr="004F724D">
        <w:t xml:space="preserve">Robertson, B. C., Elliott, G. P., Eason, D. K., Clout, M. N., &amp; Gemmell, N. J. (2006). Sex allocation theory aids species conservation. </w:t>
      </w:r>
      <w:r w:rsidRPr="004F724D">
        <w:rPr>
          <w:i/>
          <w:iCs/>
        </w:rPr>
        <w:t>Biology Letters</w:t>
      </w:r>
      <w:r w:rsidRPr="004F724D">
        <w:t xml:space="preserve">, </w:t>
      </w:r>
      <w:r w:rsidRPr="004F724D">
        <w:rPr>
          <w:i/>
          <w:iCs/>
        </w:rPr>
        <w:t>2</w:t>
      </w:r>
      <w:r w:rsidRPr="004F724D">
        <w:t>(2), 229–231. https://doi.org/10.1098/rsbl.2005.0430</w:t>
      </w:r>
    </w:p>
    <w:p w14:paraId="1C125375" w14:textId="77777777" w:rsidR="004F724D" w:rsidRPr="004F724D" w:rsidRDefault="004F724D" w:rsidP="004F724D">
      <w:pPr>
        <w:pStyle w:val="Bibliography"/>
      </w:pPr>
      <w:r w:rsidRPr="004F724D">
        <w:t xml:space="preserve">Rodríguez-Marí, A., Yan, Y.-L., BreMiller, R. A., Wilson, C., Cañestro, C., &amp; Postlethwait, J. H. (2005). Characterization and expression pattern of zebrafish anti-Müllerian hormone (amh) relative to sox9a, sox9b, and cyp19a1a, during gonad development. </w:t>
      </w:r>
      <w:r w:rsidRPr="004F724D">
        <w:rPr>
          <w:i/>
          <w:iCs/>
        </w:rPr>
        <w:t>Gene Expression Patterns</w:t>
      </w:r>
      <w:r w:rsidRPr="004F724D">
        <w:t xml:space="preserve">, </w:t>
      </w:r>
      <w:r w:rsidRPr="004F724D">
        <w:rPr>
          <w:i/>
          <w:iCs/>
        </w:rPr>
        <w:t>5</w:t>
      </w:r>
      <w:r w:rsidRPr="004F724D">
        <w:t>(5), 655–667. https://doi.org/10.1016/j.modgep.2005.02.008</w:t>
      </w:r>
    </w:p>
    <w:p w14:paraId="06187078" w14:textId="77777777" w:rsidR="004F724D" w:rsidRPr="004F724D" w:rsidRDefault="004F724D" w:rsidP="004F724D">
      <w:pPr>
        <w:pStyle w:val="Bibliography"/>
      </w:pPr>
      <w:r w:rsidRPr="004F724D">
        <w:t xml:space="preserve">Shao, C., Li, Q., Chen, S., Zhang, P., Lian, J., Hu, Q., Sun, B., Jin, L., Liu, S., Wang, Z., Zhao, H., Jin, Z., Liang, Z., Li, Y., Zheng, Q., Zhang, Y., Wang, J., &amp; Zhang, G. (2014). Epigenetic modification and inheritance in sexual reversal of fish. </w:t>
      </w:r>
      <w:r w:rsidRPr="004F724D">
        <w:rPr>
          <w:i/>
          <w:iCs/>
        </w:rPr>
        <w:t>Genome Research</w:t>
      </w:r>
      <w:r w:rsidRPr="004F724D">
        <w:t xml:space="preserve">, </w:t>
      </w:r>
      <w:r w:rsidRPr="004F724D">
        <w:rPr>
          <w:i/>
          <w:iCs/>
        </w:rPr>
        <w:t>24</w:t>
      </w:r>
      <w:r w:rsidRPr="004F724D">
        <w:t>(4), 604–615. https://doi.org/10.1101/gr.162172.113</w:t>
      </w:r>
    </w:p>
    <w:p w14:paraId="729F7193" w14:textId="77777777" w:rsidR="004F724D" w:rsidRPr="004F724D" w:rsidRDefault="004F724D" w:rsidP="004F724D">
      <w:pPr>
        <w:pStyle w:val="Bibliography"/>
      </w:pPr>
      <w:r w:rsidRPr="004F724D">
        <w:t xml:space="preserve">Shen, Z., &amp; Wang, H. (2018). Environmental Sex Determination and Sex Differentiation in Teleosts – How Sex Is Established. In H. Wang, F. Piferrer, S. Chen, &amp; Z. Shen (Eds.), </w:t>
      </w:r>
      <w:r w:rsidRPr="004F724D">
        <w:rPr>
          <w:i/>
          <w:iCs/>
        </w:rPr>
        <w:lastRenderedPageBreak/>
        <w:t>Sex Control in Aquaculture</w:t>
      </w:r>
      <w:r w:rsidRPr="004F724D">
        <w:t xml:space="preserve"> (1st ed., pp. 85–115). Wiley. https://doi.org/10.1002/9781119127291.ch4</w:t>
      </w:r>
    </w:p>
    <w:p w14:paraId="69D50744" w14:textId="77777777" w:rsidR="004F724D" w:rsidRPr="004F724D" w:rsidRDefault="004F724D" w:rsidP="004F724D">
      <w:pPr>
        <w:pStyle w:val="Bibliography"/>
      </w:pPr>
      <w:r w:rsidRPr="004F724D">
        <w:t xml:space="preserve">Stelkens, R. B., &amp; Wedekind, C. (2010). Environmental sex reversal, Trojan sex genes, and sex ratio adjustment: Conditions and population consequences: ENVIRONMENTAL SEX REVERSAL AND TROJAN SEX GENES. </w:t>
      </w:r>
      <w:r w:rsidRPr="004F724D">
        <w:rPr>
          <w:i/>
          <w:iCs/>
        </w:rPr>
        <w:t>Molecular Ecology</w:t>
      </w:r>
      <w:r w:rsidRPr="004F724D">
        <w:t xml:space="preserve">, </w:t>
      </w:r>
      <w:r w:rsidRPr="004F724D">
        <w:rPr>
          <w:i/>
          <w:iCs/>
        </w:rPr>
        <w:t>19</w:t>
      </w:r>
      <w:r w:rsidRPr="004F724D">
        <w:t>(4), 627–646. https://doi.org/10.1111/j.1365-294X.2010.04526.x</w:t>
      </w:r>
    </w:p>
    <w:p w14:paraId="2C84A714" w14:textId="77777777" w:rsidR="004F724D" w:rsidRPr="004F724D" w:rsidRDefault="004F724D" w:rsidP="004F724D">
      <w:pPr>
        <w:pStyle w:val="Bibliography"/>
      </w:pPr>
      <w:r w:rsidRPr="004F724D">
        <w:t xml:space="preserve">Tenugu, S., &amp; Senthilkumaran, B. (2022). Sexual plasticity in bony fishes: Analyzing morphological to molecular changes of sex reversal. </w:t>
      </w:r>
      <w:r w:rsidRPr="004F724D">
        <w:rPr>
          <w:i/>
          <w:iCs/>
        </w:rPr>
        <w:t>Aquaculture and Fisheries</w:t>
      </w:r>
      <w:r w:rsidRPr="004F724D">
        <w:t xml:space="preserve">, </w:t>
      </w:r>
      <w:r w:rsidRPr="004F724D">
        <w:rPr>
          <w:i/>
          <w:iCs/>
        </w:rPr>
        <w:t>7</w:t>
      </w:r>
      <w:r w:rsidRPr="004F724D">
        <w:t>(5), 525–539. https://doi.org/10.1016/j.aaf.2022.02.007</w:t>
      </w:r>
    </w:p>
    <w:p w14:paraId="780A68E7" w14:textId="77777777" w:rsidR="004F724D" w:rsidRPr="004F724D" w:rsidRDefault="004F724D" w:rsidP="004F724D">
      <w:pPr>
        <w:pStyle w:val="Bibliography"/>
      </w:pPr>
      <w:r w:rsidRPr="004F724D">
        <w:t xml:space="preserve">Triay, C., Conte, M. A., Baroiller, J.-F., Bezault, E., Clark, F. E., Penman, D. J., Kocher, T. D., &amp; D’Cotta, H. (2020). Structure and Sequence of the Sex Determining Locus in Two Wild Populations of Nile Tilapia. </w:t>
      </w:r>
      <w:r w:rsidRPr="004F724D">
        <w:rPr>
          <w:i/>
          <w:iCs/>
        </w:rPr>
        <w:t>Genes</w:t>
      </w:r>
      <w:r w:rsidRPr="004F724D">
        <w:t xml:space="preserve">, </w:t>
      </w:r>
      <w:r w:rsidRPr="004F724D">
        <w:rPr>
          <w:i/>
          <w:iCs/>
        </w:rPr>
        <w:t>11</w:t>
      </w:r>
      <w:r w:rsidRPr="004F724D">
        <w:t>(9), 1017. https://doi.org/10.3390/genes11091017</w:t>
      </w:r>
    </w:p>
    <w:p w14:paraId="4267606D" w14:textId="77777777" w:rsidR="004F724D" w:rsidRPr="004F724D" w:rsidRDefault="004F724D" w:rsidP="004F724D">
      <w:pPr>
        <w:pStyle w:val="Bibliography"/>
      </w:pPr>
      <w:r w:rsidRPr="004F724D">
        <w:t xml:space="preserve">Trivers, R. L., &amp; Willard, D. E. (1973). Natural Selection of Parental Ability to Vary the Sex Ratio of Offspring. </w:t>
      </w:r>
      <w:r w:rsidRPr="004F724D">
        <w:rPr>
          <w:i/>
          <w:iCs/>
        </w:rPr>
        <w:t>Science</w:t>
      </w:r>
      <w:r w:rsidRPr="004F724D">
        <w:t xml:space="preserve">, </w:t>
      </w:r>
      <w:r w:rsidRPr="004F724D">
        <w:rPr>
          <w:i/>
          <w:iCs/>
        </w:rPr>
        <w:t>179</w:t>
      </w:r>
      <w:r w:rsidRPr="004F724D">
        <w:t>(4068), 90–92. https://doi.org/10.1126/science.179.4068.90</w:t>
      </w:r>
    </w:p>
    <w:p w14:paraId="12EB0ED7" w14:textId="77777777" w:rsidR="004F724D" w:rsidRPr="004F724D" w:rsidRDefault="004F724D" w:rsidP="004F724D">
      <w:pPr>
        <w:pStyle w:val="Bibliography"/>
      </w:pPr>
      <w:r w:rsidRPr="004F724D">
        <w:t xml:space="preserve">Uhlenhaut, N. H., Jakob, S., Anlag, K., Eisenberger, T., Sekido, R., Kress, J., Treier, A.-C., Klugmann, C., Klasen, C., Holter, N. I., Riethmacher, D., Schütz, G., Cooney, A. J., Lovell-Badge, R., &amp; Treier, M. (2009). Somatic Sex Reprogramming of Adult Ovaries to Testes by FOXL2 Ablation. </w:t>
      </w:r>
      <w:r w:rsidRPr="004F724D">
        <w:rPr>
          <w:i/>
          <w:iCs/>
        </w:rPr>
        <w:t>Cell</w:t>
      </w:r>
      <w:r w:rsidRPr="004F724D">
        <w:t xml:space="preserve">, </w:t>
      </w:r>
      <w:r w:rsidRPr="004F724D">
        <w:rPr>
          <w:i/>
          <w:iCs/>
        </w:rPr>
        <w:t>139</w:t>
      </w:r>
      <w:r w:rsidRPr="004F724D">
        <w:t>(6), 1130–1142. https://doi.org/10.1016/j.cell.2009.11.021</w:t>
      </w:r>
    </w:p>
    <w:p w14:paraId="5EA50E64" w14:textId="77777777" w:rsidR="004F724D" w:rsidRPr="004F724D" w:rsidRDefault="004F724D" w:rsidP="004F724D">
      <w:pPr>
        <w:pStyle w:val="Bibliography"/>
      </w:pPr>
      <w:r w:rsidRPr="004F724D">
        <w:t xml:space="preserve">Volff, J. N. (2005). Genome evolution and biodiversity in teleost fish. </w:t>
      </w:r>
      <w:r w:rsidRPr="004F724D">
        <w:rPr>
          <w:i/>
          <w:iCs/>
        </w:rPr>
        <w:t>Heredity</w:t>
      </w:r>
      <w:r w:rsidRPr="004F724D">
        <w:t xml:space="preserve">, </w:t>
      </w:r>
      <w:r w:rsidRPr="004F724D">
        <w:rPr>
          <w:i/>
          <w:iCs/>
        </w:rPr>
        <w:t>94</w:t>
      </w:r>
      <w:r w:rsidRPr="004F724D">
        <w:t>(3), 280–294. https://doi.org/10.1038/sj.hdy.6800635</w:t>
      </w:r>
    </w:p>
    <w:p w14:paraId="7D260CAF" w14:textId="77777777" w:rsidR="004F724D" w:rsidRPr="004F724D" w:rsidRDefault="004F724D" w:rsidP="004F724D">
      <w:pPr>
        <w:pStyle w:val="Bibliography"/>
      </w:pPr>
      <w:r w:rsidRPr="004F724D">
        <w:lastRenderedPageBreak/>
        <w:t xml:space="preserve">Volff, J. N., &amp; Schartl, M. (2001). Variability of genetic sex determination in poeciliid fishes. </w:t>
      </w:r>
      <w:r w:rsidRPr="004F724D">
        <w:rPr>
          <w:i/>
          <w:iCs/>
        </w:rPr>
        <w:t>Genetica</w:t>
      </w:r>
      <w:r w:rsidRPr="004F724D">
        <w:t xml:space="preserve">, </w:t>
      </w:r>
      <w:r w:rsidRPr="004F724D">
        <w:rPr>
          <w:i/>
          <w:iCs/>
        </w:rPr>
        <w:t>111</w:t>
      </w:r>
      <w:r w:rsidRPr="004F724D">
        <w:t>, 101–110.</w:t>
      </w:r>
    </w:p>
    <w:p w14:paraId="37C1872B" w14:textId="77777777" w:rsidR="004F724D" w:rsidRPr="004F724D" w:rsidRDefault="004F724D" w:rsidP="004F724D">
      <w:pPr>
        <w:pStyle w:val="Bibliography"/>
      </w:pPr>
      <w:r w:rsidRPr="004F724D">
        <w:t xml:space="preserve">Wedekind, C. (2002). Manipulating sex ratios for conservation: Short‐term risks and long‐term benefits. </w:t>
      </w:r>
      <w:r w:rsidRPr="004F724D">
        <w:rPr>
          <w:i/>
          <w:iCs/>
        </w:rPr>
        <w:t>Animal Conservation</w:t>
      </w:r>
      <w:r w:rsidRPr="004F724D">
        <w:t xml:space="preserve">, </w:t>
      </w:r>
      <w:r w:rsidRPr="004F724D">
        <w:rPr>
          <w:i/>
          <w:iCs/>
        </w:rPr>
        <w:t>5</w:t>
      </w:r>
      <w:r w:rsidRPr="004F724D">
        <w:t>, 13–20. https://doi.org/10.1017/S1367943002001026</w:t>
      </w:r>
    </w:p>
    <w:p w14:paraId="597888A0" w14:textId="0B00FA90" w:rsidR="00E17F08" w:rsidRPr="00A951B3" w:rsidRDefault="00E17F08" w:rsidP="00E17F08">
      <w:pPr>
        <w:spacing w:line="276" w:lineRule="auto"/>
        <w:rPr>
          <w:rFonts w:asciiTheme="majorHAnsi" w:hAnsiTheme="majorHAnsi" w:cstheme="majorHAnsi"/>
        </w:rPr>
      </w:pPr>
      <w:r>
        <w:rPr>
          <w:rFonts w:asciiTheme="majorHAnsi" w:hAnsiTheme="majorHAnsi" w:cstheme="majorHAnsi"/>
        </w:rPr>
        <w:fldChar w:fldCharType="end"/>
      </w:r>
    </w:p>
    <w:sectPr w:rsidR="00E17F08"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a Schreier" w:date="2023-10-28T10:15:00Z" w:initials="AS">
    <w:p w14:paraId="54909529" w14:textId="77777777" w:rsidR="007215B8" w:rsidRDefault="00EF3EBC" w:rsidP="0017421E">
      <w:r>
        <w:rPr>
          <w:rStyle w:val="CommentReference"/>
        </w:rPr>
        <w:annotationRef/>
      </w:r>
      <w:r w:rsidR="007215B8">
        <w:rPr>
          <w:sz w:val="20"/>
          <w:szCs w:val="20"/>
        </w:rPr>
        <w:t>As mentioned in previous drafts, I don’t think this section is necessary and I’m not even sure it is permissible  - would need to check Grad Studies dissertation format requirements. Each chapter is supposed to be written as a manuscript and this information would need to be incorporated in an introduction. I’d like to see this text moved into the introduction. This shouldn’t be hard because this material would be found at the beginning of the intro, since its scope is relatively broad. Then you can drill into the delta smelt specifics to define the knowledge gap and introduce your scientific questions. You will just need to read through the whole introduction again to make sure there are no repetitive sections.</w:t>
      </w:r>
    </w:p>
  </w:comment>
  <w:comment w:id="10" w:author="Shannon Erica Kendal Joslin" w:date="2023-10-31T08:53:00Z" w:initials="SEKJ">
    <w:p w14:paraId="75FF5E32" w14:textId="001ACE7B" w:rsidR="00347F5F" w:rsidRDefault="00347F5F">
      <w:pPr>
        <w:pStyle w:val="CommentText"/>
      </w:pPr>
      <w:r>
        <w:rPr>
          <w:rStyle w:val="CommentReference"/>
        </w:rPr>
        <w:annotationRef/>
      </w:r>
      <w:r>
        <w:t>Makes sense, I’ll move the sex marker text first, then re-work the genome section!</w:t>
      </w:r>
      <w:r w:rsidR="00FB35B4">
        <w:t xml:space="preserve"> Is this seeming better?</w:t>
      </w:r>
    </w:p>
  </w:comment>
  <w:comment w:id="26" w:author="Andrea Schreier" w:date="2023-10-28T10:11:00Z" w:initials="AS">
    <w:p w14:paraId="102DB9E3" w14:textId="45AEC918" w:rsidR="00EF3EBC" w:rsidRDefault="00EF3EBC" w:rsidP="00BB7DBC">
      <w:r>
        <w:rPr>
          <w:rStyle w:val="CommentReference"/>
        </w:rPr>
        <w:annotationRef/>
      </w:r>
      <w:r>
        <w:rPr>
          <w:color w:val="000000"/>
          <w:sz w:val="20"/>
          <w:szCs w:val="20"/>
        </w:rPr>
        <w:t>For species with ESD? It would be great to see a citation for this, especially the sex reversal piece. My knowledge of sex reversal has to do with exposure to endocrine disruptors and typically sex reversal can only occur at a particular life stage. But maybe that is different for ESD?</w:t>
      </w:r>
    </w:p>
  </w:comment>
  <w:comment w:id="27" w:author="Shannon Erica Kendal Joslin" w:date="2023-10-31T09:41:00Z" w:initials="SEKJ">
    <w:p w14:paraId="6038FB31" w14:textId="77777777" w:rsidR="005C2814" w:rsidRDefault="005C2814">
      <w:pPr>
        <w:pStyle w:val="CommentText"/>
      </w:pPr>
      <w:r>
        <w:rPr>
          <w:rStyle w:val="CommentReference"/>
        </w:rPr>
        <w:annotationRef/>
      </w:r>
      <w:r>
        <w:t xml:space="preserve">Yeah, for ESD. Should I rephrase? </w:t>
      </w:r>
    </w:p>
    <w:p w14:paraId="7944BFF4" w14:textId="7583E6C5" w:rsidR="005C2814" w:rsidRDefault="005C2814">
      <w:pPr>
        <w:pStyle w:val="CommentText"/>
      </w:pPr>
      <w:r>
        <w:t xml:space="preserve">Endocrine disruptors are one means but in sequential hermaphrodites it can also be dominance based </w:t>
      </w:r>
      <w:proofErr w:type="gramStart"/>
      <w:r>
        <w:t>from</w:t>
      </w:r>
      <w:proofErr w:type="gramEnd"/>
      <w:r>
        <w:t xml:space="preserve"> social dynamics – an example is in grouper fish).</w:t>
      </w:r>
    </w:p>
  </w:comment>
  <w:comment w:id="29" w:author="Andrea Schreier" w:date="2023-10-28T10:14:00Z" w:initials="AS">
    <w:p w14:paraId="5C4A91A6" w14:textId="77777777" w:rsidR="00EF3EBC" w:rsidRDefault="00EF3EBC" w:rsidP="0028261F">
      <w:r>
        <w:rPr>
          <w:rStyle w:val="CommentReference"/>
        </w:rPr>
        <w:annotationRef/>
      </w:r>
      <w:r>
        <w:rPr>
          <w:color w:val="000000"/>
          <w:sz w:val="20"/>
          <w:szCs w:val="20"/>
        </w:rPr>
        <w:t>There is a lot of information smushed into this sentence. I tried to improve the flow, but I think the sentence may need to be broken up into multiple sentences for clarity.</w:t>
      </w:r>
    </w:p>
  </w:comment>
  <w:comment w:id="30" w:author="Shannon Erica Kendal Joslin" w:date="2023-10-31T09:45:00Z" w:initials="SEKJ">
    <w:p w14:paraId="05C067CD" w14:textId="3DA119F1" w:rsidR="0038489E" w:rsidRDefault="0038489E">
      <w:pPr>
        <w:pStyle w:val="CommentText"/>
      </w:pPr>
      <w:r>
        <w:rPr>
          <w:rStyle w:val="CommentReference"/>
        </w:rPr>
        <w:annotationRef/>
      </w:r>
      <w:r>
        <w:t>I’m not sure I made it better :/ but maybe?</w:t>
      </w:r>
    </w:p>
  </w:comment>
  <w:comment w:id="60" w:author="Andrea Schreier" w:date="2023-10-28T10:20:00Z" w:initials="AS">
    <w:p w14:paraId="1670FCE6" w14:textId="77777777" w:rsidR="00A8647B" w:rsidRDefault="00A8647B" w:rsidP="00A75B0D">
      <w:r>
        <w:rPr>
          <w:rStyle w:val="CommentReference"/>
        </w:rPr>
        <w:annotationRef/>
      </w:r>
      <w:r>
        <w:rPr>
          <w:color w:val="000000"/>
          <w:sz w:val="20"/>
          <w:szCs w:val="20"/>
        </w:rPr>
        <w:t>Is this getting at reduced Ne due to sex ratio bias? If so, can it be made more explicit? If not, Ne reduction should be mentioned as a consequence of biased sex ratios.</w:t>
      </w:r>
    </w:p>
  </w:comment>
  <w:comment w:id="79" w:author="Andrea Schreier" w:date="2023-10-28T10:43:00Z" w:initials="AS">
    <w:p w14:paraId="5673A1C3" w14:textId="77777777" w:rsidR="007215B8" w:rsidRDefault="007215B8" w:rsidP="00197ED9">
      <w:r>
        <w:rPr>
          <w:rStyle w:val="CommentReference"/>
        </w:rPr>
        <w:annotationRef/>
      </w:r>
      <w:r>
        <w:rPr>
          <w:color w:val="000000"/>
          <w:sz w:val="20"/>
          <w:szCs w:val="20"/>
        </w:rPr>
        <w:t>This is repetitive of text above.</w:t>
      </w:r>
    </w:p>
  </w:comment>
  <w:comment w:id="80" w:author="Shannon Erica Kendal Joslin" w:date="2023-11-01T09:28:00Z" w:initials="SEKJ">
    <w:p w14:paraId="4E750EF7" w14:textId="46FC57C2" w:rsidR="00752602" w:rsidRDefault="00752602">
      <w:pPr>
        <w:pStyle w:val="CommentText"/>
      </w:pPr>
      <w:r>
        <w:rPr>
          <w:rStyle w:val="CommentReference"/>
        </w:rPr>
        <w:annotationRef/>
      </w:r>
      <w:r>
        <w:t>I deleted the text above, it seemed like it made more sense to go here.</w:t>
      </w:r>
    </w:p>
  </w:comment>
  <w:comment w:id="88" w:author="Andrea Schreier" w:date="2023-10-28T10:49:00Z" w:initials="AS">
    <w:p w14:paraId="0896DE9F" w14:textId="77777777" w:rsidR="007215B8" w:rsidRDefault="007215B8" w:rsidP="00033871">
      <w:r>
        <w:rPr>
          <w:rStyle w:val="CommentReference"/>
        </w:rPr>
        <w:annotationRef/>
      </w:r>
      <w:r>
        <w:rPr>
          <w:color w:val="000000"/>
          <w:sz w:val="20"/>
          <w:szCs w:val="20"/>
        </w:rPr>
        <w:t>Can this be made more specific? What would allow ecologists to sex without take? (Though there will be take even with a genetic marker, because a fin clip would be required. But it is relatively non-invasive take.)</w:t>
      </w:r>
    </w:p>
  </w:comment>
  <w:comment w:id="102" w:author="Andrea Schreier" w:date="2023-10-28T10:50:00Z" w:initials="AS">
    <w:p w14:paraId="7093580F" w14:textId="77777777" w:rsidR="007215B8" w:rsidRDefault="007215B8" w:rsidP="00F71625">
      <w:r>
        <w:rPr>
          <w:rStyle w:val="CommentReference"/>
        </w:rPr>
        <w:annotationRef/>
      </w:r>
      <w:r>
        <w:rPr>
          <w:color w:val="000000"/>
          <w:sz w:val="20"/>
          <w:szCs w:val="20"/>
        </w:rPr>
        <w:t>I don’t believe that the FCCL controls sex ratios. Most conservation programs for fish with GSD don’t because the sex ratio is typically 50-50 in captivity.</w:t>
      </w:r>
    </w:p>
  </w:comment>
  <w:comment w:id="162" w:author="Andrea Schreier" w:date="2023-10-28T10:56:00Z" w:initials="AS">
    <w:p w14:paraId="50460930" w14:textId="77777777" w:rsidR="00401A7D" w:rsidRDefault="00401A7D" w:rsidP="004203E6">
      <w:r>
        <w:rPr>
          <w:rStyle w:val="CommentReference"/>
        </w:rPr>
        <w:annotationRef/>
      </w:r>
      <w:r>
        <w:rPr>
          <w:color w:val="000000"/>
          <w:sz w:val="20"/>
          <w:szCs w:val="20"/>
        </w:rPr>
        <w:t xml:space="preserve">This language is </w:t>
      </w:r>
      <w:proofErr w:type="gramStart"/>
      <w:r>
        <w:rPr>
          <w:color w:val="000000"/>
          <w:sz w:val="20"/>
          <w:szCs w:val="20"/>
        </w:rPr>
        <w:t>pretty general/vague</w:t>
      </w:r>
      <w:proofErr w:type="gramEnd"/>
      <w:r>
        <w:rPr>
          <w:color w:val="000000"/>
          <w:sz w:val="20"/>
          <w:szCs w:val="20"/>
        </w:rPr>
        <w:t>. What are some specific things that managers could use a sex marker for? Or what could they do with sex information?</w:t>
      </w:r>
    </w:p>
  </w:comment>
  <w:comment w:id="163" w:author="Shannon Erica Kendal Joslin" w:date="2023-10-31T11:28:00Z" w:initials="SEKJ">
    <w:p w14:paraId="14E460EB" w14:textId="23597617" w:rsidR="00E535BF" w:rsidRDefault="00E535BF">
      <w:pPr>
        <w:pStyle w:val="CommentText"/>
      </w:pPr>
      <w:r>
        <w:rPr>
          <w:rStyle w:val="CommentReference"/>
        </w:rPr>
        <w:annotationRef/>
      </w:r>
      <w:r>
        <w:t xml:space="preserve">Is this better? I didn’t want to </w:t>
      </w:r>
      <w:proofErr w:type="gramStart"/>
      <w:r>
        <w:t>speculate</w:t>
      </w:r>
      <w:proofErr w:type="gramEnd"/>
      <w:r>
        <w:t xml:space="preserve"> and I wasn’t sure if it was appropriate for me to contact Mandi to discuss how she might use the sex marker. If you think she would be open to me contacting her, I can send her an email. </w:t>
      </w:r>
    </w:p>
  </w:comment>
  <w:comment w:id="173" w:author="Andrea Schreier" w:date="2023-10-28T11:44:00Z" w:initials="AS">
    <w:p w14:paraId="034B7E74" w14:textId="77777777" w:rsidR="00600EE0" w:rsidRDefault="00600EE0" w:rsidP="0005251E">
      <w:r>
        <w:rPr>
          <w:rStyle w:val="CommentReference"/>
        </w:rPr>
        <w:annotationRef/>
      </w:r>
      <w:r>
        <w:rPr>
          <w:color w:val="000000"/>
          <w:sz w:val="20"/>
          <w:szCs w:val="20"/>
        </w:rPr>
        <w:t>Can this be followed with a sentence (or a few sentences) about the rationale behind each of these approaches? For example, what is being looked for with the GWAS? How would a depth analysis reveal a sex determining region? Etc</w:t>
      </w:r>
    </w:p>
  </w:comment>
  <w:comment w:id="211" w:author="Andrea Schreier" w:date="2023-10-28T11:38:00Z" w:initials="AS">
    <w:p w14:paraId="66626900" w14:textId="4FCA7197" w:rsidR="00600EE0" w:rsidRDefault="00600EE0" w:rsidP="00E00D51">
      <w:r>
        <w:rPr>
          <w:rStyle w:val="CommentReference"/>
        </w:rPr>
        <w:annotationRef/>
      </w:r>
      <w:r>
        <w:rPr>
          <w:color w:val="000000"/>
          <w:sz w:val="20"/>
          <w:szCs w:val="20"/>
        </w:rPr>
        <w:t>Deionized water?</w:t>
      </w:r>
    </w:p>
  </w:comment>
  <w:comment w:id="213" w:author="Andrea Schreier" w:date="2023-10-28T11:40:00Z" w:initials="AS">
    <w:p w14:paraId="7222316B" w14:textId="77777777" w:rsidR="00600EE0" w:rsidRDefault="00600EE0" w:rsidP="005560A8">
      <w:r>
        <w:rPr>
          <w:rStyle w:val="CommentReference"/>
        </w:rPr>
        <w:annotationRef/>
      </w:r>
      <w:r>
        <w:rPr>
          <w:color w:val="000000"/>
          <w:sz w:val="20"/>
          <w:szCs w:val="20"/>
        </w:rPr>
        <w:t>Were data from both digests included in later analyses?</w:t>
      </w:r>
    </w:p>
  </w:comment>
  <w:comment w:id="214" w:author="Shannon Erica Kendal Joslin" w:date="2023-10-29T11:23:00Z" w:initials="SEKJ">
    <w:p w14:paraId="2B7E6CE4" w14:textId="348CAFBA" w:rsidR="0098776E" w:rsidRDefault="0098776E">
      <w:pPr>
        <w:pStyle w:val="CommentText"/>
      </w:pPr>
      <w:r>
        <w:rPr>
          <w:rStyle w:val="CommentReference"/>
        </w:rPr>
        <w:annotationRef/>
      </w:r>
      <w:r>
        <w:t>They weren’t</w:t>
      </w:r>
      <w:r w:rsidR="00752602">
        <w:t>.</w:t>
      </w:r>
      <w:r>
        <w:t xml:space="preserve"> </w:t>
      </w:r>
      <w:r w:rsidR="00752602">
        <w:t>S</w:t>
      </w:r>
      <w:r>
        <w:t>hould I delete mentioning Sbf1 and just state we used Pst1 to obtain a broad distribution of loci throughout the genome?</w:t>
      </w:r>
    </w:p>
  </w:comment>
  <w:comment w:id="219" w:author="Andrea Schreier" w:date="2023-10-28T11:42:00Z" w:initials="AS">
    <w:p w14:paraId="47E4870C" w14:textId="77777777" w:rsidR="00600EE0" w:rsidRDefault="00600EE0" w:rsidP="000A2212">
      <w:r>
        <w:rPr>
          <w:rStyle w:val="CommentReference"/>
        </w:rPr>
        <w:annotationRef/>
      </w:r>
      <w:r>
        <w:rPr>
          <w:color w:val="000000"/>
          <w:sz w:val="20"/>
          <w:szCs w:val="20"/>
        </w:rPr>
        <w:t>Does this mean that 0.05 was used in the formula or that 0.05 was the ending adjusted p value?</w:t>
      </w:r>
    </w:p>
  </w:comment>
  <w:comment w:id="220" w:author="Andrea Schreier" w:date="2023-10-28T11:42:00Z" w:initials="AS">
    <w:p w14:paraId="7A65A18E" w14:textId="77777777" w:rsidR="00752602" w:rsidRDefault="00752602" w:rsidP="00752602">
      <w:r>
        <w:rPr>
          <w:rStyle w:val="CommentReference"/>
        </w:rPr>
        <w:annotationRef/>
      </w:r>
      <w:r>
        <w:rPr>
          <w:color w:val="000000"/>
          <w:sz w:val="20"/>
          <w:szCs w:val="20"/>
        </w:rPr>
        <w:t>Does this mean that 0.05 was used in the formula or that 0.05 was the ending adjusted p value?</w:t>
      </w:r>
    </w:p>
  </w:comment>
  <w:comment w:id="227" w:author="Andrea Schreier" w:date="2023-10-28T11:44:00Z" w:initials="AS">
    <w:p w14:paraId="4360FD0D" w14:textId="77777777" w:rsidR="00600EE0" w:rsidRDefault="00600EE0" w:rsidP="00A74733">
      <w:r>
        <w:rPr>
          <w:rStyle w:val="CommentReference"/>
        </w:rPr>
        <w:annotationRef/>
      </w:r>
      <w:proofErr w:type="spellStart"/>
      <w:r>
        <w:rPr>
          <w:color w:val="000000"/>
          <w:sz w:val="20"/>
          <w:szCs w:val="20"/>
        </w:rPr>
        <w:t>Radtags</w:t>
      </w:r>
      <w:proofErr w:type="spellEnd"/>
      <w:r>
        <w:rPr>
          <w:color w:val="000000"/>
          <w:sz w:val="20"/>
          <w:szCs w:val="20"/>
        </w:rPr>
        <w:t>?</w:t>
      </w:r>
    </w:p>
  </w:comment>
  <w:comment w:id="247" w:author="Andrea Schreier" w:date="2023-10-28T11:49:00Z" w:initials="AS">
    <w:p w14:paraId="3899AB7E" w14:textId="77777777" w:rsidR="00114E1F" w:rsidRDefault="00114E1F" w:rsidP="000E6517">
      <w:r>
        <w:rPr>
          <w:rStyle w:val="CommentReference"/>
        </w:rPr>
        <w:annotationRef/>
      </w:r>
      <w:r>
        <w:rPr>
          <w:color w:val="000000"/>
          <w:sz w:val="20"/>
          <w:szCs w:val="20"/>
        </w:rPr>
        <w:t>This may not be the best way but it would be good to cite your genome assembly chapter that has context for what A1 is.</w:t>
      </w:r>
    </w:p>
  </w:comment>
  <w:comment w:id="267" w:author="Shannon Erica Kendal Joslin" w:date="2023-10-26T20:57:00Z" w:initials="SEKJ">
    <w:p w14:paraId="0849E696" w14:textId="60FA9427" w:rsidR="00360C3C" w:rsidRDefault="00360C3C">
      <w:pPr>
        <w:pStyle w:val="CommentText"/>
      </w:pPr>
      <w:r>
        <w:rPr>
          <w:rStyle w:val="CommentReference"/>
        </w:rPr>
        <w:annotationRef/>
      </w:r>
      <w:r>
        <w:t>I realized a full day into writing this section that I may just want to take it out because I didn’t find anything with this analysis and it’s the part that I’m the most behind in – none of the figure are publication quality and it will take me some time to create them. What do you think?</w:t>
      </w:r>
    </w:p>
  </w:comment>
  <w:comment w:id="268" w:author="Andrea Schreier" w:date="2023-10-28T11:51:00Z" w:initials="AS">
    <w:p w14:paraId="2376E7B7" w14:textId="77777777" w:rsidR="00114E1F" w:rsidRDefault="00114E1F" w:rsidP="00300079">
      <w:r>
        <w:rPr>
          <w:rStyle w:val="CommentReference"/>
        </w:rPr>
        <w:annotationRef/>
      </w:r>
      <w:r>
        <w:rPr>
          <w:color w:val="000000"/>
          <w:sz w:val="20"/>
          <w:szCs w:val="20"/>
        </w:rPr>
        <w:t xml:space="preserve">I think it should probably be left out, unfortunately. It is always frustrating to have to cut out text we have spent so much time on! </w:t>
      </w:r>
    </w:p>
  </w:comment>
  <w:comment w:id="269" w:author="Shannon Erica Kendal Joslin" w:date="2023-10-29T11:34:00Z" w:initials="SEKJ">
    <w:p w14:paraId="41D9A46C" w14:textId="47A55055" w:rsidR="00E576F3" w:rsidRDefault="00E576F3">
      <w:pPr>
        <w:pStyle w:val="CommentText"/>
      </w:pPr>
      <w:r>
        <w:rPr>
          <w:rStyle w:val="CommentReference"/>
        </w:rPr>
        <w:annotationRef/>
      </w:r>
      <w:r>
        <w:t xml:space="preserve">Sounds good, consider it deleted! I’m so excited about submitting at this point that it won’t phase me to cut out a couple months of work </w:t>
      </w:r>
      <w:proofErr w:type="gramStart"/>
      <w:r>
        <w:t>in order to</w:t>
      </w:r>
      <w:proofErr w:type="gramEnd"/>
      <w:r>
        <w:t xml:space="preserve"> not make writing more of a pain </w:t>
      </w:r>
      <w:r>
        <w:sym w:font="Wingdings" w:char="F04A"/>
      </w:r>
    </w:p>
  </w:comment>
  <w:comment w:id="283" w:author="Andrea Schreier" w:date="2023-10-28T11:57:00Z" w:initials="AS">
    <w:p w14:paraId="0DD5A503" w14:textId="77777777" w:rsidR="00114E1F" w:rsidRDefault="00114E1F" w:rsidP="00F50409">
      <w:r>
        <w:rPr>
          <w:rStyle w:val="CommentReference"/>
        </w:rPr>
        <w:annotationRef/>
      </w:r>
      <w:r>
        <w:rPr>
          <w:color w:val="000000"/>
          <w:sz w:val="20"/>
          <w:szCs w:val="20"/>
        </w:rPr>
        <w:t>Is this a mean?</w:t>
      </w:r>
    </w:p>
  </w:comment>
  <w:comment w:id="289" w:author="Andrea Schreier" w:date="2023-10-28T12:06:00Z" w:initials="AS">
    <w:p w14:paraId="6B953C39" w14:textId="77777777" w:rsidR="000E65DB" w:rsidRDefault="000E65DB" w:rsidP="00CC573E">
      <w:r>
        <w:rPr>
          <w:rStyle w:val="CommentReference"/>
        </w:rPr>
        <w:annotationRef/>
      </w:r>
      <w:r>
        <w:rPr>
          <w:color w:val="000000"/>
          <w:sz w:val="20"/>
          <w:szCs w:val="20"/>
        </w:rPr>
        <w:t xml:space="preserve">Can a sentence follow this explaining this observation? I’m assuming one of two alleles at those loci was highly associated with sex. Was the “male” allele found in females? At what proportion? Or was the “not male” allele found in males? </w:t>
      </w:r>
    </w:p>
  </w:comment>
  <w:comment w:id="308" w:author="Andrea Schreier" w:date="2023-10-28T12:07:00Z" w:initials="AS">
    <w:p w14:paraId="10F7899B" w14:textId="77777777" w:rsidR="000E65DB" w:rsidRDefault="000E65DB" w:rsidP="00682B15">
      <w:r>
        <w:rPr>
          <w:rStyle w:val="CommentReference"/>
        </w:rPr>
        <w:annotationRef/>
      </w:r>
      <w:r>
        <w:rPr>
          <w:color w:val="000000"/>
          <w:sz w:val="20"/>
          <w:szCs w:val="20"/>
        </w:rPr>
        <w:t>Unique to one sex? Since this is looking for a sex chromosome sequence, right?</w:t>
      </w:r>
    </w:p>
  </w:comment>
  <w:comment w:id="314" w:author="Andrea Schreier" w:date="2023-10-28T12:19:00Z" w:initials="AS">
    <w:p w14:paraId="747F9A81" w14:textId="77777777" w:rsidR="00F15883" w:rsidRDefault="00F15883" w:rsidP="00F45A7A">
      <w:r>
        <w:rPr>
          <w:rStyle w:val="CommentReference"/>
        </w:rPr>
        <w:annotationRef/>
      </w:r>
      <w:r>
        <w:rPr>
          <w:color w:val="000000"/>
          <w:sz w:val="20"/>
          <w:szCs w:val="20"/>
        </w:rPr>
        <w:t>Sequences near cut sites?</w:t>
      </w:r>
    </w:p>
  </w:comment>
  <w:comment w:id="317" w:author="Andrea Schreier" w:date="2023-10-28T12:32:00Z" w:initials="AS">
    <w:p w14:paraId="0914BA93" w14:textId="77777777" w:rsidR="00C14551" w:rsidRDefault="00C14551" w:rsidP="0063163D">
      <w:r>
        <w:rPr>
          <w:rStyle w:val="CommentReference"/>
        </w:rPr>
        <w:annotationRef/>
      </w:r>
      <w:r>
        <w:rPr>
          <w:color w:val="000000"/>
          <w:sz w:val="20"/>
          <w:szCs w:val="20"/>
        </w:rPr>
        <w:t>Is there anything known about sex determination in other smelt species? Like wakasagi? Could this possibility be put in context of other related species?</w:t>
      </w:r>
    </w:p>
  </w:comment>
  <w:comment w:id="318" w:author="Shannon Erica Kendal Joslin" w:date="2023-11-02T11:23:00Z" w:initials="SEKJ">
    <w:p w14:paraId="6CCBAE9B" w14:textId="67E6645C" w:rsidR="00E04573" w:rsidRDefault="00E04573">
      <w:pPr>
        <w:pStyle w:val="CommentText"/>
      </w:pPr>
      <w:r>
        <w:rPr>
          <w:rStyle w:val="CommentReference"/>
        </w:rPr>
        <w:annotationRef/>
      </w:r>
      <w:r>
        <w:t xml:space="preserve">I looked through the literature and any time </w:t>
      </w:r>
      <w:r w:rsidR="008A78A5">
        <w:t xml:space="preserve">the sex of </w:t>
      </w:r>
      <w:r>
        <w:t xml:space="preserve">smelt </w:t>
      </w:r>
      <w:r w:rsidR="008A78A5">
        <w:t>was</w:t>
      </w:r>
      <w:r>
        <w:t xml:space="preserve"> referenced</w:t>
      </w:r>
      <w:r w:rsidR="008A78A5">
        <w:t xml:space="preserve"> the authors sexed the specimens via dissecting or gametic expression</w:t>
      </w:r>
    </w:p>
  </w:comment>
  <w:comment w:id="375" w:author="Andrea Schreier" w:date="2023-10-28T12:34:00Z" w:initials="AS">
    <w:p w14:paraId="1D1FEB16" w14:textId="77777777" w:rsidR="00C14551" w:rsidRDefault="00C14551" w:rsidP="00497241">
      <w:r>
        <w:rPr>
          <w:rStyle w:val="CommentReference"/>
        </w:rPr>
        <w:annotationRef/>
      </w:r>
      <w:r>
        <w:rPr>
          <w:color w:val="000000"/>
          <w:sz w:val="20"/>
          <w:szCs w:val="20"/>
        </w:rPr>
        <w:t>Tens of thousands? Hundreds of thousands?</w:t>
      </w:r>
    </w:p>
  </w:comment>
  <w:comment w:id="377" w:author="Andrea Schreier" w:date="2023-10-28T12:37:00Z" w:initials="AS">
    <w:p w14:paraId="7FC4707C" w14:textId="77777777" w:rsidR="00C14551" w:rsidRDefault="00C14551" w:rsidP="000761A2">
      <w:r>
        <w:rPr>
          <w:rStyle w:val="CommentReference"/>
        </w:rPr>
        <w:annotationRef/>
      </w:r>
      <w:r>
        <w:rPr>
          <w:color w:val="000000"/>
          <w:sz w:val="20"/>
          <w:szCs w:val="20"/>
        </w:rPr>
        <w:t>Can the caption also indicate what the colors mean?</w:t>
      </w:r>
    </w:p>
  </w:comment>
  <w:comment w:id="505" w:author="Andrea Schreier" w:date="2023-10-28T12:38:00Z" w:initials="AS">
    <w:p w14:paraId="0205842B" w14:textId="77777777" w:rsidR="00C14551" w:rsidRDefault="00C14551" w:rsidP="00480767">
      <w:r>
        <w:rPr>
          <w:rStyle w:val="CommentReference"/>
        </w:rPr>
        <w:annotationRef/>
      </w:r>
      <w:r>
        <w:rPr>
          <w:color w:val="000000"/>
          <w:sz w:val="20"/>
          <w:szCs w:val="20"/>
        </w:rPr>
        <w:t>Since you talk about A1 in the text, can the caption indicate which of the four assemblies this is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9529" w15:done="0"/>
  <w15:commentEx w15:paraId="75FF5E32" w15:paraIdParent="54909529" w15:done="0"/>
  <w15:commentEx w15:paraId="102DB9E3" w15:done="0"/>
  <w15:commentEx w15:paraId="7944BFF4" w15:paraIdParent="102DB9E3" w15:done="0"/>
  <w15:commentEx w15:paraId="5C4A91A6" w15:done="0"/>
  <w15:commentEx w15:paraId="05C067CD" w15:paraIdParent="5C4A91A6" w15:done="0"/>
  <w15:commentEx w15:paraId="1670FCE6" w15:done="0"/>
  <w15:commentEx w15:paraId="5673A1C3" w15:done="0"/>
  <w15:commentEx w15:paraId="4E750EF7" w15:paraIdParent="5673A1C3" w15:done="0"/>
  <w15:commentEx w15:paraId="0896DE9F" w15:done="0"/>
  <w15:commentEx w15:paraId="7093580F" w15:done="0"/>
  <w15:commentEx w15:paraId="50460930" w15:done="0"/>
  <w15:commentEx w15:paraId="14E460EB" w15:paraIdParent="50460930" w15:done="0"/>
  <w15:commentEx w15:paraId="034B7E74" w15:done="0"/>
  <w15:commentEx w15:paraId="66626900" w15:done="0"/>
  <w15:commentEx w15:paraId="7222316B" w15:done="0"/>
  <w15:commentEx w15:paraId="2B7E6CE4" w15:paraIdParent="7222316B" w15:done="0"/>
  <w15:commentEx w15:paraId="47E4870C" w15:done="0"/>
  <w15:commentEx w15:paraId="7A65A18E" w15:done="0"/>
  <w15:commentEx w15:paraId="4360FD0D" w15:done="0"/>
  <w15:commentEx w15:paraId="3899AB7E" w15:done="0"/>
  <w15:commentEx w15:paraId="0849E696" w15:done="0"/>
  <w15:commentEx w15:paraId="2376E7B7" w15:paraIdParent="0849E696" w15:done="0"/>
  <w15:commentEx w15:paraId="41D9A46C" w15:paraIdParent="0849E696" w15:done="0"/>
  <w15:commentEx w15:paraId="0DD5A503" w15:done="0"/>
  <w15:commentEx w15:paraId="6B953C39" w15:done="0"/>
  <w15:commentEx w15:paraId="10F7899B" w15:done="0"/>
  <w15:commentEx w15:paraId="747F9A81" w15:done="0"/>
  <w15:commentEx w15:paraId="0914BA93" w15:done="0"/>
  <w15:commentEx w15:paraId="6CCBAE9B" w15:paraIdParent="0914BA93" w15:done="0"/>
  <w15:commentEx w15:paraId="1D1FEB16" w15:done="0"/>
  <w15:commentEx w15:paraId="7FC4707C" w15:done="0"/>
  <w15:commentEx w15:paraId="02058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556979" w16cex:dateUtc="2023-10-28T17:15:00Z"/>
  <w16cex:commentExtensible w16cex:durableId="28EB3F04" w16cex:dateUtc="2023-10-30T23:53:00Z"/>
  <w16cex:commentExtensible w16cex:durableId="18D206AF" w16cex:dateUtc="2023-10-28T17:11:00Z"/>
  <w16cex:commentExtensible w16cex:durableId="28EB4A2F" w16cex:dateUtc="2023-10-31T00:41:00Z"/>
  <w16cex:commentExtensible w16cex:durableId="190990C4" w16cex:dateUtc="2023-10-28T17:14:00Z"/>
  <w16cex:commentExtensible w16cex:durableId="28EB4B28" w16cex:dateUtc="2023-10-31T00:45:00Z"/>
  <w16cex:commentExtensible w16cex:durableId="2CAA5C0E" w16cex:dateUtc="2023-10-28T17:20:00Z"/>
  <w16cex:commentExtensible w16cex:durableId="57E1ADA0" w16cex:dateUtc="2023-10-28T17:43:00Z"/>
  <w16cex:commentExtensible w16cex:durableId="28EC98A2" w16cex:dateUtc="2023-11-01T00:28:00Z"/>
  <w16cex:commentExtensible w16cex:durableId="4CEFAAB1" w16cex:dateUtc="2023-10-28T17:49:00Z"/>
  <w16cex:commentExtensible w16cex:durableId="2384DEB0" w16cex:dateUtc="2023-10-28T17:50:00Z"/>
  <w16cex:commentExtensible w16cex:durableId="368305C4" w16cex:dateUtc="2023-10-28T17:56:00Z"/>
  <w16cex:commentExtensible w16cex:durableId="28EB636C" w16cex:dateUtc="2023-10-31T02:28:00Z"/>
  <w16cex:commentExtensible w16cex:durableId="44300676" w16cex:dateUtc="2023-10-28T18:44:00Z"/>
  <w16cex:commentExtensible w16cex:durableId="3885E11C" w16cex:dateUtc="2023-10-28T18:38:00Z"/>
  <w16cex:commentExtensible w16cex:durableId="5E6A98F1" w16cex:dateUtc="2023-10-28T18:40:00Z"/>
  <w16cex:commentExtensible w16cex:durableId="28E8BF28" w16cex:dateUtc="2023-10-29T02:23:00Z"/>
  <w16cex:commentExtensible w16cex:durableId="098E9745" w16cex:dateUtc="2023-10-28T18:42:00Z"/>
  <w16cex:commentExtensible w16cex:durableId="28EC9978" w16cex:dateUtc="2023-10-28T18:42:00Z"/>
  <w16cex:commentExtensible w16cex:durableId="4ACB90DB" w16cex:dateUtc="2023-10-28T18:44:00Z"/>
  <w16cex:commentExtensible w16cex:durableId="4A839427" w16cex:dateUtc="2023-10-28T18:49:00Z"/>
  <w16cex:commentExtensible w16cex:durableId="28E5512B" w16cex:dateUtc="2023-10-26T11:57:00Z"/>
  <w16cex:commentExtensible w16cex:durableId="6D883104" w16cex:dateUtc="2023-10-28T18:51:00Z"/>
  <w16cex:commentExtensible w16cex:durableId="28E8C1AA" w16cex:dateUtc="2023-10-29T02:34:00Z"/>
  <w16cex:commentExtensible w16cex:durableId="0659577B" w16cex:dateUtc="2023-10-28T18:57:00Z"/>
  <w16cex:commentExtensible w16cex:durableId="1735B32B" w16cex:dateUtc="2023-10-28T19:06:00Z"/>
  <w16cex:commentExtensible w16cex:durableId="30E5DB73" w16cex:dateUtc="2023-10-28T19:07:00Z"/>
  <w16cex:commentExtensible w16cex:durableId="6596DAB4" w16cex:dateUtc="2023-10-28T19:19:00Z"/>
  <w16cex:commentExtensible w16cex:durableId="04FB007F" w16cex:dateUtc="2023-10-28T19:32:00Z"/>
  <w16cex:commentExtensible w16cex:durableId="28EE0531" w16cex:dateUtc="2023-11-02T02:23:00Z"/>
  <w16cex:commentExtensible w16cex:durableId="2BB9EB4E" w16cex:dateUtc="2023-10-28T19:34:00Z"/>
  <w16cex:commentExtensible w16cex:durableId="0C751737" w16cex:dateUtc="2023-10-28T19:37:00Z"/>
  <w16cex:commentExtensible w16cex:durableId="0FEF21B9" w16cex:dateUtc="2023-10-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9529" w16cid:durableId="12556979"/>
  <w16cid:commentId w16cid:paraId="75FF5E32" w16cid:durableId="28EB3F04"/>
  <w16cid:commentId w16cid:paraId="102DB9E3" w16cid:durableId="18D206AF"/>
  <w16cid:commentId w16cid:paraId="7944BFF4" w16cid:durableId="28EB4A2F"/>
  <w16cid:commentId w16cid:paraId="5C4A91A6" w16cid:durableId="190990C4"/>
  <w16cid:commentId w16cid:paraId="05C067CD" w16cid:durableId="28EB4B28"/>
  <w16cid:commentId w16cid:paraId="1670FCE6" w16cid:durableId="2CAA5C0E"/>
  <w16cid:commentId w16cid:paraId="5673A1C3" w16cid:durableId="57E1ADA0"/>
  <w16cid:commentId w16cid:paraId="4E750EF7" w16cid:durableId="28EC98A2"/>
  <w16cid:commentId w16cid:paraId="0896DE9F" w16cid:durableId="4CEFAAB1"/>
  <w16cid:commentId w16cid:paraId="7093580F" w16cid:durableId="2384DEB0"/>
  <w16cid:commentId w16cid:paraId="50460930" w16cid:durableId="368305C4"/>
  <w16cid:commentId w16cid:paraId="14E460EB" w16cid:durableId="28EB636C"/>
  <w16cid:commentId w16cid:paraId="034B7E74" w16cid:durableId="44300676"/>
  <w16cid:commentId w16cid:paraId="66626900" w16cid:durableId="3885E11C"/>
  <w16cid:commentId w16cid:paraId="7222316B" w16cid:durableId="5E6A98F1"/>
  <w16cid:commentId w16cid:paraId="2B7E6CE4" w16cid:durableId="28E8BF28"/>
  <w16cid:commentId w16cid:paraId="47E4870C" w16cid:durableId="098E9745"/>
  <w16cid:commentId w16cid:paraId="7A65A18E" w16cid:durableId="28EC9978"/>
  <w16cid:commentId w16cid:paraId="4360FD0D" w16cid:durableId="4ACB90DB"/>
  <w16cid:commentId w16cid:paraId="3899AB7E" w16cid:durableId="4A839427"/>
  <w16cid:commentId w16cid:paraId="0849E696" w16cid:durableId="28E5512B"/>
  <w16cid:commentId w16cid:paraId="2376E7B7" w16cid:durableId="6D883104"/>
  <w16cid:commentId w16cid:paraId="41D9A46C" w16cid:durableId="28E8C1AA"/>
  <w16cid:commentId w16cid:paraId="0DD5A503" w16cid:durableId="0659577B"/>
  <w16cid:commentId w16cid:paraId="6B953C39" w16cid:durableId="1735B32B"/>
  <w16cid:commentId w16cid:paraId="10F7899B" w16cid:durableId="30E5DB73"/>
  <w16cid:commentId w16cid:paraId="747F9A81" w16cid:durableId="6596DAB4"/>
  <w16cid:commentId w16cid:paraId="0914BA93" w16cid:durableId="04FB007F"/>
  <w16cid:commentId w16cid:paraId="6CCBAE9B" w16cid:durableId="28EE0531"/>
  <w16cid:commentId w16cid:paraId="1D1FEB16" w16cid:durableId="2BB9EB4E"/>
  <w16cid:commentId w16cid:paraId="7FC4707C" w16cid:durableId="0C751737"/>
  <w16cid:commentId w16cid:paraId="0205842B" w16cid:durableId="0FEF21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117E2C"/>
    <w:multiLevelType w:val="hybridMultilevel"/>
    <w:tmpl w:val="7D56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591D"/>
    <w:multiLevelType w:val="hybridMultilevel"/>
    <w:tmpl w:val="111A7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rson w15:author="Andrea Schreier">
    <w15:presenceInfo w15:providerId="AD" w15:userId="S::amdrauch@ucdavis.edu::f79b4462-bee1-4ace-88d0-48aa3e923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0163E"/>
    <w:rsid w:val="000114F5"/>
    <w:rsid w:val="00012E3E"/>
    <w:rsid w:val="00013FCD"/>
    <w:rsid w:val="000175C9"/>
    <w:rsid w:val="000218FB"/>
    <w:rsid w:val="00025046"/>
    <w:rsid w:val="00032299"/>
    <w:rsid w:val="0003453B"/>
    <w:rsid w:val="000368D6"/>
    <w:rsid w:val="000400DD"/>
    <w:rsid w:val="000475F6"/>
    <w:rsid w:val="0006406A"/>
    <w:rsid w:val="00065768"/>
    <w:rsid w:val="00067FDB"/>
    <w:rsid w:val="00073A51"/>
    <w:rsid w:val="00073F56"/>
    <w:rsid w:val="000921E8"/>
    <w:rsid w:val="000B2BCC"/>
    <w:rsid w:val="000C07A2"/>
    <w:rsid w:val="000D5DE9"/>
    <w:rsid w:val="000E3588"/>
    <w:rsid w:val="000E65DB"/>
    <w:rsid w:val="000F713B"/>
    <w:rsid w:val="00103D0C"/>
    <w:rsid w:val="00114E1F"/>
    <w:rsid w:val="00120DAA"/>
    <w:rsid w:val="00136479"/>
    <w:rsid w:val="00152959"/>
    <w:rsid w:val="0016154B"/>
    <w:rsid w:val="00167165"/>
    <w:rsid w:val="001843A6"/>
    <w:rsid w:val="001953AF"/>
    <w:rsid w:val="00196F2D"/>
    <w:rsid w:val="001A76B3"/>
    <w:rsid w:val="001B790B"/>
    <w:rsid w:val="001D0313"/>
    <w:rsid w:val="00201C60"/>
    <w:rsid w:val="00204900"/>
    <w:rsid w:val="002270FF"/>
    <w:rsid w:val="0023328F"/>
    <w:rsid w:val="0023528C"/>
    <w:rsid w:val="00243B17"/>
    <w:rsid w:val="00244850"/>
    <w:rsid w:val="00247802"/>
    <w:rsid w:val="00247DB2"/>
    <w:rsid w:val="0025047B"/>
    <w:rsid w:val="00250681"/>
    <w:rsid w:val="00254121"/>
    <w:rsid w:val="002571B8"/>
    <w:rsid w:val="0026755B"/>
    <w:rsid w:val="00267C1E"/>
    <w:rsid w:val="002834EC"/>
    <w:rsid w:val="00293332"/>
    <w:rsid w:val="00297033"/>
    <w:rsid w:val="00297D4D"/>
    <w:rsid w:val="002A7C59"/>
    <w:rsid w:val="002B77A4"/>
    <w:rsid w:val="002D55FE"/>
    <w:rsid w:val="002D631A"/>
    <w:rsid w:val="002E314E"/>
    <w:rsid w:val="002F3C85"/>
    <w:rsid w:val="002F7C48"/>
    <w:rsid w:val="003036A1"/>
    <w:rsid w:val="00317E6F"/>
    <w:rsid w:val="00326179"/>
    <w:rsid w:val="00334C7B"/>
    <w:rsid w:val="0033581E"/>
    <w:rsid w:val="00347F5F"/>
    <w:rsid w:val="00360C3C"/>
    <w:rsid w:val="003630FC"/>
    <w:rsid w:val="00370451"/>
    <w:rsid w:val="00374A91"/>
    <w:rsid w:val="003756BF"/>
    <w:rsid w:val="0037796F"/>
    <w:rsid w:val="0038489E"/>
    <w:rsid w:val="00392DB9"/>
    <w:rsid w:val="003A745E"/>
    <w:rsid w:val="003C2264"/>
    <w:rsid w:val="003D178C"/>
    <w:rsid w:val="003D6F34"/>
    <w:rsid w:val="003E1581"/>
    <w:rsid w:val="003E19F2"/>
    <w:rsid w:val="003F25BE"/>
    <w:rsid w:val="003F5EFB"/>
    <w:rsid w:val="004013F3"/>
    <w:rsid w:val="00401A7D"/>
    <w:rsid w:val="00405742"/>
    <w:rsid w:val="00423B01"/>
    <w:rsid w:val="00434292"/>
    <w:rsid w:val="0043509C"/>
    <w:rsid w:val="00446AF6"/>
    <w:rsid w:val="00450E89"/>
    <w:rsid w:val="004760F5"/>
    <w:rsid w:val="00480197"/>
    <w:rsid w:val="00491240"/>
    <w:rsid w:val="004A14ED"/>
    <w:rsid w:val="004A7DA1"/>
    <w:rsid w:val="004B232B"/>
    <w:rsid w:val="004B371E"/>
    <w:rsid w:val="004B5306"/>
    <w:rsid w:val="004D21D2"/>
    <w:rsid w:val="004D2217"/>
    <w:rsid w:val="004D6B2D"/>
    <w:rsid w:val="004E2B9C"/>
    <w:rsid w:val="004F724D"/>
    <w:rsid w:val="00502252"/>
    <w:rsid w:val="00514D8D"/>
    <w:rsid w:val="005217F8"/>
    <w:rsid w:val="00527768"/>
    <w:rsid w:val="00533F4C"/>
    <w:rsid w:val="005401DC"/>
    <w:rsid w:val="00553701"/>
    <w:rsid w:val="005600B5"/>
    <w:rsid w:val="005608CB"/>
    <w:rsid w:val="00576563"/>
    <w:rsid w:val="00593331"/>
    <w:rsid w:val="005A169A"/>
    <w:rsid w:val="005A1A5E"/>
    <w:rsid w:val="005A2758"/>
    <w:rsid w:val="005A5576"/>
    <w:rsid w:val="005B2062"/>
    <w:rsid w:val="005C2814"/>
    <w:rsid w:val="005C411A"/>
    <w:rsid w:val="005D6709"/>
    <w:rsid w:val="005F017B"/>
    <w:rsid w:val="005F443F"/>
    <w:rsid w:val="00600EE0"/>
    <w:rsid w:val="0060238E"/>
    <w:rsid w:val="00634434"/>
    <w:rsid w:val="0063461F"/>
    <w:rsid w:val="006355D1"/>
    <w:rsid w:val="00636106"/>
    <w:rsid w:val="00643743"/>
    <w:rsid w:val="00645ED4"/>
    <w:rsid w:val="006536F1"/>
    <w:rsid w:val="00656E37"/>
    <w:rsid w:val="00660295"/>
    <w:rsid w:val="00663CC9"/>
    <w:rsid w:val="0067064B"/>
    <w:rsid w:val="00680070"/>
    <w:rsid w:val="0068319D"/>
    <w:rsid w:val="00683A81"/>
    <w:rsid w:val="006958D8"/>
    <w:rsid w:val="006B0438"/>
    <w:rsid w:val="006B41B5"/>
    <w:rsid w:val="006B4DF5"/>
    <w:rsid w:val="006C2364"/>
    <w:rsid w:val="006C3C71"/>
    <w:rsid w:val="006C58C6"/>
    <w:rsid w:val="006C5ED0"/>
    <w:rsid w:val="006C683D"/>
    <w:rsid w:val="006E2350"/>
    <w:rsid w:val="006E6C9B"/>
    <w:rsid w:val="006F1AC1"/>
    <w:rsid w:val="007016F6"/>
    <w:rsid w:val="00701F67"/>
    <w:rsid w:val="00704C99"/>
    <w:rsid w:val="00705E6B"/>
    <w:rsid w:val="007215B8"/>
    <w:rsid w:val="007328C2"/>
    <w:rsid w:val="00732B4B"/>
    <w:rsid w:val="00734141"/>
    <w:rsid w:val="007468BD"/>
    <w:rsid w:val="00747209"/>
    <w:rsid w:val="00750064"/>
    <w:rsid w:val="00752602"/>
    <w:rsid w:val="007528C6"/>
    <w:rsid w:val="007702D2"/>
    <w:rsid w:val="0077392E"/>
    <w:rsid w:val="007750BC"/>
    <w:rsid w:val="00785095"/>
    <w:rsid w:val="0079069B"/>
    <w:rsid w:val="00790724"/>
    <w:rsid w:val="00791F7B"/>
    <w:rsid w:val="00796BA9"/>
    <w:rsid w:val="007A5E05"/>
    <w:rsid w:val="007B12B0"/>
    <w:rsid w:val="007C1D20"/>
    <w:rsid w:val="007C5F69"/>
    <w:rsid w:val="007D514A"/>
    <w:rsid w:val="00806A80"/>
    <w:rsid w:val="00807957"/>
    <w:rsid w:val="00813A5A"/>
    <w:rsid w:val="00813AA0"/>
    <w:rsid w:val="00821847"/>
    <w:rsid w:val="008235CC"/>
    <w:rsid w:val="00831734"/>
    <w:rsid w:val="0083566A"/>
    <w:rsid w:val="00835968"/>
    <w:rsid w:val="00836F11"/>
    <w:rsid w:val="008444B4"/>
    <w:rsid w:val="008466C0"/>
    <w:rsid w:val="00857AEC"/>
    <w:rsid w:val="00870107"/>
    <w:rsid w:val="0087177D"/>
    <w:rsid w:val="008725AE"/>
    <w:rsid w:val="00874266"/>
    <w:rsid w:val="00890EF9"/>
    <w:rsid w:val="008A5703"/>
    <w:rsid w:val="008A5B87"/>
    <w:rsid w:val="008A78A5"/>
    <w:rsid w:val="008C180C"/>
    <w:rsid w:val="008C4CFF"/>
    <w:rsid w:val="008D04B0"/>
    <w:rsid w:val="008D0A19"/>
    <w:rsid w:val="008D453E"/>
    <w:rsid w:val="008E69D6"/>
    <w:rsid w:val="00906C3B"/>
    <w:rsid w:val="009242AE"/>
    <w:rsid w:val="00924AE8"/>
    <w:rsid w:val="00926B1B"/>
    <w:rsid w:val="00937788"/>
    <w:rsid w:val="00940B9D"/>
    <w:rsid w:val="009411C6"/>
    <w:rsid w:val="00956297"/>
    <w:rsid w:val="0095798E"/>
    <w:rsid w:val="00963AB7"/>
    <w:rsid w:val="00972F1D"/>
    <w:rsid w:val="00972F3F"/>
    <w:rsid w:val="00973D64"/>
    <w:rsid w:val="00984091"/>
    <w:rsid w:val="00984759"/>
    <w:rsid w:val="009872AF"/>
    <w:rsid w:val="00987664"/>
    <w:rsid w:val="0098776E"/>
    <w:rsid w:val="009A39C1"/>
    <w:rsid w:val="009B5C8D"/>
    <w:rsid w:val="009C2E1F"/>
    <w:rsid w:val="009D01E2"/>
    <w:rsid w:val="009D43E2"/>
    <w:rsid w:val="009F3A99"/>
    <w:rsid w:val="009F51B6"/>
    <w:rsid w:val="00A10CF6"/>
    <w:rsid w:val="00A14525"/>
    <w:rsid w:val="00A14A1B"/>
    <w:rsid w:val="00A16182"/>
    <w:rsid w:val="00A442DD"/>
    <w:rsid w:val="00A50791"/>
    <w:rsid w:val="00A510C4"/>
    <w:rsid w:val="00A519AC"/>
    <w:rsid w:val="00A52786"/>
    <w:rsid w:val="00A55B3B"/>
    <w:rsid w:val="00A579C8"/>
    <w:rsid w:val="00A64DA9"/>
    <w:rsid w:val="00A675F4"/>
    <w:rsid w:val="00A7435B"/>
    <w:rsid w:val="00A826A0"/>
    <w:rsid w:val="00A83664"/>
    <w:rsid w:val="00A8647B"/>
    <w:rsid w:val="00A86E61"/>
    <w:rsid w:val="00A9057E"/>
    <w:rsid w:val="00A951B3"/>
    <w:rsid w:val="00A967F8"/>
    <w:rsid w:val="00A971FF"/>
    <w:rsid w:val="00A977EE"/>
    <w:rsid w:val="00A97F52"/>
    <w:rsid w:val="00AC1FBE"/>
    <w:rsid w:val="00AE4C3A"/>
    <w:rsid w:val="00AE7A0A"/>
    <w:rsid w:val="00AF6021"/>
    <w:rsid w:val="00B03515"/>
    <w:rsid w:val="00B03F48"/>
    <w:rsid w:val="00B05701"/>
    <w:rsid w:val="00B21A96"/>
    <w:rsid w:val="00B2511B"/>
    <w:rsid w:val="00B26DDC"/>
    <w:rsid w:val="00B31888"/>
    <w:rsid w:val="00B3591B"/>
    <w:rsid w:val="00B45AEA"/>
    <w:rsid w:val="00B460E5"/>
    <w:rsid w:val="00B54DB9"/>
    <w:rsid w:val="00B55BDB"/>
    <w:rsid w:val="00B5609E"/>
    <w:rsid w:val="00B75763"/>
    <w:rsid w:val="00B802EA"/>
    <w:rsid w:val="00B86F70"/>
    <w:rsid w:val="00BD47C9"/>
    <w:rsid w:val="00BD6D6C"/>
    <w:rsid w:val="00BE6A10"/>
    <w:rsid w:val="00BE7331"/>
    <w:rsid w:val="00BF2A40"/>
    <w:rsid w:val="00BF6816"/>
    <w:rsid w:val="00C07444"/>
    <w:rsid w:val="00C103F3"/>
    <w:rsid w:val="00C130D8"/>
    <w:rsid w:val="00C14551"/>
    <w:rsid w:val="00C20E8E"/>
    <w:rsid w:val="00C30186"/>
    <w:rsid w:val="00C370BB"/>
    <w:rsid w:val="00C37757"/>
    <w:rsid w:val="00C40930"/>
    <w:rsid w:val="00C43D43"/>
    <w:rsid w:val="00C47B68"/>
    <w:rsid w:val="00C50AF1"/>
    <w:rsid w:val="00C6714D"/>
    <w:rsid w:val="00C70F72"/>
    <w:rsid w:val="00C712AC"/>
    <w:rsid w:val="00C75AB6"/>
    <w:rsid w:val="00C8155C"/>
    <w:rsid w:val="00C81917"/>
    <w:rsid w:val="00C85504"/>
    <w:rsid w:val="00CB4590"/>
    <w:rsid w:val="00CB5A50"/>
    <w:rsid w:val="00CB5BB5"/>
    <w:rsid w:val="00CC0541"/>
    <w:rsid w:val="00CC251C"/>
    <w:rsid w:val="00CE0283"/>
    <w:rsid w:val="00CE6990"/>
    <w:rsid w:val="00D00F97"/>
    <w:rsid w:val="00D16827"/>
    <w:rsid w:val="00D2058E"/>
    <w:rsid w:val="00D27055"/>
    <w:rsid w:val="00D31C43"/>
    <w:rsid w:val="00D41FE2"/>
    <w:rsid w:val="00D4259B"/>
    <w:rsid w:val="00D4483E"/>
    <w:rsid w:val="00D64C4C"/>
    <w:rsid w:val="00D703CD"/>
    <w:rsid w:val="00D804F9"/>
    <w:rsid w:val="00D80594"/>
    <w:rsid w:val="00D829DD"/>
    <w:rsid w:val="00D843B1"/>
    <w:rsid w:val="00D866D7"/>
    <w:rsid w:val="00D900A4"/>
    <w:rsid w:val="00DA147D"/>
    <w:rsid w:val="00DA2B5A"/>
    <w:rsid w:val="00DA3E57"/>
    <w:rsid w:val="00DB2340"/>
    <w:rsid w:val="00DB27A2"/>
    <w:rsid w:val="00DB53CB"/>
    <w:rsid w:val="00DD37E4"/>
    <w:rsid w:val="00DE79E2"/>
    <w:rsid w:val="00E004A3"/>
    <w:rsid w:val="00E01D22"/>
    <w:rsid w:val="00E03E5E"/>
    <w:rsid w:val="00E04573"/>
    <w:rsid w:val="00E15EA6"/>
    <w:rsid w:val="00E17F08"/>
    <w:rsid w:val="00E20912"/>
    <w:rsid w:val="00E20B86"/>
    <w:rsid w:val="00E35949"/>
    <w:rsid w:val="00E35BEE"/>
    <w:rsid w:val="00E535BF"/>
    <w:rsid w:val="00E53ED6"/>
    <w:rsid w:val="00E5483C"/>
    <w:rsid w:val="00E576F3"/>
    <w:rsid w:val="00E57803"/>
    <w:rsid w:val="00E61BA2"/>
    <w:rsid w:val="00E73AFB"/>
    <w:rsid w:val="00E8134E"/>
    <w:rsid w:val="00E82A52"/>
    <w:rsid w:val="00E87B56"/>
    <w:rsid w:val="00E928EA"/>
    <w:rsid w:val="00E97898"/>
    <w:rsid w:val="00EA2082"/>
    <w:rsid w:val="00EA26D4"/>
    <w:rsid w:val="00EA3C98"/>
    <w:rsid w:val="00EA4F68"/>
    <w:rsid w:val="00EA7339"/>
    <w:rsid w:val="00EA7D11"/>
    <w:rsid w:val="00EB09C3"/>
    <w:rsid w:val="00EB56D4"/>
    <w:rsid w:val="00EC0478"/>
    <w:rsid w:val="00EC3467"/>
    <w:rsid w:val="00EC4A5A"/>
    <w:rsid w:val="00ED6E2E"/>
    <w:rsid w:val="00EE72A9"/>
    <w:rsid w:val="00EF39B1"/>
    <w:rsid w:val="00EF3EBC"/>
    <w:rsid w:val="00EF665B"/>
    <w:rsid w:val="00EF74B2"/>
    <w:rsid w:val="00F01029"/>
    <w:rsid w:val="00F07DB3"/>
    <w:rsid w:val="00F1253A"/>
    <w:rsid w:val="00F15883"/>
    <w:rsid w:val="00F37F17"/>
    <w:rsid w:val="00F46B79"/>
    <w:rsid w:val="00F46F3D"/>
    <w:rsid w:val="00F47304"/>
    <w:rsid w:val="00F50195"/>
    <w:rsid w:val="00F62AB1"/>
    <w:rsid w:val="00F72DE7"/>
    <w:rsid w:val="00F74250"/>
    <w:rsid w:val="00F744C4"/>
    <w:rsid w:val="00FB35B4"/>
    <w:rsid w:val="00FC1183"/>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11"/>
    <w:rPr>
      <w:rFonts w:ascii="Times New Roman" w:eastAsia="Times New Roman" w:hAnsi="Times New Roman" w:cs="Times New Roman"/>
    </w:rPr>
  </w:style>
  <w:style w:type="paragraph" w:styleId="Heading1">
    <w:name w:val="heading 1"/>
    <w:basedOn w:val="Normal"/>
    <w:next w:val="Normal"/>
    <w:link w:val="Heading1Char"/>
    <w:uiPriority w:val="9"/>
    <w:qFormat/>
    <w:rsid w:val="006E2350"/>
    <w:pPr>
      <w:keepNext/>
      <w:keepLines/>
      <w:suppressAutoHyphen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F742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 w:type="character" w:styleId="PlaceholderText">
    <w:name w:val="Placeholder Text"/>
    <w:basedOn w:val="DefaultParagraphFont"/>
    <w:uiPriority w:val="99"/>
    <w:semiHidden/>
    <w:rsid w:val="00FC4471"/>
    <w:rPr>
      <w:color w:val="808080"/>
    </w:rPr>
  </w:style>
  <w:style w:type="paragraph" w:styleId="Revision">
    <w:name w:val="Revision"/>
    <w:hidden/>
    <w:uiPriority w:val="99"/>
    <w:semiHidden/>
    <w:rsid w:val="00B2511B"/>
  </w:style>
  <w:style w:type="paragraph" w:styleId="Bibliography">
    <w:name w:val="Bibliography"/>
    <w:basedOn w:val="Normal"/>
    <w:next w:val="Normal"/>
    <w:uiPriority w:val="37"/>
    <w:unhideWhenUsed/>
    <w:rsid w:val="00E17F08"/>
    <w:pPr>
      <w:spacing w:line="480" w:lineRule="auto"/>
      <w:ind w:left="720" w:hanging="720"/>
    </w:pPr>
  </w:style>
  <w:style w:type="character" w:styleId="UnresolvedMention">
    <w:name w:val="Unresolved Mention"/>
    <w:basedOn w:val="DefaultParagraphFont"/>
    <w:uiPriority w:val="99"/>
    <w:semiHidden/>
    <w:unhideWhenUsed/>
    <w:rsid w:val="00F62AB1"/>
    <w:rPr>
      <w:color w:val="605E5C"/>
      <w:shd w:val="clear" w:color="auto" w:fill="E1DFDD"/>
    </w:rPr>
  </w:style>
  <w:style w:type="character" w:customStyle="1" w:styleId="Heading3Char">
    <w:name w:val="Heading 3 Char"/>
    <w:basedOn w:val="DefaultParagraphFont"/>
    <w:link w:val="Heading3"/>
    <w:uiPriority w:val="9"/>
    <w:rsid w:val="00F7425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473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5283">
      <w:bodyDiv w:val="1"/>
      <w:marLeft w:val="0"/>
      <w:marRight w:val="0"/>
      <w:marTop w:val="0"/>
      <w:marBottom w:val="0"/>
      <w:divBdr>
        <w:top w:val="none" w:sz="0" w:space="0" w:color="auto"/>
        <w:left w:val="none" w:sz="0" w:space="0" w:color="auto"/>
        <w:bottom w:val="none" w:sz="0" w:space="0" w:color="auto"/>
        <w:right w:val="none" w:sz="0" w:space="0" w:color="auto"/>
      </w:divBdr>
    </w:div>
    <w:div w:id="373627533">
      <w:bodyDiv w:val="1"/>
      <w:marLeft w:val="0"/>
      <w:marRight w:val="0"/>
      <w:marTop w:val="0"/>
      <w:marBottom w:val="0"/>
      <w:divBdr>
        <w:top w:val="none" w:sz="0" w:space="0" w:color="auto"/>
        <w:left w:val="none" w:sz="0" w:space="0" w:color="auto"/>
        <w:bottom w:val="none" w:sz="0" w:space="0" w:color="auto"/>
        <w:right w:val="none" w:sz="0" w:space="0" w:color="auto"/>
      </w:divBdr>
    </w:div>
    <w:div w:id="710810404">
      <w:bodyDiv w:val="1"/>
      <w:marLeft w:val="0"/>
      <w:marRight w:val="0"/>
      <w:marTop w:val="0"/>
      <w:marBottom w:val="0"/>
      <w:divBdr>
        <w:top w:val="none" w:sz="0" w:space="0" w:color="auto"/>
        <w:left w:val="none" w:sz="0" w:space="0" w:color="auto"/>
        <w:bottom w:val="none" w:sz="0" w:space="0" w:color="auto"/>
        <w:right w:val="none" w:sz="0" w:space="0" w:color="auto"/>
      </w:divBdr>
    </w:div>
    <w:div w:id="780224398">
      <w:bodyDiv w:val="1"/>
      <w:marLeft w:val="0"/>
      <w:marRight w:val="0"/>
      <w:marTop w:val="0"/>
      <w:marBottom w:val="0"/>
      <w:divBdr>
        <w:top w:val="none" w:sz="0" w:space="0" w:color="auto"/>
        <w:left w:val="none" w:sz="0" w:space="0" w:color="auto"/>
        <w:bottom w:val="none" w:sz="0" w:space="0" w:color="auto"/>
        <w:right w:val="none" w:sz="0" w:space="0" w:color="auto"/>
      </w:divBdr>
    </w:div>
    <w:div w:id="911350786">
      <w:bodyDiv w:val="1"/>
      <w:marLeft w:val="0"/>
      <w:marRight w:val="0"/>
      <w:marTop w:val="0"/>
      <w:marBottom w:val="0"/>
      <w:divBdr>
        <w:top w:val="none" w:sz="0" w:space="0" w:color="auto"/>
        <w:left w:val="none" w:sz="0" w:space="0" w:color="auto"/>
        <w:bottom w:val="none" w:sz="0" w:space="0" w:color="auto"/>
        <w:right w:val="none" w:sz="0" w:space="0" w:color="auto"/>
      </w:divBdr>
    </w:div>
    <w:div w:id="960115541">
      <w:bodyDiv w:val="1"/>
      <w:marLeft w:val="0"/>
      <w:marRight w:val="0"/>
      <w:marTop w:val="0"/>
      <w:marBottom w:val="0"/>
      <w:divBdr>
        <w:top w:val="none" w:sz="0" w:space="0" w:color="auto"/>
        <w:left w:val="none" w:sz="0" w:space="0" w:color="auto"/>
        <w:bottom w:val="none" w:sz="0" w:space="0" w:color="auto"/>
        <w:right w:val="none" w:sz="0" w:space="0" w:color="auto"/>
      </w:divBdr>
    </w:div>
    <w:div w:id="1046180265">
      <w:bodyDiv w:val="1"/>
      <w:marLeft w:val="0"/>
      <w:marRight w:val="0"/>
      <w:marTop w:val="0"/>
      <w:marBottom w:val="0"/>
      <w:divBdr>
        <w:top w:val="none" w:sz="0" w:space="0" w:color="auto"/>
        <w:left w:val="none" w:sz="0" w:space="0" w:color="auto"/>
        <w:bottom w:val="none" w:sz="0" w:space="0" w:color="auto"/>
        <w:right w:val="none" w:sz="0" w:space="0" w:color="auto"/>
      </w:divBdr>
    </w:div>
    <w:div w:id="1064990751">
      <w:bodyDiv w:val="1"/>
      <w:marLeft w:val="0"/>
      <w:marRight w:val="0"/>
      <w:marTop w:val="0"/>
      <w:marBottom w:val="0"/>
      <w:divBdr>
        <w:top w:val="none" w:sz="0" w:space="0" w:color="auto"/>
        <w:left w:val="none" w:sz="0" w:space="0" w:color="auto"/>
        <w:bottom w:val="none" w:sz="0" w:space="0" w:color="auto"/>
        <w:right w:val="none" w:sz="0" w:space="0" w:color="auto"/>
      </w:divBdr>
    </w:div>
    <w:div w:id="1093355452">
      <w:bodyDiv w:val="1"/>
      <w:marLeft w:val="0"/>
      <w:marRight w:val="0"/>
      <w:marTop w:val="0"/>
      <w:marBottom w:val="0"/>
      <w:divBdr>
        <w:top w:val="none" w:sz="0" w:space="0" w:color="auto"/>
        <w:left w:val="none" w:sz="0" w:space="0" w:color="auto"/>
        <w:bottom w:val="none" w:sz="0" w:space="0" w:color="auto"/>
        <w:right w:val="none" w:sz="0" w:space="0" w:color="auto"/>
      </w:divBdr>
    </w:div>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729765380">
      <w:bodyDiv w:val="1"/>
      <w:marLeft w:val="0"/>
      <w:marRight w:val="0"/>
      <w:marTop w:val="0"/>
      <w:marBottom w:val="0"/>
      <w:divBdr>
        <w:top w:val="none" w:sz="0" w:space="0" w:color="auto"/>
        <w:left w:val="none" w:sz="0" w:space="0" w:color="auto"/>
        <w:bottom w:val="none" w:sz="0" w:space="0" w:color="auto"/>
        <w:right w:val="none" w:sz="0" w:space="0" w:color="auto"/>
      </w:divBdr>
    </w:div>
    <w:div w:id="1790201250">
      <w:bodyDiv w:val="1"/>
      <w:marLeft w:val="0"/>
      <w:marRight w:val="0"/>
      <w:marTop w:val="0"/>
      <w:marBottom w:val="0"/>
      <w:divBdr>
        <w:top w:val="none" w:sz="0" w:space="0" w:color="auto"/>
        <w:left w:val="none" w:sz="0" w:space="0" w:color="auto"/>
        <w:bottom w:val="none" w:sz="0" w:space="0" w:color="auto"/>
        <w:right w:val="none" w:sz="0" w:space="0" w:color="auto"/>
      </w:divBdr>
    </w:div>
    <w:div w:id="1827429662">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 w:id="1985889801">
      <w:bodyDiv w:val="1"/>
      <w:marLeft w:val="0"/>
      <w:marRight w:val="0"/>
      <w:marTop w:val="0"/>
      <w:marBottom w:val="0"/>
      <w:divBdr>
        <w:top w:val="none" w:sz="0" w:space="0" w:color="auto"/>
        <w:left w:val="none" w:sz="0" w:space="0" w:color="auto"/>
        <w:bottom w:val="none" w:sz="0" w:space="0" w:color="auto"/>
        <w:right w:val="none" w:sz="0" w:space="0" w:color="auto"/>
      </w:divBdr>
    </w:div>
    <w:div w:id="2035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aw.githubusercontent.com/shannonekj/ngs_scripts/master/align_RAD_2019.sh"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26</Pages>
  <Words>26398</Words>
  <Characters>150475</Characters>
  <Application>Microsoft Office Word</Application>
  <DocSecurity>0</DocSecurity>
  <Lines>1253</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21</cp:revision>
  <dcterms:created xsi:type="dcterms:W3CDTF">2023-10-31T00:46:00Z</dcterms:created>
  <dcterms:modified xsi:type="dcterms:W3CDTF">2023-11-02T03:42:00Z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id="qADU2FLA"/&gt;&lt;style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