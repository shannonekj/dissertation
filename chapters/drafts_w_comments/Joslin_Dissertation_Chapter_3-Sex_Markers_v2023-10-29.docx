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3123182" w:displacedByCustomXml="next"/>
    <w:bookmarkStart w:id="1" w:name="_Toc113273221" w:displacedByCustomXml="next"/>
    <w:sdt>
      <w:sdtPr>
        <w:rPr>
          <w:rFonts w:asciiTheme="minorHAnsi" w:eastAsiaTheme="minorHAnsi" w:hAnsiTheme="minorHAnsi" w:cs="Times New Roman"/>
          <w:smallCaps w:val="0"/>
          <w:spacing w:val="0"/>
          <w:sz w:val="24"/>
          <w:szCs w:val="24"/>
        </w:rPr>
        <w:id w:val="-977759640"/>
        <w:docPartObj>
          <w:docPartGallery w:val="Table of Contents"/>
          <w:docPartUnique/>
        </w:docPartObj>
      </w:sdtPr>
      <w:sdtEndPr>
        <w:rPr>
          <w:rFonts w:ascii="Times New Roman" w:eastAsia="Times New Roman" w:hAnsi="Times New Roman"/>
          <w:b/>
          <w:bCs/>
          <w:noProof/>
        </w:rPr>
      </w:sdtEndPr>
      <w:sdtContent>
        <w:p w14:paraId="310AEC7B" w14:textId="74A1162D" w:rsidR="00A951B3" w:rsidRDefault="00A951B3">
          <w:pPr>
            <w:pStyle w:val="TOCHeading"/>
          </w:pPr>
          <w:r>
            <w:t>Table of Contents</w:t>
          </w:r>
        </w:p>
        <w:p w14:paraId="64F47B28" w14:textId="138EE6DD" w:rsidR="00683A81" w:rsidRDefault="00A951B3">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13440558" w:history="1">
            <w:r w:rsidR="00683A81" w:rsidRPr="00C41EFF">
              <w:rPr>
                <w:rStyle w:val="Hyperlink"/>
                <w:noProof/>
              </w:rPr>
              <w:t>Chapter 3 – Investigation in identifying sex-specific markers in delta smelt</w:t>
            </w:r>
            <w:r w:rsidR="00683A81">
              <w:rPr>
                <w:noProof/>
                <w:webHidden/>
              </w:rPr>
              <w:tab/>
            </w:r>
            <w:r w:rsidR="00683A81">
              <w:rPr>
                <w:noProof/>
                <w:webHidden/>
              </w:rPr>
              <w:fldChar w:fldCharType="begin"/>
            </w:r>
            <w:r w:rsidR="00683A81">
              <w:rPr>
                <w:noProof/>
                <w:webHidden/>
              </w:rPr>
              <w:instrText xml:space="preserve"> PAGEREF _Toc113440558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1225874C" w14:textId="02A5BD4E" w:rsidR="00683A81" w:rsidRDefault="000114F5">
          <w:pPr>
            <w:pStyle w:val="TOC2"/>
            <w:tabs>
              <w:tab w:val="right" w:leader="dot" w:pos="9350"/>
            </w:tabs>
            <w:rPr>
              <w:rFonts w:eastAsiaTheme="minorEastAsia" w:cstheme="minorBidi"/>
              <w:b w:val="0"/>
              <w:bCs w:val="0"/>
              <w:noProof/>
              <w:sz w:val="24"/>
              <w:szCs w:val="24"/>
            </w:rPr>
          </w:pPr>
          <w:hyperlink w:anchor="_Toc113440559" w:history="1">
            <w:r w:rsidR="00683A81" w:rsidRPr="00C41EFF">
              <w:rPr>
                <w:rStyle w:val="Hyperlink"/>
                <w:rFonts w:asciiTheme="majorHAnsi" w:hAnsiTheme="majorHAnsi" w:cstheme="majorHAnsi"/>
                <w:noProof/>
              </w:rPr>
              <w:t>Introduction</w:t>
            </w:r>
            <w:r w:rsidR="00683A81">
              <w:rPr>
                <w:noProof/>
                <w:webHidden/>
              </w:rPr>
              <w:tab/>
            </w:r>
            <w:r w:rsidR="00683A81">
              <w:rPr>
                <w:noProof/>
                <w:webHidden/>
              </w:rPr>
              <w:fldChar w:fldCharType="begin"/>
            </w:r>
            <w:r w:rsidR="00683A81">
              <w:rPr>
                <w:noProof/>
                <w:webHidden/>
              </w:rPr>
              <w:instrText xml:space="preserve"> PAGEREF _Toc113440559 \h </w:instrText>
            </w:r>
            <w:r w:rsidR="00683A81">
              <w:rPr>
                <w:noProof/>
                <w:webHidden/>
              </w:rPr>
            </w:r>
            <w:r w:rsidR="00683A81">
              <w:rPr>
                <w:noProof/>
                <w:webHidden/>
              </w:rPr>
              <w:fldChar w:fldCharType="separate"/>
            </w:r>
            <w:r w:rsidR="00683A81">
              <w:rPr>
                <w:noProof/>
                <w:webHidden/>
              </w:rPr>
              <w:t>1</w:t>
            </w:r>
            <w:r w:rsidR="00683A81">
              <w:rPr>
                <w:noProof/>
                <w:webHidden/>
              </w:rPr>
              <w:fldChar w:fldCharType="end"/>
            </w:r>
          </w:hyperlink>
        </w:p>
        <w:p w14:paraId="44C43950" w14:textId="00D645E8" w:rsidR="00683A81" w:rsidRDefault="000114F5">
          <w:pPr>
            <w:pStyle w:val="TOC2"/>
            <w:tabs>
              <w:tab w:val="right" w:leader="dot" w:pos="9350"/>
            </w:tabs>
            <w:rPr>
              <w:rFonts w:eastAsiaTheme="minorEastAsia" w:cstheme="minorBidi"/>
              <w:b w:val="0"/>
              <w:bCs w:val="0"/>
              <w:noProof/>
              <w:sz w:val="24"/>
              <w:szCs w:val="24"/>
            </w:rPr>
          </w:pPr>
          <w:hyperlink w:anchor="_Toc113440560" w:history="1">
            <w:r w:rsidR="00683A81" w:rsidRPr="00C41EFF">
              <w:rPr>
                <w:rStyle w:val="Hyperlink"/>
                <w:rFonts w:asciiTheme="majorHAnsi" w:hAnsiTheme="majorHAnsi" w:cstheme="majorHAnsi"/>
                <w:noProof/>
              </w:rPr>
              <w:t>Methods</w:t>
            </w:r>
            <w:r w:rsidR="00683A81">
              <w:rPr>
                <w:noProof/>
                <w:webHidden/>
              </w:rPr>
              <w:tab/>
            </w:r>
            <w:r w:rsidR="00683A81">
              <w:rPr>
                <w:noProof/>
                <w:webHidden/>
              </w:rPr>
              <w:fldChar w:fldCharType="begin"/>
            </w:r>
            <w:r w:rsidR="00683A81">
              <w:rPr>
                <w:noProof/>
                <w:webHidden/>
              </w:rPr>
              <w:instrText xml:space="preserve"> PAGEREF _Toc113440560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36D78F93" w14:textId="6250EA25" w:rsidR="00683A81" w:rsidRDefault="000114F5">
          <w:pPr>
            <w:pStyle w:val="TOC3"/>
            <w:tabs>
              <w:tab w:val="right" w:leader="dot" w:pos="9350"/>
            </w:tabs>
            <w:rPr>
              <w:rFonts w:eastAsiaTheme="minorEastAsia" w:cstheme="minorBidi"/>
              <w:noProof/>
              <w:sz w:val="24"/>
              <w:szCs w:val="24"/>
            </w:rPr>
          </w:pPr>
          <w:hyperlink w:anchor="_Toc113440561"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_Toc113440561 \h </w:instrText>
            </w:r>
            <w:r w:rsidR="00683A81">
              <w:rPr>
                <w:noProof/>
                <w:webHidden/>
              </w:rPr>
            </w:r>
            <w:r w:rsidR="00683A81">
              <w:rPr>
                <w:noProof/>
                <w:webHidden/>
              </w:rPr>
              <w:fldChar w:fldCharType="separate"/>
            </w:r>
            <w:r w:rsidR="00683A81">
              <w:rPr>
                <w:noProof/>
                <w:webHidden/>
              </w:rPr>
              <w:t>2</w:t>
            </w:r>
            <w:r w:rsidR="00683A81">
              <w:rPr>
                <w:noProof/>
                <w:webHidden/>
              </w:rPr>
              <w:fldChar w:fldCharType="end"/>
            </w:r>
          </w:hyperlink>
        </w:p>
        <w:p w14:paraId="06ABC842" w14:textId="7C97A9EA" w:rsidR="00683A81" w:rsidRDefault="000114F5">
          <w:pPr>
            <w:pStyle w:val="TOC3"/>
            <w:tabs>
              <w:tab w:val="right" w:leader="dot" w:pos="9350"/>
            </w:tabs>
            <w:rPr>
              <w:rFonts w:eastAsiaTheme="minorEastAsia" w:cstheme="minorBidi"/>
              <w:noProof/>
              <w:sz w:val="24"/>
              <w:szCs w:val="24"/>
            </w:rPr>
          </w:pPr>
          <w:hyperlink w:anchor="_Toc113440562"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_Toc113440562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072E34E4" w14:textId="08F37A3A" w:rsidR="00683A81" w:rsidRDefault="000114F5">
          <w:pPr>
            <w:pStyle w:val="TOC3"/>
            <w:tabs>
              <w:tab w:val="right" w:leader="dot" w:pos="9350"/>
            </w:tabs>
            <w:rPr>
              <w:rFonts w:eastAsiaTheme="minorEastAsia" w:cstheme="minorBidi"/>
              <w:noProof/>
              <w:sz w:val="24"/>
              <w:szCs w:val="24"/>
            </w:rPr>
          </w:pPr>
          <w:hyperlink w:anchor="_Toc113440563"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_Toc113440563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12AFC90D" w14:textId="7C3FBBBF" w:rsidR="00683A81" w:rsidRDefault="000114F5">
          <w:pPr>
            <w:pStyle w:val="TOC3"/>
            <w:tabs>
              <w:tab w:val="right" w:leader="dot" w:pos="9350"/>
            </w:tabs>
            <w:rPr>
              <w:rFonts w:eastAsiaTheme="minorEastAsia" w:cstheme="minorBidi"/>
              <w:noProof/>
              <w:sz w:val="24"/>
              <w:szCs w:val="24"/>
            </w:rPr>
          </w:pPr>
          <w:hyperlink w:anchor="_Toc113440564"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_Toc113440564 \h </w:instrText>
            </w:r>
            <w:r w:rsidR="00683A81">
              <w:rPr>
                <w:noProof/>
                <w:webHidden/>
              </w:rPr>
            </w:r>
            <w:r w:rsidR="00683A81">
              <w:rPr>
                <w:noProof/>
                <w:webHidden/>
              </w:rPr>
              <w:fldChar w:fldCharType="separate"/>
            </w:r>
            <w:r w:rsidR="00683A81">
              <w:rPr>
                <w:noProof/>
                <w:webHidden/>
              </w:rPr>
              <w:t>3</w:t>
            </w:r>
            <w:r w:rsidR="00683A81">
              <w:rPr>
                <w:noProof/>
                <w:webHidden/>
              </w:rPr>
              <w:fldChar w:fldCharType="end"/>
            </w:r>
          </w:hyperlink>
        </w:p>
        <w:p w14:paraId="7CC0B05D" w14:textId="6C6B23B9" w:rsidR="00683A81" w:rsidRDefault="000114F5">
          <w:pPr>
            <w:pStyle w:val="TOC2"/>
            <w:tabs>
              <w:tab w:val="right" w:leader="dot" w:pos="9350"/>
            </w:tabs>
            <w:rPr>
              <w:rFonts w:eastAsiaTheme="minorEastAsia" w:cstheme="minorBidi"/>
              <w:b w:val="0"/>
              <w:bCs w:val="0"/>
              <w:noProof/>
              <w:sz w:val="24"/>
              <w:szCs w:val="24"/>
            </w:rPr>
          </w:pPr>
          <w:hyperlink w:anchor="_Toc113440565" w:history="1">
            <w:r w:rsidR="00683A81" w:rsidRPr="00C41EFF">
              <w:rPr>
                <w:rStyle w:val="Hyperlink"/>
                <w:rFonts w:asciiTheme="majorHAnsi" w:hAnsiTheme="majorHAnsi" w:cstheme="majorHAnsi"/>
                <w:noProof/>
              </w:rPr>
              <w:t>Results</w:t>
            </w:r>
            <w:r w:rsidR="00683A81">
              <w:rPr>
                <w:noProof/>
                <w:webHidden/>
              </w:rPr>
              <w:tab/>
            </w:r>
            <w:r w:rsidR="00683A81">
              <w:rPr>
                <w:noProof/>
                <w:webHidden/>
              </w:rPr>
              <w:fldChar w:fldCharType="begin"/>
            </w:r>
            <w:r w:rsidR="00683A81">
              <w:rPr>
                <w:noProof/>
                <w:webHidden/>
              </w:rPr>
              <w:instrText xml:space="preserve"> PAGEREF _Toc113440565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073AEC48" w14:textId="44E8B2AB" w:rsidR="00683A81" w:rsidRDefault="000114F5">
          <w:pPr>
            <w:pStyle w:val="TOC3"/>
            <w:tabs>
              <w:tab w:val="right" w:leader="dot" w:pos="9350"/>
            </w:tabs>
            <w:rPr>
              <w:rFonts w:eastAsiaTheme="minorEastAsia" w:cstheme="minorBidi"/>
              <w:noProof/>
              <w:sz w:val="24"/>
              <w:szCs w:val="24"/>
            </w:rPr>
          </w:pPr>
          <w:hyperlink w:anchor="_Toc113440566" w:history="1">
            <w:r w:rsidR="00683A81" w:rsidRPr="00C41EFF">
              <w:rPr>
                <w:rStyle w:val="Hyperlink"/>
                <w:rFonts w:asciiTheme="majorHAnsi" w:hAnsiTheme="majorHAnsi" w:cstheme="majorHAnsi"/>
                <w:noProof/>
              </w:rPr>
              <w:t>Sample collection &amp; DNA extraction</w:t>
            </w:r>
            <w:r w:rsidR="00683A81">
              <w:rPr>
                <w:noProof/>
                <w:webHidden/>
              </w:rPr>
              <w:tab/>
            </w:r>
            <w:r w:rsidR="00683A81">
              <w:rPr>
                <w:noProof/>
                <w:webHidden/>
              </w:rPr>
              <w:fldChar w:fldCharType="begin"/>
            </w:r>
            <w:r w:rsidR="00683A81">
              <w:rPr>
                <w:noProof/>
                <w:webHidden/>
              </w:rPr>
              <w:instrText xml:space="preserve"> PAGEREF _Toc113440566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7A872972" w14:textId="67A9BCB6" w:rsidR="00683A81" w:rsidRDefault="000114F5">
          <w:pPr>
            <w:pStyle w:val="TOC3"/>
            <w:tabs>
              <w:tab w:val="right" w:leader="dot" w:pos="9350"/>
            </w:tabs>
            <w:rPr>
              <w:rFonts w:eastAsiaTheme="minorEastAsia" w:cstheme="minorBidi"/>
              <w:noProof/>
              <w:sz w:val="24"/>
              <w:szCs w:val="24"/>
            </w:rPr>
          </w:pPr>
          <w:hyperlink w:anchor="_Toc113440567" w:history="1">
            <w:r w:rsidR="00683A81" w:rsidRPr="00C41EFF">
              <w:rPr>
                <w:rStyle w:val="Hyperlink"/>
                <w:rFonts w:asciiTheme="majorHAnsi" w:hAnsiTheme="majorHAnsi" w:cstheme="majorHAnsi"/>
                <w:noProof/>
              </w:rPr>
              <w:t>Genome-wide association study</w:t>
            </w:r>
            <w:r w:rsidR="00683A81">
              <w:rPr>
                <w:noProof/>
                <w:webHidden/>
              </w:rPr>
              <w:tab/>
            </w:r>
            <w:r w:rsidR="00683A81">
              <w:rPr>
                <w:noProof/>
                <w:webHidden/>
              </w:rPr>
              <w:fldChar w:fldCharType="begin"/>
            </w:r>
            <w:r w:rsidR="00683A81">
              <w:rPr>
                <w:noProof/>
                <w:webHidden/>
              </w:rPr>
              <w:instrText xml:space="preserve"> PAGEREF _Toc113440567 \h </w:instrText>
            </w:r>
            <w:r w:rsidR="00683A81">
              <w:rPr>
                <w:noProof/>
                <w:webHidden/>
              </w:rPr>
            </w:r>
            <w:r w:rsidR="00683A81">
              <w:rPr>
                <w:noProof/>
                <w:webHidden/>
              </w:rPr>
              <w:fldChar w:fldCharType="separate"/>
            </w:r>
            <w:r w:rsidR="00683A81">
              <w:rPr>
                <w:noProof/>
                <w:webHidden/>
              </w:rPr>
              <w:t>4</w:t>
            </w:r>
            <w:r w:rsidR="00683A81">
              <w:rPr>
                <w:noProof/>
                <w:webHidden/>
              </w:rPr>
              <w:fldChar w:fldCharType="end"/>
            </w:r>
          </w:hyperlink>
        </w:p>
        <w:p w14:paraId="2E4DE976" w14:textId="5090EB46" w:rsidR="00683A81" w:rsidRDefault="000114F5">
          <w:pPr>
            <w:pStyle w:val="TOC3"/>
            <w:tabs>
              <w:tab w:val="right" w:leader="dot" w:pos="9350"/>
            </w:tabs>
            <w:rPr>
              <w:rFonts w:eastAsiaTheme="minorEastAsia" w:cstheme="minorBidi"/>
              <w:noProof/>
              <w:sz w:val="24"/>
              <w:szCs w:val="24"/>
            </w:rPr>
          </w:pPr>
          <w:hyperlink w:anchor="_Toc113440568" w:history="1">
            <w:r w:rsidR="00683A81" w:rsidRPr="00C41EFF">
              <w:rPr>
                <w:rStyle w:val="Hyperlink"/>
                <w:rFonts w:asciiTheme="majorHAnsi" w:hAnsiTheme="majorHAnsi" w:cstheme="majorHAnsi"/>
                <w:noProof/>
              </w:rPr>
              <w:t>Depth analysis</w:t>
            </w:r>
            <w:r w:rsidR="00683A81">
              <w:rPr>
                <w:noProof/>
                <w:webHidden/>
              </w:rPr>
              <w:tab/>
            </w:r>
            <w:r w:rsidR="00683A81">
              <w:rPr>
                <w:noProof/>
                <w:webHidden/>
              </w:rPr>
              <w:fldChar w:fldCharType="begin"/>
            </w:r>
            <w:r w:rsidR="00683A81">
              <w:rPr>
                <w:noProof/>
                <w:webHidden/>
              </w:rPr>
              <w:instrText xml:space="preserve"> PAGEREF _Toc113440568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7E020ED5" w14:textId="38F89B3B" w:rsidR="00683A81" w:rsidRDefault="000114F5">
          <w:pPr>
            <w:pStyle w:val="TOC3"/>
            <w:tabs>
              <w:tab w:val="right" w:leader="dot" w:pos="9350"/>
            </w:tabs>
            <w:rPr>
              <w:rFonts w:eastAsiaTheme="minorEastAsia" w:cstheme="minorBidi"/>
              <w:noProof/>
              <w:sz w:val="24"/>
              <w:szCs w:val="24"/>
            </w:rPr>
          </w:pPr>
          <w:hyperlink w:anchor="_Toc113440569" w:history="1">
            <w:r w:rsidR="00683A81" w:rsidRPr="00C41EFF">
              <w:rPr>
                <w:rStyle w:val="Hyperlink"/>
                <w:rFonts w:asciiTheme="majorHAnsi" w:hAnsiTheme="majorHAnsi" w:cstheme="majorHAnsi"/>
                <w:noProof/>
              </w:rPr>
              <w:t>K-mer analysis</w:t>
            </w:r>
            <w:r w:rsidR="00683A81">
              <w:rPr>
                <w:noProof/>
                <w:webHidden/>
              </w:rPr>
              <w:tab/>
            </w:r>
            <w:r w:rsidR="00683A81">
              <w:rPr>
                <w:noProof/>
                <w:webHidden/>
              </w:rPr>
              <w:fldChar w:fldCharType="begin"/>
            </w:r>
            <w:r w:rsidR="00683A81">
              <w:rPr>
                <w:noProof/>
                <w:webHidden/>
              </w:rPr>
              <w:instrText xml:space="preserve"> PAGEREF _Toc113440569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2FFFFFB6" w14:textId="69830245" w:rsidR="00683A81" w:rsidRDefault="000114F5">
          <w:pPr>
            <w:pStyle w:val="TOC2"/>
            <w:tabs>
              <w:tab w:val="right" w:leader="dot" w:pos="9350"/>
            </w:tabs>
            <w:rPr>
              <w:rFonts w:eastAsiaTheme="minorEastAsia" w:cstheme="minorBidi"/>
              <w:b w:val="0"/>
              <w:bCs w:val="0"/>
              <w:noProof/>
              <w:sz w:val="24"/>
              <w:szCs w:val="24"/>
            </w:rPr>
          </w:pPr>
          <w:hyperlink w:anchor="_Toc113440570" w:history="1">
            <w:r w:rsidR="00683A81" w:rsidRPr="00C41EFF">
              <w:rPr>
                <w:rStyle w:val="Hyperlink"/>
                <w:rFonts w:asciiTheme="majorHAnsi" w:hAnsiTheme="majorHAnsi" w:cstheme="majorHAnsi"/>
                <w:noProof/>
              </w:rPr>
              <w:t>Discussion &amp; Conclusion</w:t>
            </w:r>
            <w:r w:rsidR="00683A81">
              <w:rPr>
                <w:noProof/>
                <w:webHidden/>
              </w:rPr>
              <w:tab/>
            </w:r>
            <w:r w:rsidR="00683A81">
              <w:rPr>
                <w:noProof/>
                <w:webHidden/>
              </w:rPr>
              <w:fldChar w:fldCharType="begin"/>
            </w:r>
            <w:r w:rsidR="00683A81">
              <w:rPr>
                <w:noProof/>
                <w:webHidden/>
              </w:rPr>
              <w:instrText xml:space="preserve"> PAGEREF _Toc113440570 \h </w:instrText>
            </w:r>
            <w:r w:rsidR="00683A81">
              <w:rPr>
                <w:noProof/>
                <w:webHidden/>
              </w:rPr>
            </w:r>
            <w:r w:rsidR="00683A81">
              <w:rPr>
                <w:noProof/>
                <w:webHidden/>
              </w:rPr>
              <w:fldChar w:fldCharType="separate"/>
            </w:r>
            <w:r w:rsidR="00683A81">
              <w:rPr>
                <w:noProof/>
                <w:webHidden/>
              </w:rPr>
              <w:t>5</w:t>
            </w:r>
            <w:r w:rsidR="00683A81">
              <w:rPr>
                <w:noProof/>
                <w:webHidden/>
              </w:rPr>
              <w:fldChar w:fldCharType="end"/>
            </w:r>
          </w:hyperlink>
        </w:p>
        <w:p w14:paraId="0B01A630" w14:textId="4F49ABEA" w:rsidR="00683A81" w:rsidRDefault="000114F5">
          <w:pPr>
            <w:pStyle w:val="TOC2"/>
            <w:tabs>
              <w:tab w:val="right" w:leader="dot" w:pos="9350"/>
            </w:tabs>
            <w:rPr>
              <w:rFonts w:eastAsiaTheme="minorEastAsia" w:cstheme="minorBidi"/>
              <w:b w:val="0"/>
              <w:bCs w:val="0"/>
              <w:noProof/>
              <w:sz w:val="24"/>
              <w:szCs w:val="24"/>
            </w:rPr>
          </w:pPr>
          <w:hyperlink w:anchor="_Toc113440571" w:history="1">
            <w:r w:rsidR="00683A81" w:rsidRPr="00C41EFF">
              <w:rPr>
                <w:rStyle w:val="Hyperlink"/>
                <w:rFonts w:asciiTheme="majorHAnsi" w:hAnsiTheme="majorHAnsi" w:cstheme="majorHAnsi"/>
                <w:noProof/>
              </w:rPr>
              <w:t>Tables &amp; Figures</w:t>
            </w:r>
            <w:r w:rsidR="00683A81">
              <w:rPr>
                <w:noProof/>
                <w:webHidden/>
              </w:rPr>
              <w:tab/>
            </w:r>
            <w:r w:rsidR="00683A81">
              <w:rPr>
                <w:noProof/>
                <w:webHidden/>
              </w:rPr>
              <w:fldChar w:fldCharType="begin"/>
            </w:r>
            <w:r w:rsidR="00683A81">
              <w:rPr>
                <w:noProof/>
                <w:webHidden/>
              </w:rPr>
              <w:instrText xml:space="preserve"> PAGEREF _Toc113440571 \h </w:instrText>
            </w:r>
            <w:r w:rsidR="00683A81">
              <w:rPr>
                <w:noProof/>
                <w:webHidden/>
              </w:rPr>
            </w:r>
            <w:r w:rsidR="00683A81">
              <w:rPr>
                <w:noProof/>
                <w:webHidden/>
              </w:rPr>
              <w:fldChar w:fldCharType="separate"/>
            </w:r>
            <w:r w:rsidR="00683A81">
              <w:rPr>
                <w:noProof/>
                <w:webHidden/>
              </w:rPr>
              <w:t>7</w:t>
            </w:r>
            <w:r w:rsidR="00683A81">
              <w:rPr>
                <w:noProof/>
                <w:webHidden/>
              </w:rPr>
              <w:fldChar w:fldCharType="end"/>
            </w:r>
          </w:hyperlink>
        </w:p>
        <w:p w14:paraId="0B1EE821" w14:textId="59513456" w:rsidR="00A951B3" w:rsidRDefault="00A951B3">
          <w:r>
            <w:rPr>
              <w:b/>
              <w:bCs/>
              <w:noProof/>
            </w:rPr>
            <w:fldChar w:fldCharType="end"/>
          </w:r>
        </w:p>
      </w:sdtContent>
    </w:sdt>
    <w:p w14:paraId="074A719A" w14:textId="0CF09267" w:rsidR="005600B5" w:rsidRDefault="005600B5" w:rsidP="005600B5">
      <w:pPr>
        <w:pStyle w:val="TOCHeading"/>
        <w:tabs>
          <w:tab w:val="left" w:pos="532"/>
        </w:tabs>
        <w:spacing w:line="240" w:lineRule="auto"/>
        <w:outlineLvl w:val="0"/>
        <w:rPr>
          <w:ins w:id="2" w:author="Shannon Erica Kendal Joslin" w:date="2023-10-31T08:52:00Z"/>
        </w:rPr>
      </w:pPr>
      <w:bookmarkStart w:id="3" w:name="_Toc144802725"/>
      <w:bookmarkStart w:id="4" w:name="_Toc113440558"/>
      <w:r>
        <w:t xml:space="preserve">Project Background and </w:t>
      </w:r>
      <w:commentRangeStart w:id="5"/>
      <w:commentRangeStart w:id="6"/>
      <w:r>
        <w:t>Introduction</w:t>
      </w:r>
      <w:bookmarkEnd w:id="3"/>
      <w:commentRangeEnd w:id="5"/>
      <w:r w:rsidR="00EF3EBC">
        <w:rPr>
          <w:rStyle w:val="CommentReference"/>
          <w:rFonts w:ascii="Times New Roman" w:eastAsia="Times New Roman" w:hAnsi="Times New Roman" w:cs="Times New Roman"/>
          <w:smallCaps w:val="0"/>
          <w:spacing w:val="0"/>
        </w:rPr>
        <w:commentReference w:id="5"/>
      </w:r>
      <w:commentRangeEnd w:id="6"/>
      <w:r w:rsidR="00347F5F">
        <w:rPr>
          <w:rStyle w:val="CommentReference"/>
          <w:rFonts w:ascii="Times New Roman" w:eastAsia="Times New Roman" w:hAnsi="Times New Roman" w:cs="Times New Roman"/>
          <w:smallCaps w:val="0"/>
          <w:spacing w:val="0"/>
        </w:rPr>
        <w:commentReference w:id="6"/>
      </w:r>
    </w:p>
    <w:p w14:paraId="54485D0D" w14:textId="77777777" w:rsidR="00347F5F" w:rsidRPr="00011FA5" w:rsidRDefault="00347F5F" w:rsidP="00347F5F">
      <w:pPr>
        <w:pStyle w:val="TOCHeading"/>
        <w:spacing w:line="240" w:lineRule="auto"/>
        <w:outlineLvl w:val="0"/>
        <w:rPr>
          <w:moveTo w:id="7" w:author="Shannon Erica Kendal Joslin" w:date="2023-10-31T08:52:00Z"/>
        </w:rPr>
      </w:pPr>
      <w:moveToRangeStart w:id="8" w:author="Shannon Erica Kendal Joslin" w:date="2023-10-31T08:52:00Z" w:name="move149634755"/>
      <w:moveTo w:id="9" w:author="Shannon Erica Kendal Joslin" w:date="2023-10-31T08:52:00Z">
        <w:r w:rsidRPr="00011FA5">
          <w:t xml:space="preserve">Chapter </w:t>
        </w:r>
        <w:r>
          <w:t>3</w:t>
        </w:r>
        <w:r w:rsidRPr="00011FA5">
          <w:t xml:space="preserve"> – </w:t>
        </w:r>
        <w:r>
          <w:t xml:space="preserve">Investigation in identifying sex-specific markers in </w:t>
        </w:r>
        <w:r w:rsidRPr="00011FA5">
          <w:t>delta smelt</w:t>
        </w:r>
      </w:moveTo>
    </w:p>
    <w:moveToRangeEnd w:id="8"/>
    <w:p w14:paraId="042D2DF2" w14:textId="77777777" w:rsidR="00347F5F" w:rsidRPr="00347F5F" w:rsidRDefault="00347F5F" w:rsidP="00347F5F">
      <w:pPr>
        <w:pPrChange w:id="10" w:author="Shannon Erica Kendal Joslin" w:date="2023-10-31T08:52:00Z">
          <w:pPr>
            <w:pStyle w:val="TOCHeading"/>
            <w:tabs>
              <w:tab w:val="left" w:pos="532"/>
            </w:tabs>
            <w:spacing w:line="240" w:lineRule="auto"/>
            <w:outlineLvl w:val="0"/>
          </w:pPr>
        </w:pPrChange>
      </w:pPr>
    </w:p>
    <w:p w14:paraId="37C1F197" w14:textId="7511271D" w:rsidR="008E69D6" w:rsidRPr="00173AE9" w:rsidRDefault="008E69D6" w:rsidP="008E69D6">
      <w:pPr>
        <w:pStyle w:val="Header"/>
        <w:outlineLvl w:val="1"/>
        <w:rPr>
          <w:rFonts w:asciiTheme="majorHAnsi" w:hAnsiTheme="majorHAnsi" w:cstheme="majorHAnsi"/>
        </w:rPr>
      </w:pPr>
      <w:bookmarkStart w:id="11" w:name="_Toc144802729"/>
      <w:r>
        <w:rPr>
          <w:rFonts w:asciiTheme="majorHAnsi" w:hAnsiTheme="majorHAnsi" w:cstheme="majorHAnsi"/>
        </w:rPr>
        <w:t xml:space="preserve">Sex Determination </w:t>
      </w:r>
      <w:bookmarkEnd w:id="11"/>
      <w:r>
        <w:rPr>
          <w:rFonts w:asciiTheme="majorHAnsi" w:hAnsiTheme="majorHAnsi" w:cstheme="majorHAnsi"/>
        </w:rPr>
        <w:t>in Fish</w:t>
      </w:r>
    </w:p>
    <w:p w14:paraId="2B08441A" w14:textId="246D100E" w:rsidR="00E61BA2" w:rsidRPr="0095798E" w:rsidRDefault="005600B5" w:rsidP="00E61BA2">
      <w:pPr>
        <w:rPr>
          <w:rFonts w:asciiTheme="majorHAnsi" w:hAnsiTheme="majorHAnsi" w:cstheme="majorHAnsi"/>
          <w:bCs/>
          <w:iCs/>
          <w:color w:val="00000A"/>
        </w:rPr>
      </w:pPr>
      <w:r w:rsidRPr="00120DAA">
        <w:rPr>
          <w:rFonts w:asciiTheme="majorHAnsi" w:hAnsiTheme="majorHAnsi" w:cstheme="majorHAnsi"/>
          <w:bCs/>
          <w:iCs/>
          <w:color w:val="00000A"/>
        </w:rPr>
        <w:t>Fish represent the</w:t>
      </w:r>
      <w:r>
        <w:rPr>
          <w:rFonts w:asciiTheme="majorHAnsi" w:hAnsiTheme="majorHAnsi" w:cstheme="majorHAnsi"/>
          <w:bCs/>
          <w:iCs/>
          <w:color w:val="00000A"/>
        </w:rPr>
        <w:t xml:space="preserve"> oldest and</w:t>
      </w:r>
      <w:r w:rsidRPr="00120DAA">
        <w:rPr>
          <w:rFonts w:asciiTheme="majorHAnsi" w:hAnsiTheme="majorHAnsi" w:cstheme="majorHAnsi"/>
          <w:bCs/>
          <w:iCs/>
          <w:color w:val="00000A"/>
        </w:rPr>
        <w:t xml:space="preserve"> most diverse group of vertebrates on earth with over 30,000 described species</w:t>
      </w:r>
      <w:r>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807957">
        <w:rPr>
          <w:rFonts w:asciiTheme="majorHAnsi" w:hAnsiTheme="majorHAnsi" w:cstheme="majorHAnsi"/>
          <w:bCs/>
          <w:iCs/>
          <w:color w:val="00000A"/>
        </w:rPr>
        <w:instrText xml:space="preserve"> ADDIN ZOTERO_ITEM CSL_CITATION {"citationID":"aQMj26sz","properties":{"formattedCitation":"(Carroll, 1997; Long, 2011; Nelson et al., 2016)","plainCitation":"(Carroll, 1997; Long, 2011; Nelson et al., 2016)","noteIndex":0},"citationItems":[{"id":603,"uris":["http://zotero.org/users/local/3tku6QP0/items/2HFK96Z2"],"itemData":{"id":603,"type":"book","edition":"7","event-place":"New York, NY, USA","ISBN":"978-0-7167-1822-2","publisher":"W.H. Freeman and Company","publisher-place":"New York, NY, USA","title":"Vertebrate Paleontology and Evolution","author":[{"family":"Carroll","given":"Robert L."}],"issued":{"date-parts":[["1997"]]}}},{"id":602,"uris":["http://zotero.org/users/local/3tku6QP0/items/7HLKCG3C"],"itemData":{"id":602,"type":"book","abstract":"This work traces the evolutionary history of fishes over the course of 500 million years, from armoured fishes and monster sharks to fishes with arms that breathe air. It describes the discovery of fossil remains and explains the techniques used in their interpretation.","edition":"2","ISBN":"978-0-8018-4992-3","publisher":"Johns Hopkins University Press","title":"The Rise of Fishes: 500 Million Years of Evolution","author":[{"family":"Long","given":"John A."}],"issued":{"date-parts":[["2011"]]}}},{"id":"5C7ZOkZq/5VAw2ol8","uris":["http://www.mendeley.com/documents/?uuid=15be4d65-07bf-4803-90e6-835556babe79"],"itemData":{"ISBN":"9781118342336","author":[{"dropping-particle":"","family":"Nelson","given":"Joseph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sidRPr="00120DAA">
        <w:rPr>
          <w:rFonts w:asciiTheme="majorHAnsi" w:hAnsiTheme="majorHAnsi" w:cstheme="majorHAnsi"/>
          <w:bCs/>
          <w:iCs/>
          <w:color w:val="00000A"/>
        </w:rPr>
        <w:fldChar w:fldCharType="separate"/>
      </w:r>
      <w:r>
        <w:rPr>
          <w:rFonts w:asciiTheme="majorHAnsi" w:hAnsiTheme="majorHAnsi" w:cstheme="majorHAnsi"/>
          <w:color w:val="00000A"/>
        </w:rPr>
        <w:t>(Carroll, 1997; Long, 2011; Nelson et al., 2016)</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With this diversity and exposure to variable environments comes a vast array of morphological, physiological, behavioral, developmental and sexual mechanisms</w:t>
      </w:r>
      <w:r>
        <w:rPr>
          <w:rFonts w:asciiTheme="majorHAnsi" w:hAnsiTheme="majorHAnsi" w:cstheme="majorHAnsi"/>
          <w:bCs/>
          <w:iCs/>
          <w:color w:val="00000A"/>
        </w:rPr>
        <w:t xml:space="preserve"> </w:t>
      </w:r>
      <w:r w:rsidRPr="00120DAA">
        <w:rPr>
          <w:rFonts w:asciiTheme="majorHAnsi" w:hAnsiTheme="majorHAnsi" w:cstheme="majorHAnsi"/>
          <w:color w:val="00000A"/>
        </w:rPr>
        <w:fldChar w:fldCharType="begin"/>
      </w:r>
      <w:r w:rsidR="00807957">
        <w:rPr>
          <w:rFonts w:asciiTheme="majorHAnsi" w:hAnsiTheme="majorHAnsi" w:cstheme="majorHAnsi"/>
          <w:bCs/>
          <w:iCs/>
          <w:color w:val="00000A"/>
        </w:rPr>
        <w:instrText xml:space="preserve"> ADDIN ZOTERO_ITEM CSL_CITATION {"citationID":"u3JVdqnL","properties":{"formattedCitation":"(Baroiller et al., 1999; Kikuchi &amp; Hamaguchi, 2013; Nagahama, 2005; Nakamura et al., 1998)","plainCitation":"(Baroiller et al., 1999; Kikuchi &amp; Hamaguchi, 2013; Nagahama, 2005; Nakamura et al., 1998)","noteIndex":0},"citationItems":[{"id":"5C7ZOkZq/ZK81Nu33","uris":["http://www.mendeley.com/documents/?uuid=195dc493-418d-4e6d-89aa-e5ebfed03d1f"],"itemData":{"DOI":"10.1007/s10695-006-7590-2","ISBN":"1069500675902","ISSN":"09201742","abstract":"We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fish","type":"article-journal","volume":"31"}},{"id":"5C7ZOkZq/OGWNRnOe","uris":["http://www.mendeley.com/documents/?uuid=aa8e43cc-6d00-4ef8-a00c-76b26ae61859"],"itemData":{"DOI":"10.1007/978-3-0348-7781-7_9","abstract":"This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fish","type":"article-journal","volume":"55"}},{"id":"5C7ZOkZq/dLgYt51x","uris":["http://www.mendeley.com/documents/?uuid=31f7b719-a731-4e93-8b61-431457911517"],"itemData":{"DOI":"10.1002/dvdy.23927","ISSN":"10588388","abstract":"Although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fish","volume":"281","author":[{"family":"Nakamura","given":"Masaru"},{"family":"Kobayashi","given":"Tohru"},{"family":"Chang","given":"Xiao-tian"}],"issued":{"date-parts":[["1998"]]}}}],"schema":"https://github.com/citation-style-language/schema/raw/master/csl-citation.json"} </w:instrText>
      </w:r>
      <w:r w:rsidRPr="00120DAA">
        <w:rPr>
          <w:rFonts w:asciiTheme="majorHAnsi" w:hAnsiTheme="majorHAnsi" w:cstheme="majorHAnsi"/>
          <w:bCs/>
          <w:iCs/>
          <w:color w:val="00000A"/>
        </w:rPr>
        <w:fldChar w:fldCharType="separate"/>
      </w:r>
      <w:r>
        <w:rPr>
          <w:rFonts w:asciiTheme="majorHAnsi" w:hAnsiTheme="majorHAnsi" w:cstheme="majorHAnsi"/>
          <w:color w:val="00000A"/>
        </w:rPr>
        <w:t>(Baroiller et al., 1999; Kikuchi &amp; Hamaguchi, 2013; Nagahama, 2005; Nakamura et al., 1998)</w:t>
      </w:r>
      <w:r w:rsidRPr="00120DAA">
        <w:rPr>
          <w:rFonts w:asciiTheme="majorHAnsi" w:hAnsiTheme="majorHAnsi" w:cstheme="majorHAnsi"/>
          <w:color w:val="00000A"/>
        </w:rPr>
        <w:fldChar w:fldCharType="end"/>
      </w:r>
      <w:r w:rsidRPr="00120DAA">
        <w:rPr>
          <w:rFonts w:asciiTheme="majorHAnsi" w:hAnsiTheme="majorHAnsi" w:cstheme="majorHAnsi"/>
          <w:bCs/>
          <w:iCs/>
          <w:color w:val="00000A"/>
        </w:rPr>
        <w:t xml:space="preserve">. In teleost fishes, sex </w:t>
      </w:r>
      <w:r w:rsidR="000B2BCC">
        <w:rPr>
          <w:rFonts w:asciiTheme="majorHAnsi" w:hAnsiTheme="majorHAnsi" w:cstheme="majorHAnsi"/>
          <w:bCs/>
          <w:iCs/>
          <w:color w:val="00000A"/>
        </w:rPr>
        <w:t xml:space="preserve">determination </w:t>
      </w:r>
      <w:r w:rsidR="000B2BCC" w:rsidRPr="00C85504">
        <w:rPr>
          <w:rFonts w:asciiTheme="majorHAnsi" w:hAnsiTheme="majorHAnsi" w:cstheme="majorHAnsi"/>
          <w:bCs/>
          <w:iCs/>
          <w:color w:val="00000A"/>
        </w:rPr>
        <w:t xml:space="preserve">is </w:t>
      </w:r>
      <w:r w:rsidR="000B2BCC" w:rsidRPr="00EC0478">
        <w:rPr>
          <w:rFonts w:asciiTheme="majorHAnsi" w:hAnsiTheme="majorHAnsi" w:cstheme="majorHAnsi"/>
          <w:bCs/>
          <w:iCs/>
        </w:rPr>
        <w:t xml:space="preserve">a highly variable and often plastic trait </w:t>
      </w:r>
      <w:r w:rsidR="000B2BCC" w:rsidRPr="00EC0478">
        <w:rPr>
          <w:rFonts w:asciiTheme="majorHAnsi" w:hAnsiTheme="majorHAnsi" w:cstheme="majorHAnsi"/>
        </w:rPr>
        <w:t>driven by genetic and/or environmental mechanisms</w:t>
      </w:r>
      <w:r w:rsidR="0095798E">
        <w:rPr>
          <w:rFonts w:asciiTheme="majorHAnsi" w:hAnsiTheme="majorHAnsi" w:cstheme="majorHAnsi"/>
        </w:rPr>
        <w:t>. Individual</w:t>
      </w:r>
      <w:r w:rsidR="000B2BCC" w:rsidRPr="00EC0478">
        <w:rPr>
          <w:rFonts w:asciiTheme="majorHAnsi" w:hAnsiTheme="majorHAnsi" w:cstheme="majorHAnsi"/>
        </w:rPr>
        <w:t>s may be gonochoristic or hermaphroditic</w:t>
      </w:r>
      <w:r w:rsidR="0095798E">
        <w:rPr>
          <w:rFonts w:asciiTheme="majorHAnsi" w:hAnsiTheme="majorHAnsi" w:cstheme="majorHAnsi"/>
        </w:rPr>
        <w:t xml:space="preserve"> or can switch sexes within a life</w:t>
      </w:r>
      <w:ins w:id="12" w:author="Andrea Schreier" w:date="2023-10-28T10:09:00Z">
        <w:r w:rsidR="00EF3EBC">
          <w:rPr>
            <w:rFonts w:asciiTheme="majorHAnsi" w:hAnsiTheme="majorHAnsi" w:cstheme="majorHAnsi"/>
          </w:rPr>
          <w:t xml:space="preserve"> </w:t>
        </w:r>
      </w:ins>
      <w:r w:rsidR="0095798E">
        <w:rPr>
          <w:rFonts w:asciiTheme="majorHAnsi" w:hAnsiTheme="majorHAnsi" w:cstheme="majorHAnsi"/>
        </w:rPr>
        <w:t>cycle</w:t>
      </w:r>
      <w:r w:rsidR="000B2BCC">
        <w:rPr>
          <w:rFonts w:asciiTheme="majorHAnsi" w:hAnsiTheme="majorHAnsi" w:cstheme="majorHAnsi"/>
        </w:rPr>
        <w:t xml:space="preserve"> </w:t>
      </w:r>
      <w:r w:rsidR="000B2BCC" w:rsidRPr="00EC0478">
        <w:rPr>
          <w:rFonts w:asciiTheme="majorHAnsi" w:hAnsiTheme="majorHAnsi" w:cstheme="majorHAnsi"/>
        </w:rPr>
        <w:fldChar w:fldCharType="begin"/>
      </w:r>
      <w:r w:rsidR="00807957">
        <w:rPr>
          <w:rFonts w:asciiTheme="majorHAnsi" w:hAnsiTheme="majorHAnsi" w:cstheme="majorHAnsi"/>
          <w:bCs/>
          <w:iCs/>
        </w:rPr>
        <w:instrText xml:space="preserve"> ADDIN ZOTERO_ITEM CSL_CITATION {"citationID":"6jSMilzg","properties":{"formattedCitation":"(Bachtrog et al., 2014; Baroiller &amp; D\\uc0\\u8217{}Cotta, 2016; Kobayashi et al., 2013; Nakamura et al., 1998; Volff, 2005)","plainCitation":"(Bachtrog et al., 2014; Baroiller &amp; D’Cotta, 2016; Kobayashi et al., 2013; Nakamura et al., 1998; Volff, 2005)","noteIndex":0},"citationItems":[{"id":370,"uris":["http://zotero.org/users/local/3tku6QP0/items/FCIHQPP4"],"itemData":{"id":370,"type":"article-journal","container-title":"PLoS Biology","DOI":"10.1371/journal.pbio.1001899","ISSN":"1545-7885 (Electronic)\\r1544-9173 (Linking)","issue":"7","page":"e1001899-e1001899","title":"Sex Determination: Why So Many Ways of Doing It?","volume":"12","author":[{"family":"Bachtrog","given":"Doris"},{"family":"Perrin","given":"Nicolas"},{"family":"Ming","given":"Ray"},{"family":"Valenzuela","given":"Nicole"},{"family":"Mayrose","given":"Itay"},{"family":"Peichel","given":"Catherine L."},{"family":"Hahn","given":"Matthew W."},{"family":"Ashman","given":"Tia-Lynn"},{"family":"Vamosi","given":"Jana C."},{"family":"Ross","given":"Laura"},{"family":"Kirkpatrick","given":"Mark"},{"family":"Kitano","given":"Jun"},{"family":"Otto","given":"Sarah P."},{"family":"Mank","given":"Judith E."}],"issued":{"date-parts":[["2014"]]}}},{"id":617,"uris":["http://zotero.org/users/local/3tku6QP0/items/LK9TRZGZ"],"itemData":{"id":617,"type":"article-journal","container-title":"Sexual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5C7ZOkZq/1r4duu6j","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sidR="000B2BCC" w:rsidRPr="00EC0478">
        <w:rPr>
          <w:rFonts w:asciiTheme="majorHAnsi" w:hAnsiTheme="majorHAnsi" w:cstheme="majorHAnsi"/>
          <w:bCs/>
          <w:iCs/>
        </w:rPr>
        <w:fldChar w:fldCharType="separate"/>
      </w:r>
      <w:r w:rsidR="000B2BCC" w:rsidRPr="00EC0478">
        <w:rPr>
          <w:rFonts w:ascii="Calibri Light" w:hAnsiTheme="majorHAnsi" w:cs="Calibri Light"/>
        </w:rPr>
        <w:t>(Bachtrog et al., 2014; Baroiller &amp; D’Cotta, 2016; Kobayashi et al., 2013; Nakamura et al., 1998; Volff, 2005)</w:t>
      </w:r>
      <w:r w:rsidR="000B2BCC" w:rsidRPr="00EC0478">
        <w:rPr>
          <w:rFonts w:asciiTheme="majorHAnsi" w:hAnsiTheme="majorHAnsi" w:cstheme="majorHAnsi"/>
        </w:rPr>
        <w:fldChar w:fldCharType="end"/>
      </w:r>
      <w:r w:rsidR="000B2BCC" w:rsidRPr="00EC0478">
        <w:rPr>
          <w:rFonts w:asciiTheme="majorHAnsi" w:hAnsiTheme="majorHAnsi" w:cstheme="majorHAnsi"/>
          <w:bCs/>
          <w:iCs/>
        </w:rPr>
        <w:t xml:space="preserve">. </w:t>
      </w:r>
      <w:r w:rsidR="0095798E">
        <w:rPr>
          <w:rFonts w:asciiTheme="majorHAnsi" w:hAnsiTheme="majorHAnsi" w:cstheme="majorHAnsi"/>
          <w:bCs/>
          <w:iCs/>
        </w:rPr>
        <w:t>Known</w:t>
      </w:r>
      <w:r w:rsidR="000B2BCC" w:rsidRPr="00EC0478">
        <w:rPr>
          <w:rFonts w:asciiTheme="majorHAnsi" w:hAnsiTheme="majorHAnsi" w:cstheme="majorHAnsi"/>
          <w:bCs/>
          <w:iCs/>
        </w:rPr>
        <w:t xml:space="preserve"> </w:t>
      </w:r>
      <w:del w:id="13" w:author="Shannon Erica Kendal Joslin" w:date="2023-10-31T09:07:00Z">
        <w:r w:rsidR="000B2BCC" w:rsidDel="000F713B">
          <w:rPr>
            <w:rFonts w:asciiTheme="majorHAnsi" w:hAnsiTheme="majorHAnsi" w:cstheme="majorHAnsi"/>
            <w:bCs/>
            <w:iCs/>
          </w:rPr>
          <w:delText xml:space="preserve">mechanisms </w:delText>
        </w:r>
      </w:del>
      <w:ins w:id="14" w:author="Shannon Erica Kendal Joslin" w:date="2023-10-31T09:07:00Z">
        <w:r w:rsidR="000F713B">
          <w:rPr>
            <w:rFonts w:asciiTheme="majorHAnsi" w:hAnsiTheme="majorHAnsi" w:cstheme="majorHAnsi"/>
            <w:bCs/>
            <w:iCs/>
          </w:rPr>
          <w:t>influences</w:t>
        </w:r>
        <w:r w:rsidR="000F713B">
          <w:rPr>
            <w:rFonts w:asciiTheme="majorHAnsi" w:hAnsiTheme="majorHAnsi" w:cstheme="majorHAnsi"/>
            <w:bCs/>
            <w:iCs/>
          </w:rPr>
          <w:t xml:space="preserve"> </w:t>
        </w:r>
      </w:ins>
      <w:r w:rsidR="000B2BCC">
        <w:rPr>
          <w:rFonts w:asciiTheme="majorHAnsi" w:hAnsiTheme="majorHAnsi" w:cstheme="majorHAnsi"/>
          <w:bCs/>
          <w:iCs/>
        </w:rPr>
        <w:t>for</w:t>
      </w:r>
      <w:r w:rsidR="000B2BCC" w:rsidRPr="00EC0478">
        <w:rPr>
          <w:rFonts w:asciiTheme="majorHAnsi" w:hAnsiTheme="majorHAnsi" w:cstheme="majorHAnsi"/>
          <w:bCs/>
          <w:iCs/>
        </w:rPr>
        <w:t xml:space="preserve"> environmental sex determina</w:t>
      </w:r>
      <w:r w:rsidR="000B2BCC">
        <w:rPr>
          <w:rFonts w:asciiTheme="majorHAnsi" w:hAnsiTheme="majorHAnsi" w:cstheme="majorHAnsi"/>
          <w:bCs/>
          <w:iCs/>
        </w:rPr>
        <w:t xml:space="preserve">tion (ESD) </w:t>
      </w:r>
      <w:r w:rsidR="000B2BCC" w:rsidRPr="00EC0478">
        <w:rPr>
          <w:rFonts w:asciiTheme="majorHAnsi" w:hAnsiTheme="majorHAnsi" w:cstheme="majorHAnsi"/>
          <w:bCs/>
          <w:iCs/>
        </w:rPr>
        <w:t xml:space="preserve">include </w:t>
      </w:r>
      <w:r w:rsidR="000B2BCC">
        <w:rPr>
          <w:rFonts w:asciiTheme="majorHAnsi" w:hAnsiTheme="majorHAnsi" w:cstheme="majorHAnsi"/>
          <w:bCs/>
          <w:iCs/>
        </w:rPr>
        <w:t xml:space="preserve">population or social dynamics, </w:t>
      </w:r>
      <w:r w:rsidR="000B2BCC" w:rsidRPr="00EC0478">
        <w:rPr>
          <w:rFonts w:asciiTheme="majorHAnsi" w:hAnsiTheme="majorHAnsi" w:cstheme="majorHAnsi"/>
          <w:bCs/>
          <w:iCs/>
        </w:rPr>
        <w:t xml:space="preserve">temperature, sex ratio, pH, </w:t>
      </w:r>
      <w:ins w:id="15" w:author="Shannon Erica Kendal Joslin" w:date="2023-10-31T09:07:00Z">
        <w:r w:rsidR="00DB27A2">
          <w:rPr>
            <w:rFonts w:asciiTheme="majorHAnsi" w:hAnsiTheme="majorHAnsi" w:cstheme="majorHAnsi"/>
            <w:bCs/>
            <w:iCs/>
          </w:rPr>
          <w:t xml:space="preserve">background color, </w:t>
        </w:r>
      </w:ins>
      <w:r w:rsidR="000B2BCC">
        <w:rPr>
          <w:rFonts w:asciiTheme="majorHAnsi" w:hAnsiTheme="majorHAnsi" w:cstheme="majorHAnsi"/>
          <w:bCs/>
          <w:iCs/>
        </w:rPr>
        <w:t xml:space="preserve">and </w:t>
      </w:r>
      <w:r w:rsidR="000B2BCC" w:rsidRPr="00EC0478">
        <w:rPr>
          <w:rFonts w:asciiTheme="majorHAnsi" w:hAnsiTheme="majorHAnsi" w:cstheme="majorHAnsi"/>
          <w:bCs/>
          <w:iCs/>
        </w:rPr>
        <w:t>salinity</w:t>
      </w:r>
      <w:r w:rsidR="000B2BCC">
        <w:rPr>
          <w:rFonts w:asciiTheme="majorHAnsi" w:hAnsiTheme="majorHAnsi" w:cstheme="majorHAnsi"/>
          <w:bCs/>
          <w:iCs/>
        </w:rPr>
        <w:t xml:space="preserve">, and </w:t>
      </w:r>
      <w:commentRangeStart w:id="16"/>
      <w:r w:rsidR="000B2BCC">
        <w:rPr>
          <w:rFonts w:asciiTheme="majorHAnsi" w:hAnsiTheme="majorHAnsi" w:cstheme="majorHAnsi"/>
          <w:bCs/>
          <w:iCs/>
        </w:rPr>
        <w:t>sex reversal may occur throughout the lifespan of a fish</w:t>
      </w:r>
      <w:commentRangeEnd w:id="16"/>
      <w:r w:rsidR="00EF3EBC">
        <w:rPr>
          <w:rStyle w:val="CommentReference"/>
        </w:rPr>
        <w:commentReference w:id="16"/>
      </w:r>
      <w:r w:rsidR="000B2BCC">
        <w:rPr>
          <w:rFonts w:asciiTheme="majorHAnsi" w:hAnsiTheme="majorHAnsi" w:cstheme="majorHAnsi"/>
          <w:bCs/>
          <w:iCs/>
        </w:rPr>
        <w:t xml:space="preserve">. </w:t>
      </w:r>
      <w:commentRangeStart w:id="17"/>
      <w:r w:rsidR="000B2BCC">
        <w:rPr>
          <w:rFonts w:asciiTheme="majorHAnsi" w:hAnsiTheme="majorHAnsi" w:cstheme="majorHAnsi"/>
          <w:bCs/>
          <w:iCs/>
        </w:rPr>
        <w:t>Within g</w:t>
      </w:r>
      <w:r w:rsidR="000B2BCC" w:rsidRPr="00EC0478">
        <w:rPr>
          <w:rFonts w:asciiTheme="majorHAnsi" w:hAnsiTheme="majorHAnsi" w:cstheme="majorHAnsi"/>
          <w:bCs/>
          <w:iCs/>
        </w:rPr>
        <w:t xml:space="preserve">enetic </w:t>
      </w:r>
      <w:r w:rsidR="000B2BCC">
        <w:rPr>
          <w:rFonts w:asciiTheme="majorHAnsi" w:hAnsiTheme="majorHAnsi" w:cstheme="majorHAnsi"/>
          <w:bCs/>
          <w:iCs/>
        </w:rPr>
        <w:t xml:space="preserve">sex determination (GSD), sex is resolved upon the fusion of gametes where </w:t>
      </w:r>
      <w:r w:rsidR="000B2BCC" w:rsidRPr="00EC0478">
        <w:rPr>
          <w:rFonts w:asciiTheme="majorHAnsi" w:hAnsiTheme="majorHAnsi" w:cstheme="majorHAnsi"/>
          <w:bCs/>
          <w:iCs/>
        </w:rPr>
        <w:t>chromosom</w:t>
      </w:r>
      <w:r w:rsidR="000B2BCC">
        <w:rPr>
          <w:rFonts w:asciiTheme="majorHAnsi" w:hAnsiTheme="majorHAnsi" w:cstheme="majorHAnsi"/>
          <w:bCs/>
          <w:iCs/>
        </w:rPr>
        <w:t>al</w:t>
      </w:r>
      <w:r w:rsidR="000B2BCC" w:rsidRPr="00EC0478">
        <w:rPr>
          <w:rFonts w:asciiTheme="majorHAnsi" w:hAnsiTheme="majorHAnsi" w:cstheme="majorHAnsi"/>
          <w:bCs/>
          <w:iCs/>
        </w:rPr>
        <w:t xml:space="preserve"> </w:t>
      </w:r>
      <w:r w:rsidR="00EF3EBC">
        <w:rPr>
          <w:rFonts w:asciiTheme="majorHAnsi" w:hAnsiTheme="majorHAnsi" w:cstheme="majorHAnsi"/>
          <w:bCs/>
          <w:iCs/>
        </w:rPr>
        <w:t>(</w:t>
      </w:r>
      <w:r w:rsidR="000B2BCC" w:rsidRPr="00EC0478">
        <w:rPr>
          <w:rFonts w:asciiTheme="majorHAnsi" w:hAnsiTheme="majorHAnsi" w:cstheme="majorHAnsi"/>
          <w:bCs/>
          <w:iCs/>
        </w:rPr>
        <w:t>heterogametic males (XY) or females (ZW)</w:t>
      </w:r>
      <w:r w:rsidR="00EF3EBC">
        <w:rPr>
          <w:rFonts w:asciiTheme="majorHAnsi" w:hAnsiTheme="majorHAnsi" w:cstheme="majorHAnsi"/>
          <w:bCs/>
          <w:iCs/>
        </w:rPr>
        <w:t>)</w:t>
      </w:r>
      <w:r w:rsidR="000B2BCC">
        <w:rPr>
          <w:rFonts w:asciiTheme="majorHAnsi" w:hAnsiTheme="majorHAnsi" w:cstheme="majorHAnsi"/>
          <w:bCs/>
          <w:iCs/>
        </w:rPr>
        <w:t xml:space="preserve"> or genic</w:t>
      </w:r>
      <w:r w:rsidR="00EF3EBC">
        <w:rPr>
          <w:rFonts w:asciiTheme="majorHAnsi" w:hAnsiTheme="majorHAnsi" w:cstheme="majorHAnsi"/>
          <w:bCs/>
          <w:iCs/>
        </w:rPr>
        <w:t xml:space="preserve"> (</w:t>
      </w:r>
      <w:r w:rsidR="000B2BCC">
        <w:rPr>
          <w:rFonts w:asciiTheme="majorHAnsi" w:hAnsiTheme="majorHAnsi" w:cstheme="majorHAnsi"/>
          <w:bCs/>
          <w:iCs/>
        </w:rPr>
        <w:t>female-</w:t>
      </w:r>
      <w:r w:rsidR="00EF3EBC">
        <w:rPr>
          <w:rFonts w:asciiTheme="majorHAnsi" w:hAnsiTheme="majorHAnsi" w:cstheme="majorHAnsi"/>
          <w:bCs/>
          <w:iCs/>
        </w:rPr>
        <w:t xml:space="preserve"> </w:t>
      </w:r>
      <w:r w:rsidR="000B2BCC">
        <w:rPr>
          <w:rFonts w:asciiTheme="majorHAnsi" w:hAnsiTheme="majorHAnsi" w:cstheme="majorHAnsi"/>
          <w:bCs/>
          <w:iCs/>
        </w:rPr>
        <w:t>or male-specific master sex determining regulators</w:t>
      </w:r>
      <w:r w:rsidR="00EF3EBC">
        <w:rPr>
          <w:rFonts w:asciiTheme="majorHAnsi" w:hAnsiTheme="majorHAnsi" w:cstheme="majorHAnsi"/>
          <w:bCs/>
          <w:iCs/>
        </w:rPr>
        <w:t>)</w:t>
      </w:r>
      <w:r w:rsidR="000B2BCC">
        <w:rPr>
          <w:rFonts w:asciiTheme="majorHAnsi" w:hAnsiTheme="majorHAnsi" w:cstheme="majorHAnsi"/>
          <w:bCs/>
          <w:iCs/>
        </w:rPr>
        <w:t xml:space="preserve"> mechanisms drive the primary sexual development and gonadal output o</w:t>
      </w:r>
      <w:r w:rsidR="00EF3EBC">
        <w:rPr>
          <w:rFonts w:asciiTheme="majorHAnsi" w:hAnsiTheme="majorHAnsi" w:cstheme="majorHAnsi"/>
          <w:bCs/>
          <w:iCs/>
        </w:rPr>
        <w:t>f</w:t>
      </w:r>
      <w:r w:rsidR="000B2BCC">
        <w:rPr>
          <w:rFonts w:asciiTheme="majorHAnsi" w:hAnsiTheme="majorHAnsi" w:cstheme="majorHAnsi"/>
          <w:bCs/>
          <w:iCs/>
        </w:rPr>
        <w:t xml:space="preserve"> individuals </w:t>
      </w:r>
      <w:r w:rsidR="000B2BCC" w:rsidRPr="00EC0478">
        <w:rPr>
          <w:rFonts w:asciiTheme="majorHAnsi" w:hAnsiTheme="majorHAnsi" w:cstheme="majorHAnsi"/>
          <w:bCs/>
          <w:iCs/>
        </w:rPr>
        <w:fldChar w:fldCharType="begin"/>
      </w:r>
      <w:r w:rsidR="00807957">
        <w:rPr>
          <w:rFonts w:asciiTheme="majorHAnsi" w:hAnsiTheme="majorHAnsi" w:cstheme="majorHAnsi"/>
          <w:bCs/>
          <w:iCs/>
        </w:rPr>
        <w:instrText xml:space="preserve"> ADDIN ZOTERO_ITEM CSL_CITATION {"citationID":"tUxqQW8l","properties":{"formattedCitation":"(Bhattacharya &amp; Modi, 2021; Devlin &amp; Nagahama, 2002)","plainCitation":"(Bhattacharya &amp; Modi, 2021; Devlin &amp; Nagahama, 2002)","noteIndex":0},"citationItems":[{"id":725,"uris":["http://zotero.org/users/local/3tku6QP0/items/44W8ARGN"],"itemData":{"id":725,"type":"chapter","abstract":"Sex determination (SD) is the fundamental developmental process crucial for the survival of biological species. Fishes are the only class of vertebrates which show a larger plasticity in gonadal development and are represented by both gonochoristic (one sex at a time) and hermaphrodite (more than one sex) species. In teleosts, SD is either regulated by the genetic mode (GSD), where male and female have different sets of alleles that specify their reproductive fate and morphology, or determined by environmental variables (ESD) such as temperature, pH, salinity, or social conditions. Male-restricted master regulators like Dmy, Gsdf, Amhy, SdY, Sox3, and Dmrt1 or female-speciﬁc Foxl2 and Foxl3 have been well documented in different teleost species till date. However, the critical balance between the turnover rates of testosterone (T) to either estrogen (E2) or 11-ketotestosterone (11-KT) regulated by either aromatase enzyme (coded by Cyp19a1a) or 11β-hydroxylase enzyme (coded by Cyp11b) and 11β-hydroxysteroid dehydrogenase enzyme (coded by Hsd11b2), respectively, ﬁnally determines the sexual development and gonadal output. This chapter precisely discusses various SD mechanisms like the environmental conditions including social cue, endocrine factors, and genetic regulatory network(s) that collectively determine the gonadal fate and function in teleosts.","container-title":"Recent updates in molecular Endocrinology and Reproductive Physiology of Fish","event-place":"Singapore","ISBN":"9789811583681","language":"en","note":"DOI: 10.1007/978-981-15-8369-8_9","page":"121-138","publisher":"Springer Singapore","publisher-place":"Singapore","source":"DOI.org (Crossref)","title":"Sex Determination in Teleost Fish","URL":"https://link.springer.com/10.1007/978-981-15-8369-8_9","editor":[{"family":"Sundaray","given":"Jitendra Kumar"},{"family":"Rather","given":"Mohd Ashraf"},{"family":"Kumar","given":"Sujit"},{"family":"Agarwal","given":"Deepak"}],"author":[{"family":"Bhattacharya","given":"Indrashis"},{"family":"Modi","given":"Deepak"}],"accessed":{"date-parts":[["2023",10,16]]},"issued":{"date-parts":[["2021"]]}}},{"id":"5C7ZOkZq/pNBQPVm9","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tag8QPtV/eilve3hA","issue":"3-4","issued":{"date-parts":[["2002"]]},"page":"191-364","title":"Sex determination and sex differentiation in fish: An overview of genetic, physiological, and environmental influences","type":"article-journal","volume":"208"}}],"schema":"https://github.com/citation-style-language/schema/raw/master/csl-citation.json"} </w:instrText>
      </w:r>
      <w:r w:rsidR="000B2BCC" w:rsidRPr="00EC0478">
        <w:rPr>
          <w:rFonts w:asciiTheme="majorHAnsi" w:hAnsiTheme="majorHAnsi" w:cstheme="majorHAnsi"/>
          <w:bCs/>
          <w:iCs/>
        </w:rPr>
        <w:fldChar w:fldCharType="separate"/>
      </w:r>
      <w:r w:rsidR="000B2BCC" w:rsidRPr="00EC0478">
        <w:rPr>
          <w:rFonts w:asciiTheme="majorHAnsi" w:hAnsiTheme="majorHAnsi" w:cstheme="majorHAnsi"/>
          <w:bCs/>
          <w:iCs/>
          <w:noProof/>
        </w:rPr>
        <w:t>(Bhattacharya &amp; Modi, 2021; Devlin &amp; Nagahama, 2002)</w:t>
      </w:r>
      <w:r w:rsidR="000B2BCC" w:rsidRPr="00EC0478">
        <w:rPr>
          <w:rFonts w:asciiTheme="majorHAnsi" w:hAnsiTheme="majorHAnsi" w:cstheme="majorHAnsi"/>
          <w:bCs/>
          <w:iCs/>
        </w:rPr>
        <w:fldChar w:fldCharType="end"/>
      </w:r>
      <w:r w:rsidR="000B2BCC" w:rsidRPr="00EC0478">
        <w:rPr>
          <w:rFonts w:asciiTheme="majorHAnsi" w:hAnsiTheme="majorHAnsi" w:cstheme="majorHAnsi"/>
          <w:bCs/>
          <w:iCs/>
        </w:rPr>
        <w:t xml:space="preserve">. </w:t>
      </w:r>
      <w:commentRangeEnd w:id="17"/>
      <w:r w:rsidR="00EF3EBC">
        <w:rPr>
          <w:rStyle w:val="CommentReference"/>
        </w:rPr>
        <w:commentReference w:id="17"/>
      </w:r>
      <w:r w:rsidR="000B2BCC">
        <w:rPr>
          <w:rFonts w:asciiTheme="majorHAnsi" w:hAnsiTheme="majorHAnsi" w:cstheme="majorHAnsi"/>
          <w:bCs/>
          <w:iCs/>
        </w:rPr>
        <w:t xml:space="preserve">Co-occurring sex determining pathways may utilize any combination of ESD and GSD mechanisms where environmental factors influencing epigenetics may alter the sex of GSD individuals through environmental sex reversal (ESR) </w:t>
      </w:r>
      <w:r w:rsidR="000B2BCC">
        <w:rPr>
          <w:rFonts w:asciiTheme="majorHAnsi" w:hAnsiTheme="majorHAnsi" w:cstheme="majorHAnsi"/>
          <w:bCs/>
          <w:iCs/>
        </w:rPr>
        <w:fldChar w:fldCharType="begin"/>
      </w:r>
      <w:r w:rsidR="00807957">
        <w:rPr>
          <w:rFonts w:asciiTheme="majorHAnsi" w:hAnsiTheme="majorHAnsi" w:cstheme="majorHAnsi"/>
          <w:bCs/>
          <w:iCs/>
        </w:rPr>
        <w:instrText xml:space="preserve"> ADDIN ZOTERO_ITEM CSL_CITATION {"citationID":"hl6SaVwV","properties":{"formattedCitation":"(Devlin &amp; Nagahama, 2002; Shao et al., 2014)","plainCitation":"(Devlin &amp; Nagahama, 2002; Shao et al., 2014)","noteIndex":0},"citationItems":[{"id":"5C7ZOkZq/pNBQPVm9","uris":["http://www.mendeley.com/documents/?uuid=a30ee487-33a4-4c79-8bfa-367738cec317"],"itemData":{"DOI":"10.1016/S0044-8486(02)00057-1","ISBN":"0044-8486","ISSN":"00448486","abstract":"A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tag8QPtV/eilve3hA","issue":"3-4","issued":{"date-parts":[["2002"]]},"page":"191-364","title":"Sex determination and sex differentiation in fish: An overview of genetic, physiological, and environmental influences","type":"article-journal","volume":"208"}},{"id":727,"uris":["http://zotero.org/users/local/3tku6QP0/items/47394HWW"],"itemData":{"id":727,"type":"article-journal","abstract":"Environmental sex determination (ESD) occurs in divergent, phylogenetically unrelated taxa, and in some species, co-occurs with genetic sex determination (GSD) mechanisms. Although epigenetic regulation in response to environmental effects has long been proposed to be associated with ESD, a systemic analysis on epigenetic regulation of ESD is still lacking. Using half-smooth tongue sole (\n              Cynoglossus semilaevis\n              ) as a model—a marine fish that has both ZW chromosomal GSD and temperature-dependent ESD—we investigated the role of DNA methylation in transition from GSD to ESD. Comparative analysis of the gonadal DNA methylomes of pseudomale, female, and normal male fish revealed that genes in the sex determination pathways are the major targets of substantial methylation modification during sexual reversal. Methylation modification in pseudomales is globally inherited in their ZW offspring, which can naturally develop into pseudomales without temperature incubation. Transcriptome analysis revealed that dosage compensation occurs in a restricted, methylated cytosine enriched Z chromosomal region in pseudomale testes, achieving equal expression level in normal male testes. In contrast, female-specific W chromosomal genes are suppressed in pseudomales by methylation regulation. We conclude that epigenetic regulation plays multiple crucial roles in sexual reversal of tongue sole fish. We also offer the first clues on the mechanisms behind gene dosage balancing in an organism that undergoes sexual reversal. Finally, we suggest a causal link between the bias sex chromosome assortment in the offspring of a pseudomale family and the transgenerational epigenetic inheritance of sexual reversal in tongue sole fish.","container-title":"Genome Research","DOI":"10.1101/gr.162172.113","ISSN":"1088-9051","issue":"4","journalAbbreviation":"Genome Res.","language":"en","page":"604-615","source":"DOI.org (Crossref)","title":"Epigenetic modification and inheritance in sexual reversal of fish","volume":"24","author":[{"family":"Shao","given":"Changwei"},{"family":"Li","given":"Qiye"},{"family":"Chen","given":"Songlin"},{"family":"Zhang","given":"Pei"},{"family":"Lian","given":"Jinmin"},{"family":"Hu","given":"Qiaomu"},{"family":"Sun","given":"Bing"},{"family":"Jin","given":"Lijun"},{"family":"Liu","given":"Shanshan"},{"family":"Wang","given":"Zongji"},{"family":"Zhao","given":"Hongmei"},{"family":"Jin","given":"Zonghui"},{"family":"Liang","given":"Zhuo"},{"family":"Li","given":"Yangzhen"},{"family":"Zheng","given":"Qiumei"},{"family":"Zhang","given":"Yong"},{"family":"Wang","given":"Jun"},{"family":"Zhang","given":"Guojie"}],"issued":{"date-parts":[["2014",4]]}}}],"schema":"https://github.com/citation-style-language/schema/raw/master/csl-citation.json"} </w:instrText>
      </w:r>
      <w:r w:rsidR="000B2BCC">
        <w:rPr>
          <w:rFonts w:asciiTheme="majorHAnsi" w:hAnsiTheme="majorHAnsi" w:cstheme="majorHAnsi"/>
          <w:bCs/>
          <w:iCs/>
        </w:rPr>
        <w:fldChar w:fldCharType="separate"/>
      </w:r>
      <w:r w:rsidR="000B2BCC">
        <w:rPr>
          <w:rFonts w:asciiTheme="majorHAnsi" w:hAnsiTheme="majorHAnsi" w:cstheme="majorHAnsi"/>
          <w:bCs/>
          <w:iCs/>
          <w:noProof/>
        </w:rPr>
        <w:t>(Devlin &amp; Nagahama, 2002; Shao et al., 2014)</w:t>
      </w:r>
      <w:r w:rsidR="000B2BCC">
        <w:rPr>
          <w:rFonts w:asciiTheme="majorHAnsi" w:hAnsiTheme="majorHAnsi" w:cstheme="majorHAnsi"/>
          <w:bCs/>
          <w:iCs/>
        </w:rPr>
        <w:fldChar w:fldCharType="end"/>
      </w:r>
      <w:r w:rsidR="000B2BCC">
        <w:rPr>
          <w:rFonts w:asciiTheme="majorHAnsi" w:hAnsiTheme="majorHAnsi" w:cstheme="majorHAnsi"/>
          <w:bCs/>
          <w:iCs/>
        </w:rPr>
        <w:t xml:space="preserve">. </w:t>
      </w:r>
      <w:r w:rsidR="00813AA0">
        <w:rPr>
          <w:rFonts w:asciiTheme="majorHAnsi" w:hAnsiTheme="majorHAnsi" w:cstheme="majorHAnsi"/>
          <w:bCs/>
          <w:iCs/>
        </w:rPr>
        <w:t xml:space="preserve">Understanding </w:t>
      </w:r>
      <w:r w:rsidR="009411C6">
        <w:rPr>
          <w:rFonts w:asciiTheme="majorHAnsi" w:hAnsiTheme="majorHAnsi" w:cstheme="majorHAnsi"/>
          <w:bCs/>
          <w:iCs/>
        </w:rPr>
        <w:t>how sex is determined in a</w:t>
      </w:r>
      <w:r w:rsidR="00813AA0">
        <w:rPr>
          <w:rFonts w:asciiTheme="majorHAnsi" w:hAnsiTheme="majorHAnsi" w:cstheme="majorHAnsi"/>
          <w:bCs/>
          <w:iCs/>
        </w:rPr>
        <w:t xml:space="preserve"> species </w:t>
      </w:r>
      <w:r w:rsidR="009411C6">
        <w:rPr>
          <w:rFonts w:asciiTheme="majorHAnsi" w:hAnsiTheme="majorHAnsi" w:cstheme="majorHAnsi"/>
          <w:bCs/>
          <w:iCs/>
        </w:rPr>
        <w:t>allows for more</w:t>
      </w:r>
      <w:r w:rsidR="00813AA0">
        <w:rPr>
          <w:rFonts w:asciiTheme="majorHAnsi" w:hAnsiTheme="majorHAnsi" w:cstheme="majorHAnsi"/>
          <w:bCs/>
          <w:iCs/>
        </w:rPr>
        <w:t xml:space="preserve"> </w:t>
      </w:r>
      <w:r w:rsidR="009411C6">
        <w:rPr>
          <w:rFonts w:asciiTheme="majorHAnsi" w:hAnsiTheme="majorHAnsi" w:cstheme="majorHAnsi"/>
          <w:bCs/>
          <w:iCs/>
        </w:rPr>
        <w:t>effe</w:t>
      </w:r>
      <w:r w:rsidR="00EF3EBC">
        <w:rPr>
          <w:rFonts w:asciiTheme="majorHAnsi" w:hAnsiTheme="majorHAnsi" w:cstheme="majorHAnsi"/>
          <w:bCs/>
          <w:iCs/>
        </w:rPr>
        <w:t>c</w:t>
      </w:r>
      <w:r w:rsidR="009411C6">
        <w:rPr>
          <w:rFonts w:asciiTheme="majorHAnsi" w:hAnsiTheme="majorHAnsi" w:cstheme="majorHAnsi"/>
          <w:bCs/>
          <w:iCs/>
        </w:rPr>
        <w:t>tive</w:t>
      </w:r>
      <w:r w:rsidR="00813AA0">
        <w:rPr>
          <w:rFonts w:asciiTheme="majorHAnsi" w:hAnsiTheme="majorHAnsi" w:cstheme="majorHAnsi"/>
          <w:bCs/>
          <w:iCs/>
        </w:rPr>
        <w:t xml:space="preserve"> management practices such as the ability</w:t>
      </w:r>
      <w:r w:rsidR="00E5483C">
        <w:rPr>
          <w:rFonts w:asciiTheme="majorHAnsi" w:hAnsiTheme="majorHAnsi" w:cstheme="majorHAnsi"/>
          <w:bCs/>
          <w:iCs/>
        </w:rPr>
        <w:t xml:space="preserve"> </w:t>
      </w:r>
      <w:r w:rsidR="00813AA0">
        <w:rPr>
          <w:rFonts w:asciiTheme="majorHAnsi" w:hAnsiTheme="majorHAnsi" w:cstheme="majorHAnsi"/>
          <w:bCs/>
          <w:iCs/>
        </w:rPr>
        <w:t xml:space="preserve">to </w:t>
      </w:r>
      <w:r w:rsidR="000B2BCC">
        <w:rPr>
          <w:rFonts w:asciiTheme="majorHAnsi" w:hAnsiTheme="majorHAnsi" w:cstheme="majorHAnsi"/>
          <w:bCs/>
          <w:iCs/>
        </w:rPr>
        <w:t>utilize ESR strategies to produce desired sex ratios in captive</w:t>
      </w:r>
      <w:r w:rsidR="00EF3EBC">
        <w:rPr>
          <w:rFonts w:asciiTheme="majorHAnsi" w:hAnsiTheme="majorHAnsi" w:cstheme="majorHAnsi"/>
          <w:bCs/>
          <w:iCs/>
        </w:rPr>
        <w:t xml:space="preserve"> </w:t>
      </w:r>
      <w:r w:rsidR="00EF3EBC">
        <w:rPr>
          <w:rFonts w:asciiTheme="majorHAnsi" w:hAnsiTheme="majorHAnsi" w:cstheme="majorHAnsi"/>
          <w:bCs/>
          <w:iCs/>
        </w:rPr>
        <w:lastRenderedPageBreak/>
        <w:t>populations</w:t>
      </w:r>
      <w:r w:rsidR="00813AA0">
        <w:rPr>
          <w:rFonts w:asciiTheme="majorHAnsi" w:hAnsiTheme="majorHAnsi" w:cstheme="majorHAnsi"/>
          <w:bCs/>
          <w:iCs/>
        </w:rPr>
        <w:t xml:space="preserve"> </w:t>
      </w:r>
      <w:r w:rsidR="00E5483C">
        <w:rPr>
          <w:rFonts w:asciiTheme="majorHAnsi" w:hAnsiTheme="majorHAnsi" w:cstheme="majorHAnsi"/>
          <w:bCs/>
          <w:iCs/>
        </w:rPr>
        <w:t xml:space="preserve">or to non-lethally sex fish at all life stages, regardless of gametic expression </w:t>
      </w:r>
      <w:r w:rsidR="000B2BCC">
        <w:rPr>
          <w:rFonts w:asciiTheme="majorHAnsi" w:hAnsiTheme="majorHAnsi" w:cstheme="majorHAnsi"/>
          <w:bCs/>
          <w:iCs/>
        </w:rPr>
        <w:fldChar w:fldCharType="begin"/>
      </w:r>
      <w:r w:rsidR="000B2BCC">
        <w:rPr>
          <w:rFonts w:asciiTheme="majorHAnsi" w:hAnsiTheme="majorHAnsi" w:cstheme="majorHAnsi"/>
          <w:bCs/>
          <w:iCs/>
        </w:rPr>
        <w:instrText xml:space="preserve"> ADDIN ZOTERO_ITEM CSL_CITATION {"citationID":"txq7hsoN","properties":{"formattedCitation":"(Stelkens &amp; Wedekind, 2010)","plainCitation":"(Stelkens &amp; Wedekind, 2010)","noteIndex":0},"citationItems":[{"id":731,"uris":["http://zotero.org/users/local/3tku6QP0/items/CHTJMMV5"],"itemData":{"id":731,"type":"article-journal","abstract":"The great diversity of sex determination mechanisms in animals and plants ranges from genetic sex determination (GSD, e.g. mammals, birds, and most dioecious plants) to environmental sex determination (ESD, e.g. many reptiles) and includes a mixture of both, for example when an individual’s genetically determined sex is environmentally reversed during ontogeny (ESR, environmental sex reversal, e.g. many fish and amphibia). ESD and ESR can lead to widely varying and unstable population sex ratios. Populations exposed to conditions such as endocrine-active substances or temperature shifts may decline over time due to skewed sex ratios, a scenario that may become increasingly relevant with greater anthropogenic interference on watercourses. Continuous exposure of populations to factors causing ESR could lead to the extinction of genetic sex factors and may render a population dependent on the environmental factors that induce the sex change. However, ESR also presents opportunities for population management, especially if the Y or W chromosome is not, or not severely, degenerated. This seems to be the case in many amphibians and fish. Population growth or decline in such species can potentially be controlled through the introduction of so-called Trojan sex genes carriers, individuals that possess sex chromosomes or genes opposite from what their phenotype predicts. Here, we review the conditions for ESR, its prevalence in natural populations, the resulting physiological and reproductive consequences, and how these may become instrumental for population management.","container-title":"Molecular Ecology","DOI":"10.1111/j.1365-294X.2010.04526.x","ISSN":"09621083","issue":"4","language":"en","page":"627-646","source":"DOI.org (Crossref)","title":"Environmental sex reversal, Trojan sex genes, and sex ratio adjustment: conditions and population consequences: ENVIRONMENTAL SEX REVERSAL AND TROJAN SEX GENES","title-short":"Environmental sex reversal, Trojan sex genes, and sex ratio adjustment","volume":"19","author":[{"family":"Stelkens","given":"Rike B."},{"family":"Wedekind","given":"Claus"}],"issued":{"date-parts":[["2010",2]]}}}],"schema":"https://github.com/citation-style-language/schema/raw/master/csl-citation.json"} </w:instrText>
      </w:r>
      <w:r w:rsidR="000B2BCC">
        <w:rPr>
          <w:rFonts w:asciiTheme="majorHAnsi" w:hAnsiTheme="majorHAnsi" w:cstheme="majorHAnsi"/>
          <w:bCs/>
          <w:iCs/>
        </w:rPr>
        <w:fldChar w:fldCharType="separate"/>
      </w:r>
      <w:r w:rsidR="000B2BCC">
        <w:rPr>
          <w:rFonts w:asciiTheme="majorHAnsi" w:hAnsiTheme="majorHAnsi" w:cstheme="majorHAnsi"/>
          <w:bCs/>
          <w:iCs/>
          <w:noProof/>
        </w:rPr>
        <w:t>(Stelkens &amp; Wedekind, 2010)</w:t>
      </w:r>
      <w:r w:rsidR="000B2BCC">
        <w:rPr>
          <w:rFonts w:asciiTheme="majorHAnsi" w:hAnsiTheme="majorHAnsi" w:cstheme="majorHAnsi"/>
          <w:bCs/>
          <w:iCs/>
        </w:rPr>
        <w:fldChar w:fldCharType="end"/>
      </w:r>
      <w:r w:rsidR="000B2BCC">
        <w:rPr>
          <w:rFonts w:asciiTheme="majorHAnsi" w:hAnsiTheme="majorHAnsi" w:cstheme="majorHAnsi"/>
          <w:bCs/>
          <w:iCs/>
        </w:rPr>
        <w:t>.</w:t>
      </w:r>
    </w:p>
    <w:p w14:paraId="428F1CB3" w14:textId="77777777" w:rsidR="00E61BA2" w:rsidRPr="00E61BA2" w:rsidRDefault="00E61BA2" w:rsidP="00E61BA2">
      <w:pPr>
        <w:rPr>
          <w:rFonts w:asciiTheme="majorHAnsi" w:hAnsiTheme="majorHAnsi" w:cstheme="majorHAnsi"/>
          <w:bCs/>
          <w:iCs/>
        </w:rPr>
      </w:pPr>
    </w:p>
    <w:p w14:paraId="62A4B10C" w14:textId="455497BC" w:rsidR="000B2BCC" w:rsidRPr="00E61BA2" w:rsidRDefault="00E61BA2" w:rsidP="00E61BA2">
      <w:pPr>
        <w:pStyle w:val="Header"/>
        <w:outlineLvl w:val="1"/>
        <w:rPr>
          <w:rFonts w:asciiTheme="majorHAnsi" w:hAnsiTheme="majorHAnsi" w:cstheme="majorHAnsi"/>
        </w:rPr>
      </w:pPr>
      <w:r>
        <w:rPr>
          <w:rFonts w:asciiTheme="majorHAnsi" w:hAnsiTheme="majorHAnsi" w:cstheme="majorHAnsi"/>
        </w:rPr>
        <w:t>Sex Ratios in Small Populations</w:t>
      </w:r>
    </w:p>
    <w:p w14:paraId="6328F30C" w14:textId="32DA130E" w:rsidR="000B2BCC" w:rsidRDefault="000B2BCC" w:rsidP="000B2BCC">
      <w:pPr>
        <w:rPr>
          <w:rFonts w:asciiTheme="majorHAnsi" w:hAnsiTheme="majorHAnsi" w:cstheme="majorHAnsi"/>
          <w:bCs/>
          <w:iCs/>
          <w:color w:val="00000A"/>
        </w:rPr>
      </w:pPr>
      <w:r>
        <w:rPr>
          <w:rFonts w:asciiTheme="majorHAnsi" w:hAnsiTheme="majorHAnsi" w:cstheme="majorHAnsi"/>
          <w:bCs/>
          <w:iCs/>
          <w:color w:val="00000A"/>
        </w:rPr>
        <w:t xml:space="preserve">Sex-ratio bias </w:t>
      </w:r>
      <w:r w:rsidRPr="00C07444">
        <w:rPr>
          <w:rFonts w:asciiTheme="majorHAnsi" w:hAnsiTheme="majorHAnsi" w:cstheme="majorHAnsi"/>
          <w:bCs/>
          <w:iCs/>
        </w:rPr>
        <w:t>within populations can occur at all stages of life for reasons such as environmental</w:t>
      </w:r>
      <w:r>
        <w:rPr>
          <w:rFonts w:asciiTheme="majorHAnsi" w:hAnsiTheme="majorHAnsi" w:cstheme="majorHAnsi"/>
          <w:bCs/>
          <w:iCs/>
        </w:rPr>
        <w:t xml:space="preserve"> conditions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{"citationID":"aeJirIHY","properties":{"formattedCitation":"(Korpelainen, 1990)","plainCitation":"(Korpelainen, 1990)","noteIndex":0},"citationItems":[{"id":627,"uris":["http://zotero.org/users/local/3tku6QP0/items/EN3DY5W9"],"itemData":{"id":627,"type":"article-journal","container-title":"Biological Reviews","DOI":"10.1111/j.1469-185X.1990.tb01187.x","ISSN":"1464-7931, 1469-185X","issue":"2","journalAbbreviation":"Biological Reviews","language":"en","page":"147-184","source":"DOI.org (Crossref)","title":"SEX RATIOS AND CONDITIONS REQUIRED FOR ENVIRONMENTAL SEX DETERMINATION IN ANIMALS","volume":"65","author":[{"family":"Korpelainen","given":"Helena"}],"issued":{"date-parts":[["1990",5]]}}}],"schema":"https://github.com/citation-style-language/schema/raw/master/csl-citation.json"}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(Korpelainen, 1990)</w:t>
      </w:r>
      <w:r>
        <w:rPr>
          <w:rFonts w:asciiTheme="majorHAnsi" w:hAnsiTheme="majorHAnsi" w:cstheme="majorHAnsi"/>
          <w:bCs/>
          <w:iCs/>
        </w:rPr>
        <w:fldChar w:fldCharType="end"/>
      </w:r>
      <w:r>
        <w:rPr>
          <w:rFonts w:asciiTheme="majorHAnsi" w:hAnsiTheme="majorHAnsi" w:cstheme="majorHAnsi"/>
          <w:bCs/>
          <w:iCs/>
        </w:rPr>
        <w:t>,</w:t>
      </w:r>
      <w:r w:rsidRPr="00C07444">
        <w:rPr>
          <w:rFonts w:asciiTheme="majorHAnsi" w:hAnsiTheme="majorHAnsi" w:cstheme="majorHAnsi"/>
          <w:bCs/>
          <w:iCs/>
        </w:rPr>
        <w:t xml:space="preserve"> temperature changes </w:t>
      </w:r>
      <w:r w:rsidRPr="00C07444">
        <w:rPr>
          <w:rFonts w:asciiTheme="majorHAnsi" w:hAnsiTheme="majorHAnsi" w:cstheme="majorHAnsi"/>
          <w:bCs/>
          <w:iCs/>
        </w:rPr>
        <w:fldChar w:fldCharType="begin"/>
      </w:r>
      <w:r w:rsidRPr="00C07444">
        <w:rPr>
          <w:rFonts w:asciiTheme="majorHAnsi" w:hAnsiTheme="majorHAnsi" w:cstheme="majorHAnsi"/>
          <w:bCs/>
          <w:iCs/>
        </w:rPr>
        <w:instrText xml:space="preserve"> ADDIN ZOTERO_ITEM CSL_CITATION {"citationID":"jYO7lRep","properties":{"formattedCitation":"(Baroiller &amp; D\\uc0\\u8217{}Cotta, 2016; Geffroy &amp; Wedekind, 2020)","plainCitation":"(Baroiller &amp; D’Cotta, 2016; Geffroy &amp; Wedekind, 2020)","noteIndex":0},"citationItems":[{"id":617,"uris":["http://zotero.org/users/local/3tku6QP0/items/LK9TRZGZ"],"itemData":{"id":617,"type":"article-journal","container-title":"Sexual Development","language":"en","page":"242-266","source":"Zotero","title":"The Reversible Sex of Gonochoristic Fish: Insights and Consequences","volume":"10","author":[{"family":"Baroiller","given":"Jean-François"},{"family":"D’Cotta","given":"Helena"}],"issued":{"date-parts":[["2016"]]}}},{"id":613,"uris":["http://zotero.org/users/local/3tku6QP0/items/FEMDWU4Z"],"itemData":{"id":613,"type":"article-journal","abstract":"In fishes, sex is determined by genetics, the environment or an interaction of both. Temperature is among the most important environmental factors that can affect sex determination. As a consequence, changes in temperature at critical developmental stages can induce biases in primary sex ratios in some species. However, early sex ratios can also be biased by sex-specific tolerances to environmental stresses that may, in some cases, be amplified by changes in water temperature. Sex-specific reactions to environmental stress have been observed at early larval stages before gonad formation starts. It is therefore necessary to distinguish between temperature effects on sex determination, generally acting through the stress axis or epigenetic mechanisms, and temperature effects on sex-specific mortality. Both are likely to affect sex ratios and hence population dynamics. Moreover, in cases where temperature effects on sex determination lead to genotype–phenotype mismatches, long-term effects on population dynamics are possible, for example temperature-induced masculinization potentially leading to the loss of Y chromosomes or feminization to male-biased operational sex ratios in future generations. To date, most studies under controlled conditions conclude that if temperature affects sex ratios, elevated temperatures mostly lead to a male bias. The few studies that have been performed on wild populations seem to confirm this general trend. Recent findings suggest that transgenerational plasticity could mitigate the effects of warming on sex ratios in some populations.","container-title":"Journal of Fish Biology","DOI":"10.1111/jfb.14429","ISSN":"0022-1112, 1095-8649","issue":"3","journalAbbreviation":"J Fish Biol","language":"en","page":"596-606","source":"DOI.org (Crossref)","title":"Effects of global warming on sex ratios in fishes","volume":"97","author":[{"family":"Geffroy","given":"Benjamin"},{"family":"Wedekind","given":"Claus"}],"issued":{"date-parts":[["2020",9]]}}}],"schema":"https://github.com/citation-style-language/schema/raw/master/csl-citation.json"} </w:instrText>
      </w:r>
      <w:r w:rsidRPr="00C07444">
        <w:rPr>
          <w:rFonts w:asciiTheme="majorHAnsi" w:hAnsiTheme="majorHAnsi" w:cstheme="majorHAnsi"/>
          <w:bCs/>
          <w:iCs/>
        </w:rPr>
        <w:fldChar w:fldCharType="separate"/>
      </w:r>
      <w:r w:rsidRPr="00C07444">
        <w:rPr>
          <w:rFonts w:ascii="Calibri Light" w:hAnsiTheme="majorHAnsi" w:cs="Calibri Light"/>
        </w:rPr>
        <w:t>(Baroiller &amp; D’Cotta, 2016; Geffroy &amp; Wedekind, 2020)</w:t>
      </w:r>
      <w:r w:rsidRPr="00C07444">
        <w:rPr>
          <w:rFonts w:asciiTheme="majorHAnsi" w:hAnsiTheme="majorHAnsi" w:cstheme="majorHAnsi"/>
          <w:bCs/>
          <w:iCs/>
        </w:rPr>
        <w:fldChar w:fldCharType="end"/>
      </w:r>
      <w:r w:rsidRPr="00C07444">
        <w:rPr>
          <w:rFonts w:asciiTheme="majorHAnsi" w:hAnsiTheme="majorHAnsi" w:cstheme="majorHAnsi"/>
          <w:bCs/>
          <w:iCs/>
        </w:rPr>
        <w:t xml:space="preserve">, </w:t>
      </w:r>
      <w:r w:rsidR="00EF3EBC">
        <w:rPr>
          <w:rFonts w:asciiTheme="majorHAnsi" w:hAnsiTheme="majorHAnsi" w:cstheme="majorHAnsi"/>
          <w:bCs/>
          <w:iCs/>
        </w:rPr>
        <w:t xml:space="preserve">sex-specific </w:t>
      </w:r>
      <w:r>
        <w:rPr>
          <w:rFonts w:asciiTheme="majorHAnsi" w:hAnsiTheme="majorHAnsi" w:cstheme="majorHAnsi"/>
          <w:bCs/>
          <w:iCs/>
        </w:rPr>
        <w:t xml:space="preserve">dispersal patterns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{"citationID":"xsiYKZt2","properties":{"formattedCitation":"(Hutchings &amp; Gerber, 2002)","plainCitation":"(Hutchings &amp; Gerber, 2002)","noteIndex":0},"citationItems":[{"id":619,"uris":["http://zotero.org/users/local/3tku6QP0/items/34RXDYER"],"itemData":{"id":619,"type":"article-journal","container-title":"Proceedings of the Royal Society B: Biological Sciences","DOI":"10.1098/rspb.2002.2176","language":"en","page":"2487-2493","source":"Zotero","title":"Sex–biased dispersal in a salmonid fish","volume":"269","author":[{"family":"Hutchings","given":"Jeffrey A"},{"family":"Gerber","given":"Leah"}],"issued":{"date-parts":[["2002"]]}}}],"schema":"https://github.com/citation-style-language/schema/raw/master/csl-citation.json"}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(Hutchings &amp; Gerber, 2002)</w:t>
      </w:r>
      <w:r>
        <w:rPr>
          <w:rFonts w:asciiTheme="majorHAnsi" w:hAnsiTheme="majorHAnsi" w:cstheme="majorHAnsi"/>
          <w:bCs/>
          <w:iCs/>
        </w:rPr>
        <w:fldChar w:fldCharType="end"/>
      </w:r>
      <w:r w:rsidRPr="00C07444">
        <w:rPr>
          <w:rFonts w:asciiTheme="majorHAnsi" w:hAnsiTheme="majorHAnsi" w:cstheme="majorHAnsi"/>
          <w:bCs/>
          <w:iCs/>
        </w:rPr>
        <w:t xml:space="preserve">, </w:t>
      </w:r>
      <w:r>
        <w:rPr>
          <w:rFonts w:asciiTheme="majorHAnsi" w:hAnsiTheme="majorHAnsi" w:cstheme="majorHAnsi"/>
          <w:bCs/>
          <w:iCs/>
        </w:rPr>
        <w:t xml:space="preserve">parental condition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{"citationID":"ydEqm5lg","properties":{"formattedCitation":"(Trivers &amp; Willard, 1973)","plainCitation":"(Trivers &amp; Willard, 1973)","noteIndex":0},"citationItems":[{"id":622,"uris":["http://zotero.org/users/local/3tku6QP0/items/U4TX9ZEE"],"itemData":{"id":622,"type":"article-journal","abstract":"Theory and data suggest that a male in good condition at the end of the period of parental investment is expected to outreproduce a sister in similar condition, while she is expected to outreproduce him if both are in poor condition. Accordingly, natural selection should favor parental ability to adjust the sex ratio of offspring produced according to parental ability to invest. Data from mammals support the model: As maternal condition declines, the adult female tends to produce a lower ratio of males to females.","container-title":"Science","DOI":"10.1126/science.179.4068.90","issue":"4068","note":"_eprint: https://www.science.org/doi/pdf/10.1126/science.179.4068.90","page":"90-92","title":"Natural Selection of Parental Ability to Vary the Sex Ratio of Offspring","volume":"179","author":[{"family":"Trivers","given":"Robert L."},{"family":"Willard","given":"Dan E."}],"issued":{"date-parts":[["1973"]]}}}],"schema":"https://github.com/citation-style-language/schema/raw/master/csl-citation.json"}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(Trivers &amp; Willard, 1973)</w:t>
      </w:r>
      <w:r>
        <w:rPr>
          <w:rFonts w:asciiTheme="majorHAnsi" w:hAnsiTheme="majorHAnsi" w:cstheme="majorHAnsi"/>
          <w:bCs/>
          <w:iCs/>
        </w:rPr>
        <w:fldChar w:fldCharType="end"/>
      </w:r>
      <w:r>
        <w:rPr>
          <w:rFonts w:asciiTheme="majorHAnsi" w:hAnsiTheme="majorHAnsi" w:cstheme="majorHAnsi"/>
          <w:bCs/>
          <w:iCs/>
        </w:rPr>
        <w:t>, and</w:t>
      </w:r>
      <w:r w:rsidR="00EF3EBC">
        <w:rPr>
          <w:rFonts w:asciiTheme="majorHAnsi" w:hAnsiTheme="majorHAnsi" w:cstheme="majorHAnsi"/>
          <w:bCs/>
          <w:iCs/>
        </w:rPr>
        <w:t xml:space="preserve"> sex-biased</w:t>
      </w:r>
      <w:r>
        <w:rPr>
          <w:rFonts w:asciiTheme="majorHAnsi" w:hAnsiTheme="majorHAnsi" w:cstheme="majorHAnsi"/>
          <w:bCs/>
          <w:iCs/>
        </w:rPr>
        <w:t xml:space="preserve"> </w:t>
      </w:r>
      <w:r w:rsidRPr="00C07444">
        <w:rPr>
          <w:rFonts w:asciiTheme="majorHAnsi" w:hAnsiTheme="majorHAnsi" w:cstheme="majorHAnsi"/>
          <w:bCs/>
          <w:iCs/>
        </w:rPr>
        <w:t>harvesting</w:t>
      </w:r>
      <w:r>
        <w:rPr>
          <w:rFonts w:asciiTheme="majorHAnsi" w:hAnsiTheme="majorHAnsi" w:cstheme="majorHAnsi"/>
          <w:bCs/>
          <w:iCs/>
        </w:rPr>
        <w:t xml:space="preserve"> </w:t>
      </w:r>
      <w:r>
        <w:rPr>
          <w:rFonts w:asciiTheme="majorHAnsi" w:hAnsiTheme="majorHAnsi" w:cstheme="majorHAnsi"/>
          <w:bCs/>
          <w:iCs/>
        </w:rPr>
        <w:fldChar w:fldCharType="begin"/>
      </w:r>
      <w:r>
        <w:rPr>
          <w:rFonts w:asciiTheme="majorHAnsi" w:hAnsiTheme="majorHAnsi" w:cstheme="majorHAnsi"/>
          <w:bCs/>
          <w:iCs/>
        </w:rPr>
        <w:instrText xml:space="preserve"> ADDIN ZOTERO_ITEM CSL_CITATION {"citationID":"3O9g0AgP","properties":{"formattedCitation":"(Robertson et al., 2006)","plainCitation":"(Robertson et al., 2006)","noteIndex":0},"citationItems":[{"id":625,"uris":["http://zotero.org/users/local/3tku6QP0/items/88CRIY73"],"itemData":{"id":625,"type":"article-journal","abstract":"Supplementary feeding is often a key tool in the intensive management of captive and threatened species. Although it can increase such parameters as breeding frequency and individual survival, supplementary feeding may produce undesirable side effects that increase overall extinction risk. Recent attempts to increase breeding frequency and success in the kakapo\n              Strigops habroptilus\n              using supplementary feeding inadvertently resulted in highly male-biased chick sex ratios. Here, we describe how the inclusion of sex allocation theory has remedied this conservation dilemma. Our study is the first to manipulate chick sex ratios in an endangered species by altering maternal condition and highlights the importance of incorporating evolutionary theory into modern conservation practice.","container-title":"Biology Letters","DOI":"10.1098/rsbl.2005.0430","ISSN":"1744-9561, 1744-957X","issue":"2","journalAbbreviation":"Biol. Lett.","language":"en","page":"229-231","source":"DOI.org (Crossref)","title":"Sex allocation theory aids species conservation","volume":"2","author":[{"family":"Robertson","given":"Bruce C"},{"family":"Elliott","given":"Graeme P"},{"family":"Eason","given":"Daryl K"},{"family":"Clout","given":"Mick N"},{"family":"Gemmell","given":"Neil J"}],"issued":{"date-parts":[["2006",6,22]]}}}],"schema":"https://github.com/citation-style-language/schema/raw/master/csl-citation.json"} </w:instrText>
      </w:r>
      <w:r>
        <w:rPr>
          <w:rFonts w:asciiTheme="majorHAnsi" w:hAnsiTheme="majorHAnsi" w:cstheme="majorHAnsi"/>
          <w:bCs/>
          <w:iCs/>
        </w:rPr>
        <w:fldChar w:fldCharType="separate"/>
      </w:r>
      <w:r>
        <w:rPr>
          <w:rFonts w:asciiTheme="majorHAnsi" w:hAnsiTheme="majorHAnsi" w:cstheme="majorHAnsi"/>
          <w:bCs/>
          <w:iCs/>
          <w:noProof/>
        </w:rPr>
        <w:t>(Robertson et al., 2006)</w:t>
      </w:r>
      <w:r>
        <w:rPr>
          <w:rFonts w:asciiTheme="majorHAnsi" w:hAnsiTheme="majorHAnsi" w:cstheme="majorHAnsi"/>
          <w:bCs/>
          <w:iCs/>
        </w:rPr>
        <w:fldChar w:fldCharType="end"/>
      </w:r>
      <w:r>
        <w:rPr>
          <w:rFonts w:asciiTheme="majorHAnsi" w:hAnsiTheme="majorHAnsi" w:cstheme="majorHAnsi"/>
          <w:bCs/>
          <w:iCs/>
        </w:rPr>
        <w:t xml:space="preserve"> to name a few</w:t>
      </w:r>
      <w:r w:rsidRPr="00C07444">
        <w:rPr>
          <w:rFonts w:asciiTheme="majorHAnsi" w:hAnsiTheme="majorHAnsi" w:cstheme="majorHAnsi"/>
          <w:bCs/>
          <w:iCs/>
        </w:rPr>
        <w:t xml:space="preserve">. </w:t>
      </w:r>
      <w:r>
        <w:rPr>
          <w:rFonts w:asciiTheme="majorHAnsi" w:hAnsiTheme="majorHAnsi" w:cstheme="majorHAnsi"/>
          <w:bCs/>
          <w:iCs/>
          <w:color w:val="00000A"/>
        </w:rPr>
        <w:t xml:space="preserve">Skewed sex ratios can have discrete consequences within populations. Of most concern, </w:t>
      </w:r>
      <w:r w:rsidR="00B54DB9">
        <w:rPr>
          <w:rFonts w:asciiTheme="majorHAnsi" w:hAnsiTheme="majorHAnsi" w:cstheme="majorHAnsi"/>
          <w:bCs/>
          <w:iCs/>
          <w:color w:val="00000A"/>
        </w:rPr>
        <w:t xml:space="preserve">sex-ratio bias within small, isolated populations can arise through demographic stochasticity and contribute to increased risk of extinction </w:t>
      </w:r>
      <w:r w:rsidR="00B54DB9">
        <w:rPr>
          <w:rFonts w:asciiTheme="majorHAnsi" w:hAnsiTheme="majorHAnsi" w:cstheme="majorHAnsi"/>
          <w:bCs/>
          <w:iCs/>
          <w:color w:val="00000A"/>
        </w:rPr>
        <w:fldChar w:fldCharType="begin"/>
      </w:r>
      <w:r w:rsidR="00B54DB9">
        <w:rPr>
          <w:rFonts w:asciiTheme="majorHAnsi" w:hAnsiTheme="majorHAnsi" w:cstheme="majorHAnsi"/>
          <w:bCs/>
          <w:iCs/>
          <w:color w:val="00000A"/>
        </w:rPr>
        <w:instrText xml:space="preserve"> ADDIN ZOTERO_ITEM CSL_CITATION {"citationID":"oJqlr6JL","properties":{"formattedCitation":"(Lande, 1993)","plainCitation":"(Lande, 1993)","noteIndex":0},"citationItems":[{"id":605,"uris":["http://zotero.org/users/local/3tku6QP0/items/YTDZSYWW"],"itemData":{"id":605,"type":"article-journal","abstract":"Stochastic factors affecting the demography of a single population are analyzed to determine the relative risks of extinction from demographic stochasticity, environmental stochasticity, and random catastrophes. Relative risks are assessed by comparing asymptotic scaling relationships describing how the average time to extinction, T, increases with the carrying capacity of a population, K, under each stochastic factor alone. Stochastic factors are added to a simple model of exponential growth up to K. A critical parameter affecting the extinction dynamics is $$\\tilde r,$$ the long-run growth rate of a population below K, including stochastic factors. If r̃ is positive, with demographic stochasticity T increases asymptotically as a nearly exponential function of K, and with either environmental stochasticity or random catastrophes T increases asymptotically as a power of K. If r̃ is negative, under any stochastic demographic factor, T increases asymptotically with the logarithm of K. Thus, for sufficiently large populations, the risk of extinction from demographic stochasticity is less important than that from either environmental stochasticity or random catastrophes. The relative risks of extinction from environmental stochasticity and random catastrophes depend on the mean and environmental variance of population growth rate, and the magnitude and frequency of catastrophes. Contrary to previous assertions in the literature, a population of modest size subject to environmental stochasticity or random catastrophes can persist for a long time, if r̃ is substantially positive.","container-title":"The American Naturalist","DOI":"10.1086/285580","issue":"6","note":"_eprint: https://doi.org/10.1086/285580\nPMID: 29519140","page":"911-927","title":"Risks of Population Extinction from Demographic and Environmental Stochasticity and Random Catastrophes","volume":"142","author":[{"family":"Lande","given":"Russell"}],"issued":{"date-parts":[["1993"]]}}}],"schema":"https://github.com/citation-style-language/schema/raw/master/csl-citation.json"} </w:instrText>
      </w:r>
      <w:r w:rsidR="00B54DB9">
        <w:rPr>
          <w:rFonts w:asciiTheme="majorHAnsi" w:hAnsiTheme="majorHAnsi" w:cstheme="majorHAnsi"/>
          <w:bCs/>
          <w:iCs/>
          <w:color w:val="00000A"/>
        </w:rPr>
        <w:fldChar w:fldCharType="separate"/>
      </w:r>
      <w:r w:rsidR="00B54DB9">
        <w:rPr>
          <w:rFonts w:asciiTheme="majorHAnsi" w:hAnsiTheme="majorHAnsi" w:cstheme="majorHAnsi"/>
          <w:bCs/>
          <w:iCs/>
          <w:noProof/>
          <w:color w:val="00000A"/>
        </w:rPr>
        <w:t>(Lande, 1993)</w:t>
      </w:r>
      <w:r w:rsidR="00B54DB9">
        <w:rPr>
          <w:rFonts w:asciiTheme="majorHAnsi" w:hAnsiTheme="majorHAnsi" w:cstheme="majorHAnsi"/>
          <w:bCs/>
          <w:iCs/>
          <w:color w:val="00000A"/>
        </w:rPr>
        <w:fldChar w:fldCharType="end"/>
      </w:r>
      <w:r w:rsidR="00B54DB9">
        <w:rPr>
          <w:rFonts w:asciiTheme="majorHAnsi" w:hAnsiTheme="majorHAnsi" w:cstheme="majorHAnsi"/>
          <w:bCs/>
          <w:iCs/>
          <w:color w:val="00000A"/>
        </w:rPr>
        <w:t xml:space="preserve">, and </w:t>
      </w:r>
      <w:r>
        <w:rPr>
          <w:rFonts w:asciiTheme="majorHAnsi" w:hAnsiTheme="majorHAnsi" w:cstheme="majorHAnsi"/>
          <w:bCs/>
          <w:iCs/>
          <w:color w:val="00000A"/>
        </w:rPr>
        <w:t xml:space="preserve">male sex-bias within wild populations, especially small populations, can lead to positive feedback loops where populations can no longer meet minimum viability thresholds and enter extinction vortexes </w:t>
      </w:r>
      <w:r>
        <w:rPr>
          <w:rFonts w:asciiTheme="majorHAnsi" w:hAnsiTheme="majorHAnsi" w:cstheme="majorHAnsi"/>
          <w:bCs/>
          <w:iCs/>
          <w:color w:val="00000A"/>
        </w:rPr>
        <w:fldChar w:fldCharType="begin"/>
      </w:r>
      <w:r>
        <w:rPr>
          <w:rFonts w:asciiTheme="majorHAnsi" w:hAnsiTheme="majorHAnsi" w:cstheme="majorHAnsi"/>
          <w:bCs/>
          <w:iCs/>
          <w:color w:val="00000A"/>
        </w:rPr>
        <w:instrText xml:space="preserve"> ADDIN ZOTERO_ITEM CSL_CITATION {"citationID":"tuaOsEcr","properties":{"formattedCitation":"(Gilpin &amp; Soule, 1986; Rankin et al., 2011)","plainCitation":"(Gilpin &amp; Soule, 1986; Rankin et al., 2011)","noteIndex":0},"citationItems":[{"id":629,"uris":["http://zotero.org/users/local/3tku6QP0/items/87HKJZN8"],"itemData":{"id":629,"type":"chapter","container-title":"Minimum viable populations : Processes of species extinction","event-place":"Cambridge, England","ISBN":"978-0-511-62340-0","publisher":"Cambridge University Press","publisher-place":"Cambridge, England","title":"Viable Populations for Conservation","author":[{"family":"Gilpin","given":"Michael E"},{"family":"Soule","given":"Michael E"}],"issued":{"date-parts":[["1986"]]}}},{"id":631,"uris":["http://zotero.org/users/local/3tku6QP0/items/2W8WB4DM"],"itemData":{"id":631,"type":"article-journal","abstract":"It is widely understood that the costs and beneﬁts of mating can affect the fecundity and survival of individuals. Sexual conﬂict may have profound consequences for populations as a result of the negative effects it causes males and females to have on one another’s ﬁtness. Here we present a model describing the evolution of sexual conﬂict, in which males inﬂict a direct cost on female ﬁtness. We show that these costs can drive the entire population to extinction. To males, females are an essential but ﬁnite resource over which they have to compete. Population extinction owing to sexual conﬂict can therefore be seen as an evolutionary tragedy of the commons. Our model shows that a positive feedback between harassment and the operational sex ratio is responsible for the demise of females and, thus, for population extinction. We further show that the evolution of female resistance to counter harassment can prevent a tragedy of the commons. Our ﬁndings not only demonstrate that sexual conﬂict can drive a population to extinction but also highlight how simple mechanisms, such as harassment costs to males and females and the coevolution between harassment and resistance, can help avert a tragedy of the commons caused by sexual conﬂict.","container-title":"The American Naturalist","DOI":"10.1086/659947","ISSN":"0003-0147, 1537-5323","issue":"6","journalAbbreviation":"The American Naturalist","language":"en","page":"780-791","source":"DOI.org (Crossref)","title":"Sexual Conflict and the Tragedy of the Commons","volume":"177","author":[{"family":"Rankin","given":"Daniel J."},{"family":"Dieckmann","given":"Ulf"},{"family":"Kokko","given":"Hanna"}],"issued":{"date-parts":[["2011",6]]}}}],"schema":"https://github.com/citation-style-language/schema/raw/master/csl-citation.json"} </w:instrText>
      </w:r>
      <w:r>
        <w:rPr>
          <w:rFonts w:asciiTheme="majorHAnsi" w:hAnsiTheme="majorHAnsi" w:cstheme="majorHAnsi"/>
          <w:bCs/>
          <w:iCs/>
          <w:color w:val="00000A"/>
        </w:rPr>
        <w:fldChar w:fldCharType="separate"/>
      </w:r>
      <w:r>
        <w:rPr>
          <w:rFonts w:asciiTheme="majorHAnsi" w:hAnsiTheme="majorHAnsi" w:cstheme="majorHAnsi"/>
          <w:bCs/>
          <w:iCs/>
          <w:noProof/>
          <w:color w:val="00000A"/>
        </w:rPr>
        <w:t>(Gilpin &amp; Soule, 1986; Rankin et al., 2011)</w:t>
      </w:r>
      <w:r>
        <w:rPr>
          <w:rFonts w:asciiTheme="majorHAnsi" w:hAnsiTheme="majorHAnsi" w:cstheme="majorHAnsi"/>
          <w:bCs/>
          <w:iCs/>
          <w:color w:val="00000A"/>
        </w:rPr>
        <w:fldChar w:fldCharType="end"/>
      </w:r>
      <w:r>
        <w:rPr>
          <w:rFonts w:asciiTheme="majorHAnsi" w:hAnsiTheme="majorHAnsi" w:cstheme="majorHAnsi"/>
          <w:bCs/>
          <w:iCs/>
          <w:color w:val="00000A"/>
        </w:rPr>
        <w:t xml:space="preserve">. </w:t>
      </w:r>
      <w:r w:rsidR="00B54DB9">
        <w:rPr>
          <w:rFonts w:asciiTheme="majorHAnsi" w:hAnsiTheme="majorHAnsi" w:cstheme="majorHAnsi"/>
          <w:bCs/>
          <w:iCs/>
          <w:color w:val="00000A"/>
        </w:rPr>
        <w:t>Once wild sex-ratios are understood, breeding programs controllin</w:t>
      </w:r>
      <w:commentRangeStart w:id="18"/>
      <w:r w:rsidR="00B54DB9">
        <w:rPr>
          <w:rFonts w:asciiTheme="majorHAnsi" w:hAnsiTheme="majorHAnsi" w:cstheme="majorHAnsi"/>
          <w:bCs/>
          <w:iCs/>
          <w:color w:val="00000A"/>
        </w:rPr>
        <w:t xml:space="preserve">g </w:t>
      </w:r>
      <w:commentRangeEnd w:id="18"/>
      <w:r w:rsidR="00A8647B">
        <w:rPr>
          <w:rStyle w:val="CommentReference"/>
        </w:rPr>
        <w:commentReference w:id="18"/>
      </w:r>
      <w:r w:rsidR="00B54DB9">
        <w:rPr>
          <w:rFonts w:asciiTheme="majorHAnsi" w:hAnsiTheme="majorHAnsi" w:cstheme="majorHAnsi"/>
          <w:bCs/>
          <w:iCs/>
          <w:color w:val="00000A"/>
        </w:rPr>
        <w:t xml:space="preserve">sex can reduce the loss of genetic diversity within vulnerable populations </w:t>
      </w:r>
      <w:r w:rsidR="00B54DB9">
        <w:rPr>
          <w:rFonts w:asciiTheme="majorHAnsi" w:hAnsiTheme="majorHAnsi" w:cstheme="majorHAnsi"/>
          <w:bCs/>
          <w:iCs/>
          <w:color w:val="00000A"/>
        </w:rPr>
        <w:fldChar w:fldCharType="begin"/>
      </w:r>
      <w:r w:rsidR="00B54DB9">
        <w:rPr>
          <w:rFonts w:asciiTheme="majorHAnsi" w:hAnsiTheme="majorHAnsi" w:cstheme="majorHAnsi"/>
          <w:bCs/>
          <w:iCs/>
          <w:color w:val="00000A"/>
        </w:rPr>
        <w:instrText xml:space="preserve"> ADDIN ZOTERO_ITEM CSL_CITATION {"citationID":"nnLK5XyK","properties":{"formattedCitation":"(Wedekind, 2002)","plainCitation":"(Wedekind, 2002)","noteIndex":0},"citationItems":[{"id":611,"uris":["http://zotero.org/users/local/3tku6QP0/items/IG9PZSW6"],"itemData":{"id":611,"type":"article-journal","abstract":"Manipulating family sex ratio is often possible, either through non-invasive methods like changing sex-determining ecological or social factors, or through more invasive methods such as hormone treatment of embryos or sperm sexing prior to using assisted reproductive technologies. If the number of available eggs limits population growth, the production of relatively more daughters than sons may eventually lead to increased population growth in terms of absolute numbers. However, any deviation of the effective sex ratio from equality increases the rate of inbreeding and the loss of genetic variance in the next generation. I show here that there is a range of female biased sex ratios where increased population growth outweighs the effect of an enhanced inbreeding rate during the ﬁrst generation or the ﬁrst few generations after the start of a sex ratio manipulation programme. This is especially so in small and declining populations, where some sex ratio manipulations not only increase the effective population number Ne, but also shift the population quickly into population numbers that are safe against the Allee effect. Consequently, an optimal sex ratio manipulation with respect to the genetic quality of a population means sending an endangered population ﬁrst through a genetic bottleneck to achieve increased Ne, and hence decreased rates of inbreeding, in the long run.","container-title":"Animal Conservation","DOI":"10.1017/S1367943002001026","language":"en","page":"13-20","source":"Zotero","title":"Manipulating sex ratios for conservation: short‐term risks and long‐term benefits","volume":"5","author":[{"family":"Wedekind","given":"C"}],"issued":{"date-parts":[["2002"]]}}}],"schema":"https://github.com/citation-style-language/schema/raw/master/csl-citation.json"} </w:instrText>
      </w:r>
      <w:r w:rsidR="00B54DB9">
        <w:rPr>
          <w:rFonts w:asciiTheme="majorHAnsi" w:hAnsiTheme="majorHAnsi" w:cstheme="majorHAnsi"/>
          <w:bCs/>
          <w:iCs/>
          <w:color w:val="00000A"/>
        </w:rPr>
        <w:fldChar w:fldCharType="separate"/>
      </w:r>
      <w:r w:rsidR="00B54DB9">
        <w:rPr>
          <w:rFonts w:asciiTheme="majorHAnsi" w:hAnsiTheme="majorHAnsi" w:cstheme="majorHAnsi"/>
          <w:bCs/>
          <w:iCs/>
          <w:noProof/>
          <w:color w:val="00000A"/>
        </w:rPr>
        <w:t>(Wedekind, 2002)</w:t>
      </w:r>
      <w:r w:rsidR="00B54DB9">
        <w:rPr>
          <w:rFonts w:asciiTheme="majorHAnsi" w:hAnsiTheme="majorHAnsi" w:cstheme="majorHAnsi"/>
          <w:bCs/>
          <w:iCs/>
          <w:color w:val="00000A"/>
        </w:rPr>
        <w:fldChar w:fldCharType="end"/>
      </w:r>
      <w:r w:rsidR="00B54DB9">
        <w:rPr>
          <w:rFonts w:asciiTheme="majorHAnsi" w:hAnsiTheme="majorHAnsi" w:cstheme="majorHAnsi"/>
          <w:bCs/>
          <w:iCs/>
          <w:color w:val="00000A"/>
        </w:rPr>
        <w:t xml:space="preserve">. Because delta smelt </w:t>
      </w:r>
      <w:r w:rsidR="00E61BA2">
        <w:rPr>
          <w:rFonts w:asciiTheme="majorHAnsi" w:hAnsiTheme="majorHAnsi" w:cstheme="majorHAnsi"/>
          <w:bCs/>
          <w:iCs/>
          <w:color w:val="00000A"/>
        </w:rPr>
        <w:t>have</w:t>
      </w:r>
      <w:r w:rsidR="00B54DB9">
        <w:rPr>
          <w:rFonts w:asciiTheme="majorHAnsi" w:hAnsiTheme="majorHAnsi" w:cstheme="majorHAnsi"/>
          <w:bCs/>
          <w:iCs/>
          <w:color w:val="00000A"/>
        </w:rPr>
        <w:t xml:space="preserve"> </w:t>
      </w:r>
      <w:r w:rsidR="00E61BA2">
        <w:rPr>
          <w:rFonts w:asciiTheme="majorHAnsi" w:hAnsiTheme="majorHAnsi" w:cstheme="majorHAnsi"/>
          <w:bCs/>
          <w:iCs/>
          <w:color w:val="00000A"/>
        </w:rPr>
        <w:t>a small</w:t>
      </w:r>
      <w:r w:rsidR="00B54DB9">
        <w:rPr>
          <w:rFonts w:asciiTheme="majorHAnsi" w:hAnsiTheme="majorHAnsi" w:cstheme="majorHAnsi"/>
          <w:bCs/>
          <w:iCs/>
          <w:color w:val="00000A"/>
        </w:rPr>
        <w:t xml:space="preserve"> population size, understanding sex ratios throughout the life</w:t>
      </w:r>
      <w:r w:rsidR="00A8647B">
        <w:rPr>
          <w:rFonts w:asciiTheme="majorHAnsi" w:hAnsiTheme="majorHAnsi" w:cstheme="majorHAnsi"/>
          <w:bCs/>
          <w:iCs/>
          <w:color w:val="00000A"/>
        </w:rPr>
        <w:t xml:space="preserve"> </w:t>
      </w:r>
      <w:r w:rsidR="00B54DB9">
        <w:rPr>
          <w:rFonts w:asciiTheme="majorHAnsi" w:hAnsiTheme="majorHAnsi" w:cstheme="majorHAnsi"/>
          <w:bCs/>
          <w:iCs/>
          <w:color w:val="00000A"/>
        </w:rPr>
        <w:t>cycle of the annual species</w:t>
      </w:r>
      <w:r w:rsidR="00AC1FBE">
        <w:rPr>
          <w:rFonts w:asciiTheme="majorHAnsi" w:hAnsiTheme="majorHAnsi" w:cstheme="majorHAnsi"/>
          <w:bCs/>
          <w:iCs/>
          <w:color w:val="00000A"/>
        </w:rPr>
        <w:t xml:space="preserve"> would allow for a better understanding of population dynamics in the wild.</w:t>
      </w:r>
    </w:p>
    <w:p w14:paraId="55EBAF02" w14:textId="77777777" w:rsidR="001A76B3" w:rsidRDefault="001A76B3" w:rsidP="005600B5">
      <w:pPr>
        <w:rPr>
          <w:rFonts w:asciiTheme="majorHAnsi" w:hAnsiTheme="majorHAnsi" w:cstheme="majorHAnsi"/>
          <w:bCs/>
          <w:iCs/>
          <w:color w:val="00000A"/>
        </w:rPr>
      </w:pPr>
    </w:p>
    <w:p w14:paraId="1DB31631" w14:textId="220485E0" w:rsidR="005401DC" w:rsidRDefault="00D843B1" w:rsidP="005401DC">
      <w:pPr>
        <w:rPr>
          <w:rFonts w:asciiTheme="majorHAnsi" w:hAnsiTheme="majorHAnsi" w:cstheme="majorHAnsi"/>
          <w:bCs/>
          <w:iCs/>
          <w:color w:val="00000A"/>
        </w:rPr>
      </w:pPr>
      <w:r>
        <w:rPr>
          <w:rFonts w:asciiTheme="majorHAnsi" w:hAnsiTheme="majorHAnsi" w:cstheme="majorHAnsi"/>
          <w:bCs/>
          <w:iCs/>
          <w:color w:val="00000A"/>
        </w:rPr>
        <w:t>While u</w:t>
      </w:r>
      <w:r w:rsidR="00B03F48" w:rsidRPr="00120DAA">
        <w:rPr>
          <w:rFonts w:asciiTheme="majorHAnsi" w:hAnsiTheme="majorHAnsi" w:cstheme="majorHAnsi"/>
          <w:bCs/>
          <w:iCs/>
          <w:color w:val="00000A"/>
        </w:rPr>
        <w:t xml:space="preserve">nderstanding </w:t>
      </w:r>
      <w:r w:rsidR="00785095">
        <w:rPr>
          <w:rFonts w:asciiTheme="majorHAnsi" w:hAnsiTheme="majorHAnsi" w:cstheme="majorHAnsi"/>
          <w:bCs/>
          <w:iCs/>
          <w:color w:val="00000A"/>
        </w:rPr>
        <w:t>sex determination</w:t>
      </w:r>
      <w:r w:rsidR="00B03F48" w:rsidRPr="00120DAA">
        <w:rPr>
          <w:rFonts w:asciiTheme="majorHAnsi" w:hAnsiTheme="majorHAnsi" w:cstheme="majorHAnsi"/>
          <w:bCs/>
          <w:iCs/>
          <w:color w:val="00000A"/>
        </w:rPr>
        <w:t xml:space="preserve"> mechanism</w:t>
      </w:r>
      <w:r w:rsidR="00785095">
        <w:rPr>
          <w:rFonts w:asciiTheme="majorHAnsi" w:hAnsiTheme="majorHAnsi" w:cstheme="majorHAnsi"/>
          <w:bCs/>
          <w:iCs/>
          <w:color w:val="00000A"/>
        </w:rPr>
        <w:t>s</w:t>
      </w:r>
      <w:r w:rsidR="00B03F48">
        <w:rPr>
          <w:rFonts w:asciiTheme="majorHAnsi" w:hAnsiTheme="majorHAnsi" w:cstheme="majorHAnsi"/>
          <w:bCs/>
          <w:iCs/>
          <w:color w:val="00000A"/>
        </w:rPr>
        <w:t xml:space="preserve"> </w:t>
      </w:r>
      <w:r w:rsidR="00B03F48" w:rsidRPr="00120DAA">
        <w:rPr>
          <w:rFonts w:asciiTheme="majorHAnsi" w:hAnsiTheme="majorHAnsi" w:cstheme="majorHAnsi"/>
          <w:bCs/>
          <w:iCs/>
          <w:color w:val="00000A"/>
        </w:rPr>
        <w:t xml:space="preserve">is </w:t>
      </w:r>
      <w:r w:rsidR="00B03F48">
        <w:rPr>
          <w:rFonts w:asciiTheme="majorHAnsi" w:hAnsiTheme="majorHAnsi" w:cstheme="majorHAnsi"/>
          <w:bCs/>
          <w:iCs/>
          <w:color w:val="00000A"/>
        </w:rPr>
        <w:t>essential</w:t>
      </w:r>
      <w:r w:rsidR="00B03F48" w:rsidRPr="00120DAA">
        <w:rPr>
          <w:rFonts w:asciiTheme="majorHAnsi" w:hAnsiTheme="majorHAnsi" w:cstheme="majorHAnsi"/>
          <w:bCs/>
          <w:iCs/>
          <w:color w:val="00000A"/>
        </w:rPr>
        <w:t xml:space="preserve"> </w:t>
      </w:r>
      <w:r w:rsidR="00B03F48">
        <w:rPr>
          <w:rFonts w:asciiTheme="majorHAnsi" w:hAnsiTheme="majorHAnsi" w:cstheme="majorHAnsi"/>
          <w:bCs/>
          <w:iCs/>
          <w:color w:val="00000A"/>
        </w:rPr>
        <w:t>to</w:t>
      </w:r>
      <w:r w:rsidR="00B03F48" w:rsidRPr="00120DAA">
        <w:rPr>
          <w:rFonts w:asciiTheme="majorHAnsi" w:hAnsiTheme="majorHAnsi" w:cstheme="majorHAnsi"/>
          <w:bCs/>
          <w:iCs/>
          <w:color w:val="00000A"/>
        </w:rPr>
        <w:t xml:space="preserve"> understanding the evolution of sex chromosome</w:t>
      </w:r>
      <w:r w:rsidR="00E8134E">
        <w:rPr>
          <w:rFonts w:asciiTheme="majorHAnsi" w:hAnsiTheme="majorHAnsi" w:cstheme="majorHAnsi"/>
          <w:bCs/>
          <w:iCs/>
          <w:color w:val="00000A"/>
        </w:rPr>
        <w:t>s and the effects</w:t>
      </w:r>
      <w:r w:rsidR="00785095">
        <w:rPr>
          <w:rFonts w:asciiTheme="majorHAnsi" w:hAnsiTheme="majorHAnsi" w:cstheme="majorHAnsi"/>
          <w:bCs/>
          <w:iCs/>
          <w:color w:val="00000A"/>
        </w:rPr>
        <w:t xml:space="preserve"> of </w:t>
      </w:r>
      <w:r w:rsidR="00E8134E">
        <w:rPr>
          <w:rFonts w:asciiTheme="majorHAnsi" w:hAnsiTheme="majorHAnsi" w:cstheme="majorHAnsi"/>
          <w:bCs/>
          <w:iCs/>
          <w:color w:val="00000A"/>
        </w:rPr>
        <w:t xml:space="preserve">the </w:t>
      </w:r>
      <w:r w:rsidR="00785095">
        <w:rPr>
          <w:rFonts w:asciiTheme="majorHAnsi" w:hAnsiTheme="majorHAnsi" w:cstheme="majorHAnsi"/>
          <w:bCs/>
          <w:iCs/>
          <w:color w:val="00000A"/>
        </w:rPr>
        <w:t xml:space="preserve">environment </w:t>
      </w:r>
      <w:r w:rsidR="00E8134E">
        <w:rPr>
          <w:rFonts w:asciiTheme="majorHAnsi" w:hAnsiTheme="majorHAnsi" w:cstheme="majorHAnsi"/>
          <w:bCs/>
          <w:iCs/>
          <w:color w:val="00000A"/>
        </w:rPr>
        <w:t>on</w:t>
      </w:r>
      <w:r w:rsidR="00785095">
        <w:rPr>
          <w:rFonts w:asciiTheme="majorHAnsi" w:hAnsiTheme="majorHAnsi" w:cstheme="majorHAnsi"/>
          <w:bCs/>
          <w:iCs/>
          <w:color w:val="00000A"/>
        </w:rPr>
        <w:t xml:space="preserve"> </w:t>
      </w:r>
      <w:r w:rsidR="00E8134E">
        <w:rPr>
          <w:rFonts w:asciiTheme="majorHAnsi" w:hAnsiTheme="majorHAnsi" w:cstheme="majorHAnsi"/>
          <w:bCs/>
          <w:iCs/>
          <w:color w:val="00000A"/>
        </w:rPr>
        <w:t>genetic expression of sex</w:t>
      </w:r>
      <w:r w:rsidR="00B03F48" w:rsidRPr="00120DAA">
        <w:rPr>
          <w:rFonts w:asciiTheme="majorHAnsi" w:hAnsiTheme="majorHAnsi" w:cstheme="majorHAnsi"/>
          <w:bCs/>
          <w:iCs/>
          <w:color w:val="00000A"/>
        </w:rPr>
        <w:t xml:space="preserve"> </w:t>
      </w:r>
      <w:r w:rsidR="00B03F48" w:rsidRPr="00120DAA">
        <w:rPr>
          <w:rFonts w:asciiTheme="majorHAnsi" w:hAnsiTheme="majorHAnsi" w:cstheme="majorHAnsi"/>
          <w:color w:val="00000A"/>
        </w:rPr>
        <w:fldChar w:fldCharType="begin"/>
      </w:r>
      <w:r w:rsidR="00807957">
        <w:rPr>
          <w:rFonts w:asciiTheme="majorHAnsi" w:hAnsiTheme="majorHAnsi" w:cstheme="majorHAnsi"/>
          <w:bCs/>
          <w:iCs/>
          <w:color w:val="00000A"/>
        </w:rPr>
        <w:instrText xml:space="preserve"> ADDIN ZOTERO_ITEM CSL_CITATION {"citationID":"fw2QppLM","properties":{"formattedCitation":"(Mei &amp; Gui, 2015)","plainCitation":"(Mei &amp; Gui, 2015)","noteIndex":0},"citationItems":[{"id":"5C7ZOkZq/97vIBSIi","uris":["http://www.mendeley.com/documents/?uuid=bf62f766-0bdc-4713-80eb-0c79ca8ca548"],"itemData":{"DOI":"10.1007/s11427-014-4797-9","ISSN":"16747305","abstract":"Aquaculture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sidR="00B03F48" w:rsidRPr="00120DAA">
        <w:rPr>
          <w:rFonts w:asciiTheme="majorHAnsi" w:hAnsiTheme="majorHAnsi" w:cstheme="majorHAnsi"/>
          <w:bCs/>
          <w:iCs/>
          <w:color w:val="00000A"/>
        </w:rPr>
        <w:fldChar w:fldCharType="separate"/>
      </w:r>
      <w:r w:rsidR="00B03F48">
        <w:rPr>
          <w:rFonts w:asciiTheme="majorHAnsi" w:hAnsiTheme="majorHAnsi" w:cstheme="majorHAnsi"/>
          <w:color w:val="00000A"/>
        </w:rPr>
        <w:t>(Mei &amp; Gui, 2015)</w:t>
      </w:r>
      <w:r w:rsidR="00B03F48" w:rsidRPr="00120DAA">
        <w:rPr>
          <w:rFonts w:asciiTheme="majorHAnsi" w:hAnsiTheme="majorHAnsi" w:cstheme="majorHAnsi"/>
          <w:color w:val="00000A"/>
        </w:rPr>
        <w:fldChar w:fldCharType="end"/>
      </w:r>
      <w:r>
        <w:rPr>
          <w:rFonts w:asciiTheme="majorHAnsi" w:hAnsiTheme="majorHAnsi" w:cstheme="majorHAnsi"/>
          <w:color w:val="00000A"/>
        </w:rPr>
        <w:t xml:space="preserve">, </w:t>
      </w:r>
      <w:r w:rsidR="005401DC">
        <w:rPr>
          <w:rFonts w:asciiTheme="majorHAnsi" w:hAnsiTheme="majorHAnsi" w:cstheme="majorHAnsi"/>
          <w:color w:val="00000A"/>
        </w:rPr>
        <w:t>the ability</w:t>
      </w:r>
      <w:r w:rsidR="00E8134E">
        <w:rPr>
          <w:rFonts w:asciiTheme="majorHAnsi" w:hAnsiTheme="majorHAnsi" w:cstheme="majorHAnsi"/>
          <w:color w:val="00000A"/>
        </w:rPr>
        <w:t xml:space="preserve"> to identify </w:t>
      </w:r>
      <w:r>
        <w:rPr>
          <w:rFonts w:asciiTheme="majorHAnsi" w:hAnsiTheme="majorHAnsi" w:cstheme="majorHAnsi"/>
          <w:color w:val="00000A"/>
        </w:rPr>
        <w:t xml:space="preserve">the </w:t>
      </w:r>
      <w:r w:rsidR="00E8134E">
        <w:rPr>
          <w:rFonts w:asciiTheme="majorHAnsi" w:hAnsiTheme="majorHAnsi" w:cstheme="majorHAnsi"/>
          <w:color w:val="00000A"/>
        </w:rPr>
        <w:t>sex</w:t>
      </w:r>
      <w:r>
        <w:rPr>
          <w:rFonts w:asciiTheme="majorHAnsi" w:hAnsiTheme="majorHAnsi" w:cstheme="majorHAnsi"/>
          <w:color w:val="00000A"/>
        </w:rPr>
        <w:t xml:space="preserve"> of individual fish without lethal sampling</w:t>
      </w:r>
      <w:r w:rsidR="00E8134E">
        <w:rPr>
          <w:rFonts w:asciiTheme="majorHAnsi" w:hAnsiTheme="majorHAnsi" w:cstheme="majorHAnsi"/>
          <w:color w:val="00000A"/>
        </w:rPr>
        <w:t xml:space="preserve"> </w:t>
      </w:r>
      <w:r>
        <w:rPr>
          <w:rFonts w:asciiTheme="majorHAnsi" w:hAnsiTheme="majorHAnsi" w:cstheme="majorHAnsi"/>
          <w:color w:val="00000A"/>
        </w:rPr>
        <w:t xml:space="preserve">provides a less invasive strategy for </w:t>
      </w:r>
      <w:r w:rsidR="00785095">
        <w:rPr>
          <w:rFonts w:asciiTheme="majorHAnsi" w:hAnsiTheme="majorHAnsi" w:cstheme="majorHAnsi"/>
          <w:bCs/>
          <w:iCs/>
          <w:color w:val="00000A"/>
        </w:rPr>
        <w:t>population level studies</w:t>
      </w:r>
      <w:r>
        <w:rPr>
          <w:rFonts w:asciiTheme="majorHAnsi" w:hAnsiTheme="majorHAnsi" w:cstheme="majorHAnsi"/>
          <w:bCs/>
          <w:iCs/>
          <w:color w:val="00000A"/>
        </w:rPr>
        <w:t xml:space="preserve"> of wild fish—a crucial aspect for threatened and endangered species—</w:t>
      </w:r>
      <w:r w:rsidR="00785095">
        <w:rPr>
          <w:rFonts w:asciiTheme="majorHAnsi" w:hAnsiTheme="majorHAnsi" w:cstheme="majorHAnsi"/>
          <w:bCs/>
          <w:iCs/>
          <w:color w:val="00000A"/>
        </w:rPr>
        <w:t>and aquaculture management</w:t>
      </w:r>
      <w:r w:rsidR="00B03F48" w:rsidRPr="00120DAA">
        <w:rPr>
          <w:rFonts w:asciiTheme="majorHAnsi" w:hAnsiTheme="majorHAnsi" w:cstheme="majorHAnsi"/>
          <w:bCs/>
          <w:iCs/>
          <w:color w:val="00000A"/>
        </w:rPr>
        <w:t>.</w:t>
      </w:r>
      <w:r w:rsidR="00B03F48">
        <w:rPr>
          <w:rFonts w:asciiTheme="majorHAnsi" w:hAnsiTheme="majorHAnsi" w:cstheme="majorHAnsi"/>
          <w:bCs/>
          <w:iCs/>
          <w:color w:val="00000A"/>
        </w:rPr>
        <w:t xml:space="preserve"> </w:t>
      </w:r>
      <w:r w:rsidR="008E69D6">
        <w:rPr>
          <w:rFonts w:asciiTheme="majorHAnsi" w:hAnsiTheme="majorHAnsi" w:cstheme="majorHAnsi"/>
          <w:bCs/>
          <w:iCs/>
          <w:color w:val="00000A"/>
        </w:rPr>
        <w:t xml:space="preserve">Despite the State of California’s active monitoring of the wild delta smelt population abundance </w:t>
      </w:r>
      <w:r w:rsidR="00A8647B">
        <w:rPr>
          <w:rFonts w:asciiTheme="majorHAnsi" w:hAnsiTheme="majorHAnsi" w:cstheme="majorHAnsi"/>
          <w:bCs/>
          <w:iCs/>
          <w:color w:val="00000A"/>
        </w:rPr>
        <w:t>and</w:t>
      </w:r>
      <w:r w:rsidR="008E69D6">
        <w:rPr>
          <w:rFonts w:asciiTheme="majorHAnsi" w:hAnsiTheme="majorHAnsi" w:cstheme="majorHAnsi"/>
          <w:bCs/>
          <w:iCs/>
          <w:color w:val="00000A"/>
        </w:rPr>
        <w:t xml:space="preserve"> distribution, the inability to identify the sex of fish at all life stages leaves an important metric of population dynamics unknown. </w:t>
      </w:r>
      <w:r w:rsidR="00A8647B">
        <w:rPr>
          <w:rFonts w:asciiTheme="majorHAnsi" w:hAnsiTheme="majorHAnsi" w:cstheme="majorHAnsi"/>
          <w:bCs/>
          <w:iCs/>
          <w:color w:val="00000A"/>
        </w:rPr>
        <w:t>Because</w:t>
      </w:r>
      <w:r w:rsidR="00B03F48">
        <w:rPr>
          <w:rFonts w:asciiTheme="majorHAnsi" w:hAnsiTheme="majorHAnsi" w:cstheme="majorHAnsi"/>
          <w:bCs/>
          <w:iCs/>
          <w:color w:val="00000A"/>
        </w:rPr>
        <w:t xml:space="preserve"> m</w:t>
      </w:r>
      <w:r w:rsidR="005600B5">
        <w:rPr>
          <w:rFonts w:asciiTheme="majorHAnsi" w:hAnsiTheme="majorHAnsi" w:cstheme="majorHAnsi"/>
          <w:bCs/>
          <w:iCs/>
          <w:color w:val="00000A"/>
        </w:rPr>
        <w:t xml:space="preserve">echanisms </w:t>
      </w:r>
      <w:r w:rsidR="00B03F48">
        <w:rPr>
          <w:rFonts w:asciiTheme="majorHAnsi" w:hAnsiTheme="majorHAnsi" w:cstheme="majorHAnsi"/>
          <w:bCs/>
          <w:iCs/>
          <w:color w:val="00000A"/>
        </w:rPr>
        <w:t>for sex determination</w:t>
      </w:r>
      <w:r w:rsidR="005600B5" w:rsidRPr="00120DAA">
        <w:rPr>
          <w:rFonts w:asciiTheme="majorHAnsi" w:hAnsiTheme="majorHAnsi" w:cstheme="majorHAnsi"/>
          <w:bCs/>
          <w:iCs/>
          <w:color w:val="00000A"/>
        </w:rPr>
        <w:t xml:space="preserve"> </w:t>
      </w:r>
      <w:r w:rsidR="008E69D6">
        <w:rPr>
          <w:rFonts w:asciiTheme="majorHAnsi" w:hAnsiTheme="majorHAnsi" w:cstheme="majorHAnsi"/>
          <w:bCs/>
          <w:iCs/>
          <w:color w:val="00000A"/>
        </w:rPr>
        <w:t xml:space="preserve">vary </w:t>
      </w:r>
      <w:r w:rsidR="005600B5" w:rsidRPr="00120DAA">
        <w:rPr>
          <w:rFonts w:asciiTheme="majorHAnsi" w:hAnsiTheme="majorHAnsi" w:cstheme="majorHAnsi"/>
          <w:bCs/>
          <w:iCs/>
          <w:color w:val="00000A"/>
        </w:rPr>
        <w:t>between closely related species</w:t>
      </w:r>
      <w:ins w:id="19" w:author="Shannon Erica Kendal Joslin" w:date="2023-10-31T09:21:00Z">
        <w:r w:rsidR="000114F5">
          <w:rPr>
            <w:rFonts w:asciiTheme="majorHAnsi" w:hAnsiTheme="majorHAnsi" w:cstheme="majorHAnsi"/>
            <w:bCs/>
            <w:iCs/>
            <w:color w:val="00000A"/>
          </w:rPr>
          <w:t xml:space="preserve"> and within </w:t>
        </w:r>
      </w:ins>
      <w:ins w:id="20" w:author="Shannon Erica Kendal Joslin" w:date="2023-10-31T09:22:00Z">
        <w:r w:rsidR="000114F5">
          <w:rPr>
            <w:rFonts w:asciiTheme="majorHAnsi" w:hAnsiTheme="majorHAnsi" w:cstheme="majorHAnsi"/>
            <w:bCs/>
            <w:iCs/>
            <w:color w:val="00000A"/>
          </w:rPr>
          <w:t>different populations of a single species</w:t>
        </w:r>
      </w:ins>
      <w:r w:rsidR="005600B5">
        <w:rPr>
          <w:rFonts w:asciiTheme="majorHAnsi" w:hAnsiTheme="majorHAnsi" w:cstheme="majorHAnsi"/>
          <w:bCs/>
          <w:iCs/>
          <w:color w:val="00000A"/>
        </w:rPr>
        <w:t xml:space="preserve">, </w:t>
      </w:r>
      <w:r w:rsidR="008E69D6">
        <w:rPr>
          <w:rFonts w:asciiTheme="majorHAnsi" w:hAnsiTheme="majorHAnsi" w:cstheme="majorHAnsi"/>
          <w:bCs/>
          <w:iCs/>
          <w:color w:val="00000A"/>
        </w:rPr>
        <w:t>an</w:t>
      </w:r>
      <w:r w:rsidR="005600B5">
        <w:rPr>
          <w:rFonts w:asciiTheme="majorHAnsi" w:hAnsiTheme="majorHAnsi" w:cstheme="majorHAnsi"/>
          <w:bCs/>
          <w:iCs/>
          <w:color w:val="00000A"/>
        </w:rPr>
        <w:t xml:space="preserve"> investigation into causative mechanisms </w:t>
      </w:r>
      <w:r w:rsidR="008E69D6">
        <w:rPr>
          <w:rFonts w:asciiTheme="majorHAnsi" w:hAnsiTheme="majorHAnsi" w:cstheme="majorHAnsi"/>
          <w:bCs/>
          <w:iCs/>
          <w:color w:val="00000A"/>
        </w:rPr>
        <w:t xml:space="preserve">and </w:t>
      </w:r>
      <w:r w:rsidR="00A8647B">
        <w:rPr>
          <w:rFonts w:asciiTheme="majorHAnsi" w:hAnsiTheme="majorHAnsi" w:cstheme="majorHAnsi"/>
          <w:bCs/>
          <w:iCs/>
          <w:color w:val="00000A"/>
        </w:rPr>
        <w:t xml:space="preserve">a search for </w:t>
      </w:r>
      <w:r w:rsidR="008E69D6">
        <w:rPr>
          <w:rFonts w:asciiTheme="majorHAnsi" w:hAnsiTheme="majorHAnsi" w:cstheme="majorHAnsi"/>
          <w:bCs/>
          <w:iCs/>
          <w:color w:val="00000A"/>
        </w:rPr>
        <w:t xml:space="preserve">diagnostic markers </w:t>
      </w:r>
      <w:r w:rsidR="005600B5">
        <w:rPr>
          <w:rFonts w:asciiTheme="majorHAnsi" w:hAnsiTheme="majorHAnsi" w:cstheme="majorHAnsi"/>
          <w:bCs/>
          <w:iCs/>
          <w:color w:val="00000A"/>
        </w:rPr>
        <w:t xml:space="preserve">must </w:t>
      </w:r>
      <w:r w:rsidR="00A8647B">
        <w:rPr>
          <w:rFonts w:asciiTheme="majorHAnsi" w:hAnsiTheme="majorHAnsi" w:cstheme="majorHAnsi"/>
          <w:bCs/>
          <w:iCs/>
          <w:color w:val="00000A"/>
        </w:rPr>
        <w:t>be performed</w:t>
      </w:r>
      <w:r w:rsidR="005600B5">
        <w:rPr>
          <w:rFonts w:asciiTheme="majorHAnsi" w:hAnsiTheme="majorHAnsi" w:cstheme="majorHAnsi"/>
          <w:bCs/>
          <w:iCs/>
          <w:color w:val="00000A"/>
        </w:rPr>
        <w:t xml:space="preserve"> at the individual species level </w:t>
      </w:r>
      <w:r w:rsidR="005600B5" w:rsidRPr="00120DAA">
        <w:rPr>
          <w:rFonts w:asciiTheme="majorHAnsi" w:hAnsiTheme="majorHAnsi" w:cstheme="majorHAnsi"/>
          <w:color w:val="00000A"/>
        </w:rPr>
        <w:fldChar w:fldCharType="begin"/>
      </w:r>
      <w:r w:rsidR="00807957">
        <w:rPr>
          <w:rFonts w:asciiTheme="majorHAnsi" w:hAnsiTheme="majorHAnsi" w:cstheme="majorHAnsi"/>
          <w:bCs/>
          <w:iCs/>
          <w:color w:val="00000A"/>
        </w:rPr>
        <w:instrText xml:space="preserve"> ADDIN ZOTERO_ITEM CSL_CITATION {"citationID":"6rkt1PYx","properties":{"formattedCitation":"(Conover &amp; Kynard, 2013; Devlin &amp; Nagahama, 2002; Kobayashi et al., 2013; Mank &amp; Avise, 2009; Nakamura et al., 1998; Volff, 2005)","plainCitation":"(Conover &amp; Kynard, 2013; Devlin &amp; Nagahama, 2002; Kobayashi et al., 2013; Mank &amp; Avise, 2009; Nakamura et al., 1998; Volff, 2005)","noteIndex":0},"citationItems":[{"id":"5C7ZOkZq/APSjZHeE","uris":["http://www.mendeley.com/documents/?uuid=8b73779d-f525-48e0-ba64-b1dbd7428d63"],"itemData":{"author":[{"dropping-particle":"","family":"Conover","given":"David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Fish","type":"article-journal","volume":"213"}},{"id":"5C7ZOkZq/pNBQPVm9","uris":["http://www.mendeley.com/documents/?uuid=a30ee487-33a4-4c79-8bfa-367738cec317"],"itemData":{"DOI":"10.1016/S0044-8486(02)00057-1","ISBN":"0044-8486","ISSN":"00448486","abstract":"A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influences","type":"article-journal","volume":"208"}},{"id":615,"uris":["http://zotero.org/users/local/3tku6QP0/items/P9PTRC7I"],"itemData":{"id":615,"type":"article-journal","abstract":"Among vertebrates, fishes show an exceptional range of reproductive strategies regarding the expression of their sexuality. Fish sexualities were categorized into gonochorism, synchronous/sequential hermaphrodite, or unisexual reproduction. In gonochoristic fishes, sex is determined genetically or by environmental factors. After sex determination, the gonads are differentiated into ovary or testis, with the sex remaining fixed for the entire life cycle. In contrast, some sequential hermaphrodite fishes can change their sex from male to female (protandrous), female to male (protogynous), or serially (bi-directional sex change) in their life cycle. In many cases, sex change is cued by social factors such as the disappearance of a male or female from a group. This unique diversity in fishes provides an ideal animal model to investigate sex determination and differentiation in vertebrates. This review first discusses genetic-orientated sex determination mechanisms. Then, we address the gonadal sex differentiation process in a gonochoristic fish, using an example of the Nile tilapia. Finally, we discuss various types of sex change that occur in hermaphrodite fishes.","container-title":"Sexual Development","DOI":"10.1159/000342009","ISSN":"1661-5425, 1661-5433","issue":"1-3","journalAbbreviation":"Sex Dev","language":"en","page":"115-125","source":"DOI.org (Crossref)","title":"Diversity and Plasticity of Sex Determination and Differentiation in Fishes","volume":"7","author":[{"family":"Kobayashi","given":"Y."},{"family":"Nagahama","given":"Y."},{"family":"Nakamura","given":"M."}],"issued":{"date-parts":[["2013"]]}}},{"id":"5C7ZOkZq/i56sLWI1","uris":["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fishes","type":"article-journal","volume":"3"}},{"id":437,"uris":["http://zotero.org/users/local/3tku6QP0/items/ZYLD8CMZ"],"itemData":{"id":437,"type":"article-journal","container-title":"Journal of Experimental Zoology","page":"362-372","title":"Gonadal sex differentiation in teleost fish","volume":"281","author":[{"family":"Nakamura","given":"Masaru"},{"family":"Kobayashi","given":"Tohru"},{"family":"Chang","given":"Xiao-tian"}],"issued":{"date-parts":[["1998"]]}}},{"id":"5C7ZOkZq/1r4duu6j","uris":["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sidR="005600B5" w:rsidRPr="00120DAA">
        <w:rPr>
          <w:rFonts w:asciiTheme="majorHAnsi" w:hAnsiTheme="majorHAnsi" w:cstheme="majorHAnsi"/>
          <w:bCs/>
          <w:iCs/>
          <w:color w:val="00000A"/>
        </w:rPr>
        <w:fldChar w:fldCharType="separate"/>
      </w:r>
      <w:r w:rsidR="005600B5">
        <w:rPr>
          <w:rFonts w:asciiTheme="majorHAnsi" w:hAnsiTheme="majorHAnsi" w:cstheme="majorHAnsi"/>
          <w:color w:val="00000A"/>
        </w:rPr>
        <w:t>(Conover &amp; Kynard, 2013; Devlin &amp; Nagahama, 2002; Kobayashi et al., 2013; Mank &amp; Avise, 2009; Nakamura et al., 1998; Volff, 2005)</w:t>
      </w:r>
      <w:r w:rsidR="005600B5" w:rsidRPr="00120DAA">
        <w:rPr>
          <w:rFonts w:asciiTheme="majorHAnsi" w:hAnsiTheme="majorHAnsi" w:cstheme="majorHAnsi"/>
          <w:color w:val="00000A"/>
        </w:rPr>
        <w:fldChar w:fldCharType="end"/>
      </w:r>
      <w:r w:rsidR="005600B5" w:rsidRPr="00120DAA">
        <w:rPr>
          <w:rFonts w:asciiTheme="majorHAnsi" w:hAnsiTheme="majorHAnsi" w:cstheme="majorHAnsi"/>
          <w:bCs/>
          <w:iCs/>
          <w:color w:val="00000A"/>
        </w:rPr>
        <w:t>.</w:t>
      </w:r>
    </w:p>
    <w:p w14:paraId="7DD7812C" w14:textId="2CADEA3A" w:rsidR="00D27055" w:rsidRDefault="00D27055">
      <w:pPr>
        <w:rPr>
          <w:rFonts w:asciiTheme="majorHAnsi" w:hAnsiTheme="majorHAnsi" w:cstheme="majorHAnsi"/>
          <w:bCs/>
          <w:iCs/>
          <w:color w:val="00000A"/>
        </w:rPr>
      </w:pPr>
      <w:r>
        <w:rPr>
          <w:rFonts w:asciiTheme="majorHAnsi" w:hAnsiTheme="majorHAnsi" w:cstheme="majorHAnsi"/>
          <w:bCs/>
          <w:iCs/>
          <w:color w:val="00000A"/>
        </w:rPr>
        <w:br w:type="page"/>
      </w:r>
    </w:p>
    <w:p w14:paraId="26FF8F16" w14:textId="77777777" w:rsidR="005600B5" w:rsidRDefault="005600B5" w:rsidP="005600B5">
      <w:pPr>
        <w:rPr>
          <w:rFonts w:asciiTheme="majorHAnsi" w:hAnsiTheme="majorHAnsi" w:cstheme="majorHAnsi"/>
          <w:bCs/>
          <w:iCs/>
          <w:color w:val="00000A"/>
        </w:rPr>
      </w:pPr>
    </w:p>
    <w:p w14:paraId="63B0B10F" w14:textId="0D18D6AE" w:rsidR="00120DAA" w:rsidRPr="00011FA5" w:rsidDel="00347F5F" w:rsidRDefault="00120DAA" w:rsidP="00120DAA">
      <w:pPr>
        <w:pStyle w:val="TOCHeading"/>
        <w:spacing w:line="240" w:lineRule="auto"/>
        <w:outlineLvl w:val="0"/>
        <w:rPr>
          <w:moveFrom w:id="21" w:author="Shannon Erica Kendal Joslin" w:date="2023-10-31T08:52:00Z"/>
        </w:rPr>
      </w:pPr>
      <w:moveFromRangeStart w:id="22" w:author="Shannon Erica Kendal Joslin" w:date="2023-10-31T08:52:00Z" w:name="move149634755"/>
      <w:moveFrom w:id="23" w:author="Shannon Erica Kendal Joslin" w:date="2023-10-31T08:52:00Z">
        <w:r w:rsidRPr="00011FA5" w:rsidDel="00347F5F">
          <w:t xml:space="preserve">Chapter </w:t>
        </w:r>
        <w:r w:rsidR="00B45AEA" w:rsidDel="00347F5F">
          <w:t>3</w:t>
        </w:r>
        <w:r w:rsidRPr="00011FA5" w:rsidDel="00347F5F">
          <w:t xml:space="preserve"> – </w:t>
        </w:r>
        <w:r w:rsidDel="00347F5F">
          <w:t xml:space="preserve">Investigation in identifying sex-specific markers in </w:t>
        </w:r>
        <w:r w:rsidRPr="00011FA5" w:rsidDel="00347F5F">
          <w:t>delta smelt</w:t>
        </w:r>
        <w:bookmarkEnd w:id="1"/>
        <w:bookmarkEnd w:id="0"/>
        <w:bookmarkEnd w:id="4"/>
      </w:moveFrom>
    </w:p>
    <w:p w14:paraId="363E767A" w14:textId="7BC95644" w:rsidR="00E53ED6" w:rsidRPr="0095798E" w:rsidDel="00347F5F" w:rsidRDefault="00120DAA" w:rsidP="0095798E">
      <w:pPr>
        <w:pStyle w:val="Header"/>
        <w:outlineLvl w:val="1"/>
        <w:rPr>
          <w:del w:id="24" w:author="Shannon Erica Kendal Joslin" w:date="2023-10-31T08:53:00Z"/>
          <w:rFonts w:asciiTheme="majorHAnsi" w:hAnsiTheme="majorHAnsi" w:cstheme="majorHAnsi"/>
          <w:szCs w:val="24"/>
        </w:rPr>
      </w:pPr>
      <w:bookmarkStart w:id="25" w:name="_Toc113123183"/>
      <w:bookmarkStart w:id="26" w:name="_Toc113273222"/>
      <w:bookmarkStart w:id="27" w:name="_Toc113440559"/>
      <w:moveFromRangeEnd w:id="22"/>
      <w:del w:id="28" w:author="Shannon Erica Kendal Joslin" w:date="2023-10-31T08:53:00Z">
        <w:r w:rsidRPr="00FD21E9" w:rsidDel="00347F5F">
          <w:rPr>
            <w:rFonts w:asciiTheme="majorHAnsi" w:hAnsiTheme="majorHAnsi" w:cstheme="majorHAnsi"/>
            <w:szCs w:val="24"/>
          </w:rPr>
          <w:delText>Introduction</w:delText>
        </w:r>
        <w:bookmarkEnd w:id="25"/>
        <w:bookmarkEnd w:id="26"/>
        <w:bookmarkEnd w:id="27"/>
      </w:del>
    </w:p>
    <w:p w14:paraId="1373CB06" w14:textId="2D6E573E" w:rsidR="00E53ED6" w:rsidRPr="00D00F97" w:rsidRDefault="00E53ED6" w:rsidP="00E53ED6">
      <w:pPr>
        <w:rPr>
          <w:rFonts w:asciiTheme="majorHAnsi" w:hAnsiTheme="majorHAnsi" w:cstheme="majorHAnsi"/>
          <w:bCs/>
          <w:iCs/>
          <w:color w:val="00000A"/>
        </w:rPr>
      </w:pPr>
      <w:r>
        <w:rPr>
          <w:rFonts w:asciiTheme="majorHAnsi" w:hAnsiTheme="majorHAnsi" w:cstheme="majorHAnsi"/>
          <w:bCs/>
          <w:iCs/>
          <w:color w:val="00000A"/>
        </w:rPr>
        <w:t xml:space="preserve">Currently the sex of a delta smelt can only be determined in mature fish expressing reproductive cells, or through dissection. This presents a hurdle in studying the wild population and for rearing fish </w:t>
      </w:r>
      <w:r w:rsidR="007215B8">
        <w:rPr>
          <w:rFonts w:asciiTheme="majorHAnsi" w:hAnsiTheme="majorHAnsi" w:cstheme="majorHAnsi"/>
          <w:bCs/>
          <w:iCs/>
          <w:color w:val="00000A"/>
        </w:rPr>
        <w:t>in captivity</w:t>
      </w:r>
      <w:r>
        <w:rPr>
          <w:rFonts w:asciiTheme="majorHAnsi" w:hAnsiTheme="majorHAnsi" w:cstheme="majorHAnsi"/>
          <w:bCs/>
          <w:iCs/>
          <w:color w:val="00000A"/>
        </w:rPr>
        <w:t xml:space="preserve">. </w:t>
      </w:r>
      <w:r w:rsidRPr="00120DAA">
        <w:rPr>
          <w:rFonts w:asciiTheme="majorHAnsi" w:hAnsiTheme="majorHAnsi" w:cstheme="majorHAnsi"/>
          <w:bCs/>
          <w:iCs/>
          <w:color w:val="00000A"/>
        </w:rPr>
        <w:t xml:space="preserve">Delta smelt </w:t>
      </w:r>
      <w:r>
        <w:rPr>
          <w:rFonts w:asciiTheme="majorHAnsi" w:hAnsiTheme="majorHAnsi" w:cstheme="majorHAnsi"/>
          <w:bCs/>
          <w:iCs/>
          <w:color w:val="00000A"/>
        </w:rPr>
        <w:t xml:space="preserve">are a gonochoristic species where individuals </w:t>
      </w:r>
      <w:r w:rsidRPr="00120DAA">
        <w:rPr>
          <w:rFonts w:asciiTheme="majorHAnsi" w:hAnsiTheme="majorHAnsi" w:cstheme="majorHAnsi"/>
          <w:bCs/>
          <w:iCs/>
          <w:color w:val="00000A"/>
        </w:rPr>
        <w:t xml:space="preserve">do not </w:t>
      </w:r>
      <w:r>
        <w:rPr>
          <w:rFonts w:asciiTheme="majorHAnsi" w:hAnsiTheme="majorHAnsi" w:cstheme="majorHAnsi"/>
          <w:bCs/>
          <w:iCs/>
          <w:color w:val="00000A"/>
        </w:rPr>
        <w:t xml:space="preserve">display ESR nor </w:t>
      </w:r>
      <w:r w:rsidRPr="00120DAA">
        <w:rPr>
          <w:rFonts w:asciiTheme="majorHAnsi" w:hAnsiTheme="majorHAnsi" w:cstheme="majorHAnsi"/>
          <w:bCs/>
          <w:iCs/>
          <w:color w:val="00000A"/>
        </w:rPr>
        <w:t>appear to have environmental regulation of sex determination</w:t>
      </w:r>
      <w:r>
        <w:rPr>
          <w:rFonts w:asciiTheme="majorHAnsi" w:hAnsiTheme="majorHAnsi" w:cstheme="majorHAnsi"/>
          <w:bCs/>
          <w:iCs/>
          <w:color w:val="00000A"/>
        </w:rPr>
        <w:t>,</w:t>
      </w:r>
      <w:r w:rsidRPr="00120DAA">
        <w:rPr>
          <w:rFonts w:asciiTheme="majorHAnsi" w:hAnsiTheme="majorHAnsi" w:cstheme="majorHAnsi"/>
          <w:bCs/>
          <w:iCs/>
          <w:color w:val="00000A"/>
        </w:rPr>
        <w:t xml:space="preserve"> which </w:t>
      </w:r>
      <w:r>
        <w:rPr>
          <w:rFonts w:asciiTheme="majorHAnsi" w:hAnsiTheme="majorHAnsi" w:cstheme="majorHAnsi"/>
          <w:bCs/>
          <w:iCs/>
          <w:color w:val="00000A"/>
        </w:rPr>
        <w:t>leads to the hypothesis that</w:t>
      </w:r>
      <w:r w:rsidRPr="00120DAA">
        <w:rPr>
          <w:rFonts w:asciiTheme="majorHAnsi" w:hAnsiTheme="majorHAnsi" w:cstheme="majorHAnsi"/>
          <w:bCs/>
          <w:iCs/>
          <w:color w:val="00000A"/>
        </w:rPr>
        <w:t xml:space="preserve"> sex may be determined </w:t>
      </w:r>
      <w:r>
        <w:rPr>
          <w:rFonts w:asciiTheme="majorHAnsi" w:hAnsiTheme="majorHAnsi" w:cstheme="majorHAnsi"/>
          <w:bCs/>
          <w:iCs/>
          <w:color w:val="00000A"/>
        </w:rPr>
        <w:t xml:space="preserve">through </w:t>
      </w:r>
      <w:r w:rsidRPr="00120DAA">
        <w:rPr>
          <w:rFonts w:asciiTheme="majorHAnsi" w:hAnsiTheme="majorHAnsi" w:cstheme="majorHAnsi"/>
          <w:bCs/>
          <w:iCs/>
          <w:color w:val="00000A"/>
        </w:rPr>
        <w:t>genetic</w:t>
      </w:r>
      <w:r>
        <w:rPr>
          <w:rFonts w:asciiTheme="majorHAnsi" w:hAnsiTheme="majorHAnsi" w:cstheme="majorHAnsi"/>
          <w:bCs/>
          <w:iCs/>
          <w:color w:val="00000A"/>
        </w:rPr>
        <w:t>s alone</w:t>
      </w:r>
      <w:r w:rsidRPr="00120DAA">
        <w:rPr>
          <w:rFonts w:asciiTheme="majorHAnsi" w:hAnsiTheme="majorHAnsi" w:cstheme="majorHAnsi"/>
          <w:bCs/>
          <w:iCs/>
          <w:color w:val="00000A"/>
        </w:rPr>
        <w:t xml:space="preserve">. </w:t>
      </w:r>
      <w:r>
        <w:rPr>
          <w:rFonts w:asciiTheme="majorHAnsi" w:hAnsiTheme="majorHAnsi" w:cstheme="majorHAnsi"/>
          <w:bCs/>
          <w:iCs/>
          <w:color w:val="00000A"/>
        </w:rPr>
        <w:t>This chapter investigates the assembled genomes of female and male delta smelt to probe for and define</w:t>
      </w:r>
      <w:r w:rsidRPr="00120DAA">
        <w:rPr>
          <w:rFonts w:asciiTheme="majorHAnsi" w:hAnsiTheme="majorHAnsi" w:cstheme="majorHAnsi"/>
          <w:bCs/>
          <w:iCs/>
          <w:color w:val="00000A"/>
        </w:rPr>
        <w:t xml:space="preserve"> the </w:t>
      </w:r>
      <w:r>
        <w:rPr>
          <w:rFonts w:asciiTheme="majorHAnsi" w:hAnsiTheme="majorHAnsi" w:cstheme="majorHAnsi"/>
          <w:bCs/>
          <w:iCs/>
          <w:color w:val="00000A"/>
        </w:rPr>
        <w:t xml:space="preserve">extent of </w:t>
      </w:r>
      <w:r w:rsidRPr="00120DAA">
        <w:rPr>
          <w:rFonts w:asciiTheme="majorHAnsi" w:hAnsiTheme="majorHAnsi" w:cstheme="majorHAnsi"/>
          <w:bCs/>
          <w:iCs/>
          <w:color w:val="00000A"/>
        </w:rPr>
        <w:t>sex determin</w:t>
      </w:r>
      <w:r>
        <w:rPr>
          <w:rFonts w:asciiTheme="majorHAnsi" w:hAnsiTheme="majorHAnsi" w:cstheme="majorHAnsi"/>
          <w:bCs/>
          <w:iCs/>
          <w:color w:val="00000A"/>
        </w:rPr>
        <w:t>ing region</w:t>
      </w:r>
      <w:r w:rsidR="007215B8">
        <w:rPr>
          <w:rFonts w:asciiTheme="majorHAnsi" w:hAnsiTheme="majorHAnsi" w:cstheme="majorHAnsi"/>
          <w:bCs/>
          <w:iCs/>
          <w:color w:val="00000A"/>
        </w:rPr>
        <w:t>(s)</w:t>
      </w:r>
      <w:r>
        <w:rPr>
          <w:rFonts w:asciiTheme="majorHAnsi" w:hAnsiTheme="majorHAnsi" w:cstheme="majorHAnsi"/>
          <w:bCs/>
          <w:iCs/>
          <w:color w:val="00000A"/>
        </w:rPr>
        <w:t xml:space="preserve"> within delta smelt. Through utilizing different techniques for identifying associative markers with sex, we sought to develop markers</w:t>
      </w:r>
      <w:r w:rsidR="00E61BA2">
        <w:rPr>
          <w:rFonts w:asciiTheme="majorHAnsi" w:hAnsiTheme="majorHAnsi" w:cstheme="majorHAnsi"/>
          <w:bCs/>
          <w:iCs/>
          <w:color w:val="00000A"/>
        </w:rPr>
        <w:t xml:space="preserve"> diagnostic of sex</w:t>
      </w:r>
      <w:r>
        <w:rPr>
          <w:rFonts w:asciiTheme="majorHAnsi" w:hAnsiTheme="majorHAnsi" w:cstheme="majorHAnsi"/>
          <w:bCs/>
          <w:iCs/>
          <w:color w:val="00000A"/>
        </w:rPr>
        <w:t xml:space="preserve"> to </w:t>
      </w:r>
      <w:r w:rsidR="00E61BA2">
        <w:rPr>
          <w:rFonts w:asciiTheme="majorHAnsi" w:hAnsiTheme="majorHAnsi" w:cstheme="majorHAnsi"/>
          <w:bCs/>
          <w:iCs/>
          <w:color w:val="00000A"/>
        </w:rPr>
        <w:t>provide</w:t>
      </w:r>
      <w:r w:rsidRPr="00120DAA">
        <w:rPr>
          <w:rFonts w:asciiTheme="majorHAnsi" w:hAnsiTheme="majorHAnsi" w:cstheme="majorHAnsi"/>
          <w:bCs/>
          <w:iCs/>
          <w:color w:val="00000A"/>
        </w:rPr>
        <w:t xml:space="preserve"> </w:t>
      </w:r>
      <w:r>
        <w:rPr>
          <w:rFonts w:asciiTheme="majorHAnsi" w:hAnsiTheme="majorHAnsi" w:cstheme="majorHAnsi"/>
          <w:bCs/>
          <w:iCs/>
          <w:color w:val="00000A"/>
        </w:rPr>
        <w:t>managers</w:t>
      </w:r>
      <w:r w:rsidR="00E61BA2">
        <w:rPr>
          <w:rFonts w:asciiTheme="majorHAnsi" w:hAnsiTheme="majorHAnsi" w:cstheme="majorHAnsi"/>
          <w:bCs/>
          <w:iCs/>
          <w:color w:val="00000A"/>
        </w:rPr>
        <w:t xml:space="preserve"> a</w:t>
      </w:r>
      <w:r w:rsidRPr="00120DAA">
        <w:rPr>
          <w:rFonts w:asciiTheme="majorHAnsi" w:hAnsiTheme="majorHAnsi" w:cstheme="majorHAnsi"/>
          <w:bCs/>
          <w:iCs/>
          <w:color w:val="00000A"/>
        </w:rPr>
        <w:t xml:space="preserve"> </w:t>
      </w:r>
      <w:r>
        <w:rPr>
          <w:rFonts w:asciiTheme="majorHAnsi" w:hAnsiTheme="majorHAnsi" w:cstheme="majorHAnsi"/>
          <w:bCs/>
          <w:iCs/>
          <w:color w:val="00000A"/>
        </w:rPr>
        <w:t>non-lethal method</w:t>
      </w:r>
      <w:r w:rsidRPr="00120DAA">
        <w:rPr>
          <w:rFonts w:asciiTheme="majorHAnsi" w:hAnsiTheme="majorHAnsi" w:cstheme="majorHAnsi"/>
          <w:bCs/>
          <w:iCs/>
          <w:color w:val="00000A"/>
        </w:rPr>
        <w:t xml:space="preserve"> </w:t>
      </w:r>
      <w:r w:rsidR="00E61BA2">
        <w:rPr>
          <w:rFonts w:asciiTheme="majorHAnsi" w:hAnsiTheme="majorHAnsi" w:cstheme="majorHAnsi"/>
          <w:bCs/>
          <w:iCs/>
          <w:color w:val="00000A"/>
        </w:rPr>
        <w:t>of sexing individual</w:t>
      </w:r>
      <w:r w:rsidR="007215B8">
        <w:rPr>
          <w:rFonts w:asciiTheme="majorHAnsi" w:hAnsiTheme="majorHAnsi" w:cstheme="majorHAnsi"/>
          <w:bCs/>
          <w:iCs/>
          <w:color w:val="00000A"/>
        </w:rPr>
        <w:t>s</w:t>
      </w:r>
      <w:r w:rsidR="00E61BA2">
        <w:rPr>
          <w:rFonts w:asciiTheme="majorHAnsi" w:hAnsiTheme="majorHAnsi" w:cstheme="majorHAnsi"/>
          <w:bCs/>
          <w:iCs/>
          <w:color w:val="00000A"/>
        </w:rPr>
        <w:t xml:space="preserve"> in the wild </w:t>
      </w:r>
      <w:r w:rsidRPr="00120DAA">
        <w:rPr>
          <w:rFonts w:asciiTheme="majorHAnsi" w:hAnsiTheme="majorHAnsi" w:cstheme="majorHAnsi"/>
          <w:bCs/>
          <w:iCs/>
          <w:color w:val="00000A"/>
        </w:rPr>
        <w:t xml:space="preserve">for the practical management of </w:t>
      </w:r>
      <w:r>
        <w:rPr>
          <w:rFonts w:asciiTheme="majorHAnsi" w:hAnsiTheme="majorHAnsi" w:cstheme="majorHAnsi"/>
          <w:bCs/>
          <w:iCs/>
          <w:color w:val="00000A"/>
        </w:rPr>
        <w:t xml:space="preserve">a listed </w:t>
      </w:r>
      <w:r w:rsidRPr="00120DAA">
        <w:rPr>
          <w:rFonts w:asciiTheme="majorHAnsi" w:hAnsiTheme="majorHAnsi" w:cstheme="majorHAnsi"/>
          <w:bCs/>
          <w:iCs/>
          <w:color w:val="00000A"/>
        </w:rPr>
        <w:t>species.</w:t>
      </w:r>
    </w:p>
    <w:p w14:paraId="49B42E1B" w14:textId="77777777" w:rsidR="003C2264" w:rsidRDefault="003C2264" w:rsidP="00120DAA">
      <w:pPr>
        <w:rPr>
          <w:rFonts w:asciiTheme="majorHAnsi" w:hAnsiTheme="majorHAnsi" w:cstheme="majorHAnsi"/>
          <w:bCs/>
          <w:iCs/>
          <w:color w:val="00000A"/>
        </w:rPr>
      </w:pPr>
    </w:p>
    <w:p w14:paraId="48C5842A" w14:textId="11D1C7B6" w:rsidR="00120DAA" w:rsidRPr="005A2758" w:rsidRDefault="00E53ED6" w:rsidP="00120DAA">
      <w:pPr>
        <w:rPr>
          <w:rFonts w:asciiTheme="majorHAnsi" w:hAnsiTheme="majorHAnsi" w:cstheme="majorHAnsi"/>
          <w:bCs/>
          <w:iCs/>
          <w:color w:val="00000A"/>
        </w:rPr>
      </w:pPr>
      <w:r>
        <w:rPr>
          <w:rFonts w:asciiTheme="majorHAnsi" w:hAnsiTheme="majorHAnsi" w:cstheme="majorHAnsi"/>
          <w:bCs/>
          <w:iCs/>
          <w:color w:val="00000A"/>
        </w:rPr>
        <w:t xml:space="preserve">Knowing population demographic information will lead to informed management decisions to best support recovery efforts within the imperiled </w:t>
      </w:r>
      <w:r w:rsidR="007215B8">
        <w:rPr>
          <w:rFonts w:asciiTheme="majorHAnsi" w:hAnsiTheme="majorHAnsi" w:cstheme="majorHAnsi"/>
          <w:bCs/>
          <w:iCs/>
          <w:color w:val="00000A"/>
        </w:rPr>
        <w:t>delta smelt</w:t>
      </w:r>
      <w:r>
        <w:rPr>
          <w:rFonts w:asciiTheme="majorHAnsi" w:hAnsiTheme="majorHAnsi" w:cstheme="majorHAnsi"/>
          <w:bCs/>
          <w:iCs/>
          <w:color w:val="00000A"/>
        </w:rPr>
        <w:t xml:space="preserve">. </w:t>
      </w:r>
      <w:r w:rsidR="00120DAA" w:rsidRPr="00120DAA">
        <w:rPr>
          <w:rFonts w:asciiTheme="majorHAnsi" w:hAnsiTheme="majorHAnsi" w:cstheme="majorHAnsi"/>
          <w:bCs/>
          <w:iCs/>
          <w:color w:val="00000A"/>
        </w:rPr>
        <w:t>The ability to</w:t>
      </w:r>
      <w:r w:rsidR="00DA2B5A">
        <w:rPr>
          <w:rFonts w:asciiTheme="majorHAnsi" w:hAnsiTheme="majorHAnsi" w:cstheme="majorHAnsi"/>
          <w:bCs/>
          <w:iCs/>
          <w:color w:val="00000A"/>
        </w:rPr>
        <w:t xml:space="preserve"> determine sex through genetics and</w:t>
      </w:r>
      <w:r w:rsidR="00120DAA" w:rsidRPr="00120DAA">
        <w:rPr>
          <w:rFonts w:asciiTheme="majorHAnsi" w:hAnsiTheme="majorHAnsi" w:cstheme="majorHAnsi"/>
          <w:bCs/>
          <w:iCs/>
          <w:color w:val="00000A"/>
        </w:rPr>
        <w:t xml:space="preserve"> non-invasively </w:t>
      </w:r>
      <w:r w:rsidR="00DA2B5A">
        <w:rPr>
          <w:rFonts w:asciiTheme="majorHAnsi" w:hAnsiTheme="majorHAnsi" w:cstheme="majorHAnsi"/>
          <w:bCs/>
          <w:iCs/>
          <w:color w:val="00000A"/>
        </w:rPr>
        <w:t xml:space="preserve">capture population level demographic information </w:t>
      </w:r>
      <w:r w:rsidR="00120DAA" w:rsidRPr="00120DAA">
        <w:rPr>
          <w:rFonts w:asciiTheme="majorHAnsi" w:hAnsiTheme="majorHAnsi" w:cstheme="majorHAnsi"/>
          <w:bCs/>
          <w:iCs/>
          <w:color w:val="00000A"/>
        </w:rPr>
        <w:t xml:space="preserve">in delta smelt </w:t>
      </w:r>
      <w:r w:rsidR="000368D6">
        <w:rPr>
          <w:rFonts w:asciiTheme="majorHAnsi" w:hAnsiTheme="majorHAnsi" w:cstheme="majorHAnsi"/>
          <w:bCs/>
          <w:iCs/>
          <w:color w:val="00000A"/>
        </w:rPr>
        <w:t xml:space="preserve">would mark a large step forward in management of the species both in the wild and in captivity. </w:t>
      </w:r>
      <w:commentRangeStart w:id="29"/>
      <w:r w:rsidR="00317E6F" w:rsidRPr="002F3C85">
        <w:rPr>
          <w:rFonts w:asciiTheme="majorHAnsi" w:hAnsiTheme="majorHAnsi" w:cstheme="majorHAnsi"/>
          <w:bCs/>
          <w:iCs/>
        </w:rPr>
        <w:t xml:space="preserve">Currently, wild fish can only be sexed by the expression of gametes from ripe adult fish or through dissection, both of which sacrifice the life of the fish or gametes. </w:t>
      </w:r>
      <w:commentRangeEnd w:id="29"/>
      <w:r w:rsidR="007215B8">
        <w:rPr>
          <w:rStyle w:val="CommentReference"/>
        </w:rPr>
        <w:commentReference w:id="29"/>
      </w:r>
      <w:r w:rsidR="00317E6F" w:rsidRPr="002F3C85">
        <w:rPr>
          <w:rFonts w:asciiTheme="majorHAnsi" w:hAnsiTheme="majorHAnsi" w:cstheme="majorHAnsi"/>
          <w:bCs/>
          <w:iCs/>
        </w:rPr>
        <w:t xml:space="preserve">When sex is identified by expression, pressure is put on the abdomen of fish until eggs (in females) or running milt (in males) are excreted </w:t>
      </w:r>
      <w:r w:rsidR="00317E6F" w:rsidRPr="002F3C85">
        <w:rPr>
          <w:rFonts w:asciiTheme="majorHAnsi" w:hAnsiTheme="majorHAnsi" w:cstheme="majorHAnsi"/>
          <w:bCs/>
          <w:iCs/>
        </w:rPr>
        <w:fldChar w:fldCharType="begin"/>
      </w:r>
      <w:r w:rsidR="00317E6F" w:rsidRPr="002F3C85">
        <w:rPr>
          <w:rFonts w:asciiTheme="majorHAnsi" w:hAnsiTheme="majorHAnsi" w:cstheme="majorHAnsi"/>
          <w:bCs/>
          <w:iCs/>
        </w:rPr>
        <w:instrText xml:space="preserve"> ADDIN ZOTERO_ITEM CSL_CITATION {"citationID":"xYk2ePRW","properties":{"formattedCitation":"(Lindberg et al., 2013)","plainCitation":"(Lindberg et al., 2013)","noteIndex":0},"citationItems":[{"id":463,"uris":["http://zotero.org/users/local/3tku6QP0/items/IAFSSLBH"],"itemData":{"id":463,"type":"article-journal","abstract":"In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smelt","volume":"75","author":[{"family":"Lindberg","given":"Joan C."},{"family":"Tigan","given":"Galen"},{"family":"Ellison","given":"Luke"},{"family":"Rettinghouse","given":"Theresa"},{"family":"Nagel","given":"Meredith M."},{"family":"Fisch","given":"Kathleen M."}],"issued":{"date-parts":[["2013"]]}}}],"schema":"https://github.com/citation-style-language/schema/raw/master/csl-citation.json"} </w:instrText>
      </w:r>
      <w:r w:rsidR="00317E6F" w:rsidRPr="002F3C85">
        <w:rPr>
          <w:rFonts w:asciiTheme="majorHAnsi" w:hAnsiTheme="majorHAnsi" w:cstheme="majorHAnsi"/>
          <w:bCs/>
          <w:iCs/>
        </w:rPr>
        <w:fldChar w:fldCharType="separate"/>
      </w:r>
      <w:r w:rsidR="00317E6F" w:rsidRPr="002F3C85">
        <w:rPr>
          <w:rFonts w:asciiTheme="majorHAnsi" w:hAnsiTheme="majorHAnsi" w:cstheme="majorHAnsi"/>
        </w:rPr>
        <w:t>(Lindberg et al., 2013)</w:t>
      </w:r>
      <w:r w:rsidR="00317E6F" w:rsidRPr="002F3C85">
        <w:rPr>
          <w:rFonts w:asciiTheme="majorHAnsi" w:hAnsiTheme="majorHAnsi" w:cstheme="majorHAnsi"/>
        </w:rPr>
        <w:fldChar w:fldCharType="end"/>
      </w:r>
      <w:r w:rsidR="00317E6F" w:rsidRPr="002F3C85">
        <w:rPr>
          <w:rFonts w:asciiTheme="majorHAnsi" w:hAnsiTheme="majorHAnsi" w:cstheme="majorHAnsi"/>
          <w:bCs/>
          <w:iCs/>
        </w:rPr>
        <w:t>. Because sexual identification of wild fish depends on the physiological status of an individual fish, only about two-thirds of wild adult delta smelt sampled can be sexed (Hammock pers. comm.).</w:t>
      </w:r>
      <w:r w:rsidR="00317E6F">
        <w:rPr>
          <w:rFonts w:asciiTheme="majorHAnsi" w:hAnsiTheme="majorHAnsi" w:cstheme="majorHAnsi"/>
          <w:bCs/>
          <w:iCs/>
        </w:rPr>
        <w:t xml:space="preserve"> </w:t>
      </w:r>
      <w:commentRangeStart w:id="30"/>
      <w:r w:rsidR="000368D6">
        <w:rPr>
          <w:rFonts w:asciiTheme="majorHAnsi" w:hAnsiTheme="majorHAnsi" w:cstheme="majorHAnsi"/>
          <w:bCs/>
          <w:iCs/>
          <w:color w:val="00000A"/>
        </w:rPr>
        <w:t xml:space="preserve">Within the wild population, </w:t>
      </w:r>
      <w:r w:rsidR="00317E6F">
        <w:rPr>
          <w:rFonts w:asciiTheme="majorHAnsi" w:hAnsiTheme="majorHAnsi" w:cstheme="majorHAnsi"/>
          <w:bCs/>
          <w:iCs/>
          <w:color w:val="00000A"/>
        </w:rPr>
        <w:t>the ability to sex fish</w:t>
      </w:r>
      <w:r w:rsidR="000368D6">
        <w:rPr>
          <w:rFonts w:asciiTheme="majorHAnsi" w:hAnsiTheme="majorHAnsi" w:cstheme="majorHAnsi"/>
          <w:bCs/>
          <w:iCs/>
          <w:color w:val="00000A"/>
        </w:rPr>
        <w:t xml:space="preserve"> without culling or relying on gametic expression </w:t>
      </w:r>
      <w:r w:rsidR="00317E6F">
        <w:rPr>
          <w:rFonts w:asciiTheme="majorHAnsi" w:hAnsiTheme="majorHAnsi" w:cstheme="majorHAnsi"/>
          <w:bCs/>
          <w:iCs/>
          <w:color w:val="00000A"/>
        </w:rPr>
        <w:t>will</w:t>
      </w:r>
      <w:r w:rsidR="000368D6">
        <w:rPr>
          <w:rFonts w:asciiTheme="majorHAnsi" w:hAnsiTheme="majorHAnsi" w:cstheme="majorHAnsi"/>
          <w:bCs/>
          <w:iCs/>
          <w:color w:val="00000A"/>
        </w:rPr>
        <w:t xml:space="preserve"> allow ecologists to </w:t>
      </w:r>
      <w:r w:rsidR="00317E6F">
        <w:rPr>
          <w:rFonts w:asciiTheme="majorHAnsi" w:hAnsiTheme="majorHAnsi" w:cstheme="majorHAnsi"/>
          <w:bCs/>
          <w:iCs/>
          <w:color w:val="00000A"/>
        </w:rPr>
        <w:t>reliably sex fish at all stages of their life</w:t>
      </w:r>
      <w:r w:rsidR="007215B8">
        <w:rPr>
          <w:rFonts w:asciiTheme="majorHAnsi" w:hAnsiTheme="majorHAnsi" w:cstheme="majorHAnsi"/>
          <w:bCs/>
          <w:iCs/>
          <w:color w:val="00000A"/>
        </w:rPr>
        <w:t xml:space="preserve"> </w:t>
      </w:r>
      <w:r w:rsidR="00317E6F">
        <w:rPr>
          <w:rFonts w:asciiTheme="majorHAnsi" w:hAnsiTheme="majorHAnsi" w:cstheme="majorHAnsi"/>
          <w:bCs/>
          <w:iCs/>
          <w:color w:val="00000A"/>
        </w:rPr>
        <w:t>cycle without take.</w:t>
      </w:r>
      <w:commentRangeEnd w:id="30"/>
      <w:r w:rsidR="007215B8">
        <w:rPr>
          <w:rStyle w:val="CommentReference"/>
        </w:rPr>
        <w:commentReference w:id="30"/>
      </w:r>
      <w:r w:rsidR="00317E6F">
        <w:rPr>
          <w:rFonts w:asciiTheme="majorHAnsi" w:hAnsiTheme="majorHAnsi" w:cstheme="majorHAnsi"/>
          <w:bCs/>
          <w:iCs/>
          <w:color w:val="00000A"/>
        </w:rPr>
        <w:t xml:space="preserve"> </w:t>
      </w:r>
      <w:r w:rsidR="00EA7339">
        <w:rPr>
          <w:rFonts w:asciiTheme="majorHAnsi" w:hAnsiTheme="majorHAnsi" w:cstheme="majorHAnsi"/>
          <w:bCs/>
          <w:iCs/>
          <w:color w:val="00000A"/>
        </w:rPr>
        <w:t>Genetic</w:t>
      </w:r>
      <w:r w:rsidR="00E97898">
        <w:rPr>
          <w:rFonts w:asciiTheme="majorHAnsi" w:hAnsiTheme="majorHAnsi" w:cstheme="majorHAnsi"/>
          <w:bCs/>
          <w:iCs/>
          <w:color w:val="00000A"/>
        </w:rPr>
        <w:t xml:space="preserve"> identification of sex in the captive refuge population would all</w:t>
      </w:r>
      <w:r w:rsidR="00EA7339">
        <w:rPr>
          <w:rFonts w:asciiTheme="majorHAnsi" w:hAnsiTheme="majorHAnsi" w:cstheme="majorHAnsi"/>
          <w:bCs/>
          <w:iCs/>
          <w:color w:val="00000A"/>
        </w:rPr>
        <w:t xml:space="preserve">ow for fish to be sexed as juveniles and </w:t>
      </w:r>
      <w:commentRangeStart w:id="31"/>
      <w:r w:rsidR="00EA7339">
        <w:rPr>
          <w:rFonts w:asciiTheme="majorHAnsi" w:hAnsiTheme="majorHAnsi" w:cstheme="majorHAnsi"/>
          <w:bCs/>
          <w:iCs/>
          <w:color w:val="00000A"/>
        </w:rPr>
        <w:t xml:space="preserve">fewer resources contributing to controlling sex ratios </w:t>
      </w:r>
      <w:commentRangeEnd w:id="31"/>
      <w:r w:rsidR="007215B8">
        <w:rPr>
          <w:rStyle w:val="CommentReference"/>
        </w:rPr>
        <w:commentReference w:id="31"/>
      </w:r>
      <w:r w:rsidR="00EA7339">
        <w:rPr>
          <w:rFonts w:asciiTheme="majorHAnsi" w:hAnsiTheme="majorHAnsi" w:cstheme="majorHAnsi"/>
          <w:bCs/>
          <w:iCs/>
          <w:color w:val="00000A"/>
        </w:rPr>
        <w:t xml:space="preserve">as fish will not have to be reared until adulthood to know the composition of the population. While state and federal agencies conduct </w:t>
      </w:r>
      <w:r w:rsidR="00984759">
        <w:rPr>
          <w:rFonts w:asciiTheme="majorHAnsi" w:hAnsiTheme="majorHAnsi" w:cstheme="majorHAnsi"/>
          <w:bCs/>
          <w:iCs/>
          <w:color w:val="00000A"/>
        </w:rPr>
        <w:t xml:space="preserve">annual abundance and distribution </w:t>
      </w:r>
      <w:r w:rsidR="00401A7D">
        <w:rPr>
          <w:rFonts w:asciiTheme="majorHAnsi" w:hAnsiTheme="majorHAnsi" w:cstheme="majorHAnsi"/>
          <w:bCs/>
          <w:iCs/>
          <w:color w:val="00000A"/>
        </w:rPr>
        <w:t>monitoring</w:t>
      </w:r>
      <w:r w:rsidR="00984759">
        <w:rPr>
          <w:rFonts w:asciiTheme="majorHAnsi" w:hAnsiTheme="majorHAnsi" w:cstheme="majorHAnsi"/>
          <w:bCs/>
          <w:iCs/>
          <w:color w:val="00000A"/>
        </w:rPr>
        <w:t xml:space="preserve"> throughout t</w:t>
      </w:r>
      <w:r w:rsidR="00450E89" w:rsidRPr="00450E89">
        <w:rPr>
          <w:rFonts w:asciiTheme="majorHAnsi" w:hAnsiTheme="majorHAnsi" w:cstheme="majorHAnsi"/>
          <w:bCs/>
          <w:iCs/>
          <w:color w:val="00000A"/>
        </w:rPr>
        <w:t>he San Francisco Estuary (SFE)</w:t>
      </w:r>
      <w:r w:rsidR="00984759">
        <w:rPr>
          <w:rFonts w:asciiTheme="majorHAnsi" w:hAnsiTheme="majorHAnsi" w:cstheme="majorHAnsi"/>
          <w:bCs/>
          <w:iCs/>
          <w:color w:val="00000A"/>
        </w:rPr>
        <w:t xml:space="preserve"> at different stages of delta smelt development, k</w:t>
      </w:r>
      <w:r w:rsidR="00317E6F">
        <w:rPr>
          <w:rFonts w:asciiTheme="majorHAnsi" w:hAnsiTheme="majorHAnsi" w:cstheme="majorHAnsi"/>
          <w:bCs/>
          <w:iCs/>
          <w:color w:val="00000A"/>
        </w:rPr>
        <w:t>nowledge of sex-ratios throughout the</w:t>
      </w:r>
      <w:r w:rsidR="00984759">
        <w:rPr>
          <w:rFonts w:asciiTheme="majorHAnsi" w:hAnsiTheme="majorHAnsi" w:cstheme="majorHAnsi"/>
          <w:bCs/>
          <w:iCs/>
          <w:color w:val="00000A"/>
        </w:rPr>
        <w:t>ir</w:t>
      </w:r>
      <w:r w:rsidR="00317E6F">
        <w:rPr>
          <w:rFonts w:asciiTheme="majorHAnsi" w:hAnsiTheme="majorHAnsi" w:cstheme="majorHAnsi"/>
          <w:bCs/>
          <w:iCs/>
          <w:color w:val="00000A"/>
        </w:rPr>
        <w:t xml:space="preserve"> lifecycle is currently </w:t>
      </w:r>
      <w:r w:rsidR="007215B8">
        <w:rPr>
          <w:rFonts w:asciiTheme="majorHAnsi" w:hAnsiTheme="majorHAnsi" w:cstheme="majorHAnsi"/>
          <w:bCs/>
          <w:iCs/>
          <w:color w:val="00000A"/>
        </w:rPr>
        <w:t>unknown</w:t>
      </w:r>
      <w:r w:rsidR="00984759">
        <w:rPr>
          <w:rFonts w:asciiTheme="majorHAnsi" w:hAnsiTheme="majorHAnsi" w:cstheme="majorHAnsi"/>
          <w:bCs/>
          <w:iCs/>
          <w:color w:val="00000A"/>
        </w:rPr>
        <w:t>. Since sex-bias has</w:t>
      </w:r>
      <w:r w:rsidR="00317E6F">
        <w:rPr>
          <w:rFonts w:asciiTheme="majorHAnsi" w:hAnsiTheme="majorHAnsi" w:cstheme="majorHAnsi"/>
          <w:bCs/>
          <w:iCs/>
          <w:color w:val="00000A"/>
        </w:rPr>
        <w:t xml:space="preserve"> the potential to significantly alter</w:t>
      </w:r>
      <w:r w:rsidR="00514D8D">
        <w:rPr>
          <w:rFonts w:asciiTheme="majorHAnsi" w:hAnsiTheme="majorHAnsi" w:cstheme="majorHAnsi"/>
          <w:bCs/>
          <w:iCs/>
          <w:color w:val="00000A"/>
        </w:rPr>
        <w:t xml:space="preserve"> the success of the species</w:t>
      </w:r>
      <w:r w:rsidR="00401A7D">
        <w:rPr>
          <w:rFonts w:asciiTheme="majorHAnsi" w:hAnsiTheme="majorHAnsi" w:cstheme="majorHAnsi"/>
          <w:bCs/>
          <w:iCs/>
          <w:color w:val="00000A"/>
        </w:rPr>
        <w:t>,</w:t>
      </w:r>
      <w:r w:rsidR="00984759">
        <w:rPr>
          <w:rFonts w:asciiTheme="majorHAnsi" w:hAnsiTheme="majorHAnsi" w:cstheme="majorHAnsi"/>
          <w:bCs/>
          <w:iCs/>
          <w:color w:val="00000A"/>
        </w:rPr>
        <w:t xml:space="preserve"> i</w:t>
      </w:r>
      <w:r w:rsidR="00E97898">
        <w:rPr>
          <w:rFonts w:asciiTheme="majorHAnsi" w:hAnsiTheme="majorHAnsi" w:cstheme="majorHAnsi"/>
          <w:bCs/>
          <w:iCs/>
        </w:rPr>
        <w:t>dentifying</w:t>
      </w:r>
      <w:r w:rsidR="00120DAA" w:rsidRPr="002F3C85">
        <w:rPr>
          <w:rFonts w:asciiTheme="majorHAnsi" w:hAnsiTheme="majorHAnsi" w:cstheme="majorHAnsi"/>
          <w:bCs/>
          <w:iCs/>
        </w:rPr>
        <w:t xml:space="preserve"> the genetic underpinnings </w:t>
      </w:r>
      <w:r w:rsidR="00E97898">
        <w:rPr>
          <w:rFonts w:asciiTheme="majorHAnsi" w:hAnsiTheme="majorHAnsi" w:cstheme="majorHAnsi"/>
          <w:bCs/>
          <w:iCs/>
        </w:rPr>
        <w:t>of</w:t>
      </w:r>
      <w:r w:rsidR="00120DAA" w:rsidRPr="002F3C85">
        <w:rPr>
          <w:rFonts w:asciiTheme="majorHAnsi" w:hAnsiTheme="majorHAnsi" w:cstheme="majorHAnsi"/>
          <w:bCs/>
          <w:iCs/>
        </w:rPr>
        <w:t xml:space="preserve"> sex determination </w:t>
      </w:r>
      <w:r w:rsidR="00E97898">
        <w:rPr>
          <w:rFonts w:asciiTheme="majorHAnsi" w:hAnsiTheme="majorHAnsi" w:cstheme="majorHAnsi"/>
          <w:bCs/>
          <w:iCs/>
        </w:rPr>
        <w:t>within</w:t>
      </w:r>
      <w:r w:rsidR="00120DAA" w:rsidRPr="002F3C85">
        <w:rPr>
          <w:rFonts w:asciiTheme="majorHAnsi" w:hAnsiTheme="majorHAnsi" w:cstheme="majorHAnsi"/>
          <w:bCs/>
          <w:iCs/>
        </w:rPr>
        <w:t xml:space="preserve"> </w:t>
      </w:r>
      <w:r w:rsidR="00E97898">
        <w:rPr>
          <w:rFonts w:asciiTheme="majorHAnsi" w:hAnsiTheme="majorHAnsi" w:cstheme="majorHAnsi"/>
          <w:bCs/>
          <w:iCs/>
        </w:rPr>
        <w:t>delta smelt</w:t>
      </w:r>
      <w:r w:rsidR="00120DAA" w:rsidRPr="002F3C85">
        <w:rPr>
          <w:rFonts w:asciiTheme="majorHAnsi" w:hAnsiTheme="majorHAnsi" w:cstheme="majorHAnsi"/>
          <w:bCs/>
          <w:iCs/>
        </w:rPr>
        <w:t xml:space="preserve"> </w:t>
      </w:r>
      <w:r w:rsidR="00401A7D">
        <w:rPr>
          <w:rFonts w:asciiTheme="majorHAnsi" w:hAnsiTheme="majorHAnsi" w:cstheme="majorHAnsi"/>
          <w:bCs/>
          <w:iCs/>
        </w:rPr>
        <w:t xml:space="preserve">and developing a genetic sex marker would allow </w:t>
      </w:r>
      <w:r w:rsidR="00120DAA" w:rsidRPr="002F3C85">
        <w:rPr>
          <w:rFonts w:asciiTheme="majorHAnsi" w:hAnsiTheme="majorHAnsi" w:cstheme="majorHAnsi"/>
          <w:bCs/>
          <w:iCs/>
        </w:rPr>
        <w:t>manage</w:t>
      </w:r>
      <w:r w:rsidR="00401A7D">
        <w:rPr>
          <w:rFonts w:asciiTheme="majorHAnsi" w:hAnsiTheme="majorHAnsi" w:cstheme="majorHAnsi"/>
          <w:bCs/>
          <w:iCs/>
        </w:rPr>
        <w:t xml:space="preserve">rs to </w:t>
      </w:r>
      <w:r w:rsidR="00E97898">
        <w:rPr>
          <w:rFonts w:asciiTheme="majorHAnsi" w:hAnsiTheme="majorHAnsi" w:cstheme="majorHAnsi"/>
          <w:bCs/>
          <w:iCs/>
        </w:rPr>
        <w:t xml:space="preserve">acquire </w:t>
      </w:r>
      <w:r w:rsidR="00120DAA" w:rsidRPr="002F3C85">
        <w:rPr>
          <w:rFonts w:asciiTheme="majorHAnsi" w:hAnsiTheme="majorHAnsi" w:cstheme="majorHAnsi"/>
          <w:bCs/>
          <w:iCs/>
        </w:rPr>
        <w:t xml:space="preserve">basic knowledge of </w:t>
      </w:r>
      <w:r w:rsidR="00401A7D">
        <w:rPr>
          <w:rFonts w:asciiTheme="majorHAnsi" w:hAnsiTheme="majorHAnsi" w:cstheme="majorHAnsi"/>
          <w:bCs/>
          <w:iCs/>
        </w:rPr>
        <w:t xml:space="preserve">species </w:t>
      </w:r>
      <w:r w:rsidR="00120DAA" w:rsidRPr="002F3C85">
        <w:rPr>
          <w:rFonts w:asciiTheme="majorHAnsi" w:hAnsiTheme="majorHAnsi" w:cstheme="majorHAnsi"/>
          <w:bCs/>
          <w:iCs/>
        </w:rPr>
        <w:t xml:space="preserve">life history characteristics, </w:t>
      </w:r>
      <w:commentRangeStart w:id="32"/>
      <w:r w:rsidR="00E97898">
        <w:rPr>
          <w:rFonts w:asciiTheme="majorHAnsi" w:hAnsiTheme="majorHAnsi" w:cstheme="majorHAnsi"/>
          <w:bCs/>
          <w:iCs/>
        </w:rPr>
        <w:t xml:space="preserve">conduct </w:t>
      </w:r>
      <w:r w:rsidR="00120DAA" w:rsidRPr="002F3C85">
        <w:rPr>
          <w:rFonts w:asciiTheme="majorHAnsi" w:hAnsiTheme="majorHAnsi" w:cstheme="majorHAnsi"/>
          <w:bCs/>
          <w:iCs/>
        </w:rPr>
        <w:t>ecological surveys</w:t>
      </w:r>
      <w:r w:rsidR="00E97898">
        <w:rPr>
          <w:rFonts w:asciiTheme="majorHAnsi" w:hAnsiTheme="majorHAnsi" w:cstheme="majorHAnsi"/>
          <w:bCs/>
          <w:iCs/>
        </w:rPr>
        <w:t>,</w:t>
      </w:r>
      <w:r w:rsidR="00120DAA" w:rsidRPr="002F3C85">
        <w:rPr>
          <w:rFonts w:asciiTheme="majorHAnsi" w:hAnsiTheme="majorHAnsi" w:cstheme="majorHAnsi"/>
          <w:bCs/>
          <w:iCs/>
        </w:rPr>
        <w:t xml:space="preserve"> and </w:t>
      </w:r>
      <w:r w:rsidR="00E97898">
        <w:rPr>
          <w:rFonts w:asciiTheme="majorHAnsi" w:hAnsiTheme="majorHAnsi" w:cstheme="majorHAnsi"/>
          <w:bCs/>
          <w:iCs/>
        </w:rPr>
        <w:t xml:space="preserve">inform </w:t>
      </w:r>
      <w:r w:rsidR="00120DAA" w:rsidRPr="002F3C85">
        <w:rPr>
          <w:rFonts w:asciiTheme="majorHAnsi" w:hAnsiTheme="majorHAnsi" w:cstheme="majorHAnsi"/>
          <w:bCs/>
          <w:iCs/>
        </w:rPr>
        <w:t xml:space="preserve">management </w:t>
      </w:r>
      <w:r w:rsidR="00E97898">
        <w:rPr>
          <w:rFonts w:asciiTheme="majorHAnsi" w:hAnsiTheme="majorHAnsi" w:cstheme="majorHAnsi"/>
          <w:bCs/>
          <w:iCs/>
        </w:rPr>
        <w:t>of the wild population through</w:t>
      </w:r>
      <w:r w:rsidR="00120DAA" w:rsidRPr="002F3C85">
        <w:rPr>
          <w:rFonts w:asciiTheme="majorHAnsi" w:hAnsiTheme="majorHAnsi" w:cstheme="majorHAnsi"/>
          <w:bCs/>
          <w:iCs/>
        </w:rPr>
        <w:t xml:space="preserve"> population metrics, species modeling, demographic inference, and sex-based survival</w:t>
      </w:r>
      <w:r w:rsidR="002F3C85" w:rsidRPr="002F3C85">
        <w:rPr>
          <w:rFonts w:asciiTheme="majorHAnsi" w:hAnsiTheme="majorHAnsi" w:cstheme="majorHAnsi"/>
          <w:bCs/>
          <w:iCs/>
        </w:rPr>
        <w:t xml:space="preserve"> </w:t>
      </w:r>
      <w:r w:rsidR="00120DAA" w:rsidRPr="002F3C85">
        <w:rPr>
          <w:rFonts w:asciiTheme="majorHAnsi" w:hAnsiTheme="majorHAnsi" w:cstheme="majorHAnsi"/>
        </w:rPr>
        <w:fldChar w:fldCharType="begin"/>
      </w:r>
      <w:r w:rsidR="00807957">
        <w:rPr>
          <w:rFonts w:asciiTheme="majorHAnsi" w:hAnsiTheme="majorHAnsi" w:cstheme="majorHAnsi"/>
          <w:bCs/>
          <w:iCs/>
        </w:rPr>
        <w:instrText xml:space="preserve"> ADDIN ZOTERO_ITEM CSL_CITATION {"citationID":"hi9xMhX1","properties":{"formattedCitation":"(Mart\\uc0\\u237{}nez et al., 2014)","plainCitation":"(Martínez et al., 2014)","noteIndex":0},"citationItems":[{"id":"5C7ZOkZq/V8hFjID0","uris":["http://www.mendeley.com/documents/?uuid=3af4d83b-2c36-4da1-8342-03a91ca7e55d"],"itemData":{"DOI":"10.3389/fgene.2014.00340","ISSN":"16648021","abstract":"Controlling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sidR="00120DAA" w:rsidRPr="002F3C85">
        <w:rPr>
          <w:rFonts w:asciiTheme="majorHAnsi" w:hAnsiTheme="majorHAnsi" w:cstheme="majorHAnsi"/>
          <w:bCs/>
          <w:iCs/>
        </w:rPr>
        <w:fldChar w:fldCharType="separate"/>
      </w:r>
      <w:r w:rsidR="00065768" w:rsidRPr="002F3C85">
        <w:rPr>
          <w:rFonts w:ascii="Calibri Light" w:hAnsiTheme="majorHAnsi" w:cs="Calibri Light"/>
        </w:rPr>
        <w:t>(Martínez et al., 2014)</w:t>
      </w:r>
      <w:r w:rsidR="00120DAA" w:rsidRPr="002F3C85">
        <w:rPr>
          <w:rFonts w:asciiTheme="majorHAnsi" w:hAnsiTheme="majorHAnsi" w:cstheme="majorHAnsi"/>
        </w:rPr>
        <w:fldChar w:fldCharType="end"/>
      </w:r>
      <w:commentRangeEnd w:id="32"/>
      <w:r w:rsidR="00401A7D">
        <w:rPr>
          <w:rStyle w:val="CommentReference"/>
        </w:rPr>
        <w:commentReference w:id="32"/>
      </w:r>
      <w:r w:rsidR="00120DAA" w:rsidRPr="002F3C85">
        <w:rPr>
          <w:rFonts w:asciiTheme="majorHAnsi" w:hAnsiTheme="majorHAnsi" w:cstheme="majorHAnsi"/>
          <w:bCs/>
          <w:iCs/>
        </w:rPr>
        <w:t>.</w:t>
      </w:r>
    </w:p>
    <w:p w14:paraId="38026976" w14:textId="77777777" w:rsidR="00E53ED6" w:rsidRPr="002F3C85" w:rsidRDefault="00E53ED6" w:rsidP="00120DAA">
      <w:pPr>
        <w:rPr>
          <w:rFonts w:asciiTheme="majorHAnsi" w:hAnsiTheme="majorHAnsi" w:cstheme="majorHAnsi"/>
          <w:bCs/>
          <w:iCs/>
        </w:rPr>
      </w:pPr>
    </w:p>
    <w:p w14:paraId="618FC620" w14:textId="758A05C9" w:rsidR="00120DAA" w:rsidRDefault="00984759" w:rsidP="00120DAA">
      <w:pPr>
        <w:rPr>
          <w:rFonts w:asciiTheme="majorHAnsi" w:hAnsiTheme="majorHAnsi" w:cstheme="majorHAnsi"/>
        </w:rPr>
      </w:pPr>
      <w:r>
        <w:rPr>
          <w:rFonts w:asciiTheme="majorHAnsi" w:hAnsiTheme="majorHAnsi" w:cstheme="majorHAnsi"/>
        </w:rPr>
        <w:t xml:space="preserve">This chapter focuses on </w:t>
      </w:r>
      <w:r w:rsidR="00450E89">
        <w:rPr>
          <w:rFonts w:asciiTheme="majorHAnsi" w:hAnsiTheme="majorHAnsi" w:cstheme="majorHAnsi"/>
        </w:rPr>
        <w:t>investigating</w:t>
      </w:r>
      <w:r>
        <w:rPr>
          <w:rFonts w:asciiTheme="majorHAnsi" w:hAnsiTheme="majorHAnsi" w:cstheme="majorHAnsi"/>
        </w:rPr>
        <w:t xml:space="preserve"> methods to</w:t>
      </w:r>
      <w:r w:rsidR="00120DAA" w:rsidRPr="002F3C85">
        <w:rPr>
          <w:rFonts w:asciiTheme="majorHAnsi" w:hAnsiTheme="majorHAnsi" w:cstheme="majorHAnsi"/>
        </w:rPr>
        <w:t xml:space="preserve"> </w:t>
      </w:r>
      <w:r w:rsidR="00634434">
        <w:rPr>
          <w:rFonts w:asciiTheme="majorHAnsi" w:hAnsiTheme="majorHAnsi" w:cstheme="majorHAnsi"/>
        </w:rPr>
        <w:t>assign</w:t>
      </w:r>
      <w:r w:rsidR="00120DAA" w:rsidRPr="002F3C85">
        <w:rPr>
          <w:rFonts w:asciiTheme="majorHAnsi" w:hAnsiTheme="majorHAnsi" w:cstheme="majorHAnsi"/>
        </w:rPr>
        <w:t xml:space="preserve"> the sex of wild and captive delta smelt</w:t>
      </w:r>
      <w:r>
        <w:rPr>
          <w:rFonts w:asciiTheme="majorHAnsi" w:hAnsiTheme="majorHAnsi" w:cstheme="majorHAnsi"/>
        </w:rPr>
        <w:t xml:space="preserve"> </w:t>
      </w:r>
      <w:r w:rsidR="00401A7D">
        <w:rPr>
          <w:rFonts w:asciiTheme="majorHAnsi" w:hAnsiTheme="majorHAnsi" w:cstheme="majorHAnsi"/>
        </w:rPr>
        <w:t xml:space="preserve">relatively non-invasively </w:t>
      </w:r>
      <w:r>
        <w:rPr>
          <w:rFonts w:asciiTheme="majorHAnsi" w:hAnsiTheme="majorHAnsi" w:cstheme="majorHAnsi"/>
        </w:rPr>
        <w:t xml:space="preserve">through </w:t>
      </w:r>
      <w:r w:rsidR="00634434">
        <w:rPr>
          <w:rFonts w:asciiTheme="majorHAnsi" w:hAnsiTheme="majorHAnsi" w:cstheme="majorHAnsi"/>
        </w:rPr>
        <w:t xml:space="preserve">identifying </w:t>
      </w:r>
      <w:r>
        <w:rPr>
          <w:rFonts w:asciiTheme="majorHAnsi" w:hAnsiTheme="majorHAnsi" w:cstheme="majorHAnsi"/>
        </w:rPr>
        <w:t xml:space="preserve">genetic </w:t>
      </w:r>
      <w:r w:rsidR="00634434">
        <w:rPr>
          <w:rFonts w:asciiTheme="majorHAnsi" w:hAnsiTheme="majorHAnsi" w:cstheme="majorHAnsi"/>
        </w:rPr>
        <w:t>markers</w:t>
      </w:r>
      <w:r>
        <w:rPr>
          <w:rFonts w:asciiTheme="majorHAnsi" w:hAnsiTheme="majorHAnsi" w:cstheme="majorHAnsi"/>
        </w:rPr>
        <w:t>. W</w:t>
      </w:r>
      <w:r w:rsidR="00120DAA" w:rsidRPr="002F3C85">
        <w:rPr>
          <w:rFonts w:asciiTheme="majorHAnsi" w:hAnsiTheme="majorHAnsi" w:cstheme="majorHAnsi"/>
        </w:rPr>
        <w:t xml:space="preserve">e sought to identify candidate </w:t>
      </w:r>
      <w:r w:rsidR="00450E89">
        <w:rPr>
          <w:rFonts w:asciiTheme="majorHAnsi" w:hAnsiTheme="majorHAnsi" w:cstheme="majorHAnsi"/>
        </w:rPr>
        <w:t>loci</w:t>
      </w:r>
      <w:r w:rsidR="00120DAA" w:rsidRPr="002F3C85">
        <w:rPr>
          <w:rFonts w:asciiTheme="majorHAnsi" w:hAnsiTheme="majorHAnsi" w:cstheme="majorHAnsi"/>
        </w:rPr>
        <w:t xml:space="preserve"> </w:t>
      </w:r>
      <w:r w:rsidR="00401A7D">
        <w:rPr>
          <w:rFonts w:asciiTheme="majorHAnsi" w:hAnsiTheme="majorHAnsi" w:cstheme="majorHAnsi"/>
        </w:rPr>
        <w:t>associated with</w:t>
      </w:r>
      <w:r w:rsidR="00120DAA" w:rsidRPr="002F3C85">
        <w:rPr>
          <w:rFonts w:asciiTheme="majorHAnsi" w:hAnsiTheme="majorHAnsi" w:cstheme="majorHAnsi"/>
        </w:rPr>
        <w:t xml:space="preserve"> sex</w:t>
      </w:r>
      <w:r w:rsidR="00A826A0">
        <w:rPr>
          <w:rFonts w:asciiTheme="majorHAnsi" w:hAnsiTheme="majorHAnsi" w:cstheme="majorHAnsi"/>
        </w:rPr>
        <w:t xml:space="preserve"> using three methods: 1) a genome-wide association study, </w:t>
      </w:r>
      <w:r w:rsidR="00956297">
        <w:rPr>
          <w:rFonts w:asciiTheme="majorHAnsi" w:hAnsiTheme="majorHAnsi" w:cstheme="majorHAnsi"/>
        </w:rPr>
        <w:t xml:space="preserve">2) </w:t>
      </w:r>
      <w:ins w:id="33" w:author="Shannon Erica Kendal Joslin" w:date="2023-10-29T11:21:00Z">
        <w:r w:rsidR="0098776E">
          <w:rPr>
            <w:rFonts w:asciiTheme="majorHAnsi" w:hAnsiTheme="majorHAnsi" w:cstheme="majorHAnsi"/>
          </w:rPr>
          <w:t xml:space="preserve">read </w:t>
        </w:r>
      </w:ins>
      <w:r w:rsidR="00956297">
        <w:rPr>
          <w:rFonts w:asciiTheme="majorHAnsi" w:hAnsiTheme="majorHAnsi" w:cstheme="majorHAnsi"/>
        </w:rPr>
        <w:t>depth</w:t>
      </w:r>
      <w:r w:rsidR="00423B01">
        <w:rPr>
          <w:rFonts w:asciiTheme="majorHAnsi" w:hAnsiTheme="majorHAnsi" w:cstheme="majorHAnsi"/>
        </w:rPr>
        <w:t xml:space="preserve"> </w:t>
      </w:r>
      <w:r w:rsidR="00956297">
        <w:rPr>
          <w:rFonts w:asciiTheme="majorHAnsi" w:hAnsiTheme="majorHAnsi" w:cstheme="majorHAnsi"/>
        </w:rPr>
        <w:t xml:space="preserve">analysis, and 3) k-mer </w:t>
      </w:r>
      <w:commentRangeStart w:id="34"/>
      <w:r w:rsidR="00956297">
        <w:rPr>
          <w:rFonts w:asciiTheme="majorHAnsi" w:hAnsiTheme="majorHAnsi" w:cstheme="majorHAnsi"/>
        </w:rPr>
        <w:t>analysis.</w:t>
      </w:r>
      <w:commentRangeEnd w:id="34"/>
      <w:r w:rsidR="00600EE0">
        <w:rPr>
          <w:rStyle w:val="CommentReference"/>
        </w:rPr>
        <w:commentReference w:id="34"/>
      </w:r>
    </w:p>
    <w:p w14:paraId="3E185E03" w14:textId="77777777" w:rsidR="00BD47C9" w:rsidRPr="002F3C85" w:rsidRDefault="00BD47C9" w:rsidP="00120DAA">
      <w:pPr>
        <w:rPr>
          <w:rFonts w:asciiTheme="majorHAnsi" w:hAnsiTheme="majorHAnsi" w:cstheme="majorHAnsi"/>
        </w:rPr>
      </w:pPr>
    </w:p>
    <w:p w14:paraId="6063B9AE" w14:textId="6CD7341B" w:rsidR="00120DAA" w:rsidRPr="002F3C85" w:rsidRDefault="00120DAA" w:rsidP="00120DAA">
      <w:pPr>
        <w:rPr>
          <w:rFonts w:asciiTheme="majorHAnsi" w:hAnsiTheme="majorHAnsi" w:cstheme="majorHAnsi"/>
        </w:rPr>
      </w:pPr>
    </w:p>
    <w:p w14:paraId="0A6AA81D" w14:textId="77777777" w:rsidR="00120DAA" w:rsidRPr="00FD21E9" w:rsidRDefault="00120DAA" w:rsidP="00120DAA">
      <w:pPr>
        <w:pStyle w:val="Header"/>
        <w:outlineLvl w:val="1"/>
        <w:rPr>
          <w:rFonts w:asciiTheme="majorHAnsi" w:hAnsiTheme="majorHAnsi" w:cstheme="majorHAnsi"/>
          <w:szCs w:val="24"/>
        </w:rPr>
      </w:pPr>
      <w:bookmarkStart w:id="35" w:name="_Toc113123184"/>
      <w:bookmarkStart w:id="36" w:name="_Toc113273223"/>
      <w:bookmarkStart w:id="37" w:name="_Toc113440560"/>
      <w:r w:rsidRPr="00FD21E9">
        <w:rPr>
          <w:rFonts w:asciiTheme="majorHAnsi" w:hAnsiTheme="majorHAnsi" w:cstheme="majorHAnsi"/>
          <w:szCs w:val="24"/>
        </w:rPr>
        <w:t>Methods</w:t>
      </w:r>
      <w:bookmarkEnd w:id="35"/>
      <w:bookmarkEnd w:id="36"/>
      <w:bookmarkEnd w:id="37"/>
    </w:p>
    <w:p w14:paraId="38C008D9" w14:textId="383F1CC2" w:rsidR="00120DAA" w:rsidRPr="00FD21E9" w:rsidRDefault="00E15EA6" w:rsidP="00120DAA">
      <w:pPr>
        <w:pStyle w:val="HTMLAddress"/>
        <w:spacing w:line="240" w:lineRule="auto"/>
        <w:outlineLvl w:val="2"/>
        <w:rPr>
          <w:rFonts w:asciiTheme="majorHAnsi" w:hAnsiTheme="majorHAnsi" w:cstheme="majorHAnsi"/>
          <w:sz w:val="24"/>
          <w:szCs w:val="24"/>
        </w:rPr>
      </w:pPr>
      <w:bookmarkStart w:id="38" w:name="_Toc113123185"/>
      <w:bookmarkStart w:id="39" w:name="_Toc113273224"/>
      <w:bookmarkStart w:id="40" w:name="_Toc113440561"/>
      <w:r>
        <w:rPr>
          <w:rFonts w:asciiTheme="majorHAnsi" w:hAnsiTheme="majorHAnsi" w:cstheme="majorHAnsi"/>
          <w:sz w:val="24"/>
          <w:szCs w:val="24"/>
        </w:rPr>
        <w:t>Sample</w:t>
      </w:r>
      <w:r w:rsidR="00120DAA" w:rsidRPr="00FD21E9">
        <w:rPr>
          <w:rFonts w:asciiTheme="majorHAnsi" w:hAnsiTheme="majorHAnsi" w:cstheme="majorHAnsi"/>
          <w:sz w:val="24"/>
          <w:szCs w:val="24"/>
        </w:rPr>
        <w:t xml:space="preserve"> collection</w:t>
      </w:r>
      <w:r>
        <w:rPr>
          <w:rFonts w:asciiTheme="majorHAnsi" w:hAnsiTheme="majorHAnsi" w:cstheme="majorHAnsi"/>
          <w:sz w:val="24"/>
          <w:szCs w:val="24"/>
        </w:rPr>
        <w:t>,</w:t>
      </w:r>
      <w:r w:rsidR="00120DAA" w:rsidRPr="00FD21E9">
        <w:rPr>
          <w:rFonts w:asciiTheme="majorHAnsi" w:hAnsiTheme="majorHAnsi" w:cstheme="majorHAnsi"/>
          <w:sz w:val="24"/>
          <w:szCs w:val="24"/>
        </w:rPr>
        <w:t xml:space="preserve"> DNA extraction</w:t>
      </w:r>
      <w:bookmarkEnd w:id="38"/>
      <w:bookmarkEnd w:id="39"/>
      <w:bookmarkEnd w:id="40"/>
      <w:r>
        <w:rPr>
          <w:rFonts w:asciiTheme="majorHAnsi" w:hAnsiTheme="majorHAnsi" w:cstheme="majorHAnsi"/>
          <w:sz w:val="24"/>
          <w:szCs w:val="24"/>
        </w:rPr>
        <w:t xml:space="preserve"> &amp; sequencing</w:t>
      </w:r>
      <w:r w:rsidR="00120DAA" w:rsidRPr="00FD21E9">
        <w:rPr>
          <w:rFonts w:asciiTheme="majorHAnsi" w:hAnsiTheme="majorHAnsi" w:cstheme="majorHAnsi"/>
          <w:sz w:val="24"/>
          <w:szCs w:val="24"/>
        </w:rPr>
        <w:t xml:space="preserve"> </w:t>
      </w:r>
    </w:p>
    <w:p w14:paraId="08FB4DEF" w14:textId="27D3ABBF" w:rsidR="00924AE8" w:rsidRDefault="00C40930" w:rsidP="00423B01">
      <w:pPr>
        <w:rPr>
          <w:rFonts w:asciiTheme="majorHAnsi" w:hAnsiTheme="majorHAnsi" w:cstheme="majorHAnsi"/>
        </w:rPr>
      </w:pPr>
      <w:r>
        <w:rPr>
          <w:rFonts w:asciiTheme="majorHAnsi" w:hAnsiTheme="majorHAnsi" w:cstheme="majorHAnsi"/>
        </w:rPr>
        <w:lastRenderedPageBreak/>
        <w:t>To obtain sequencing data, we</w:t>
      </w:r>
      <w:r w:rsidR="00120DAA" w:rsidRPr="00120DAA">
        <w:rPr>
          <w:rFonts w:asciiTheme="majorHAnsi" w:hAnsiTheme="majorHAnsi" w:cstheme="majorHAnsi"/>
        </w:rPr>
        <w:t xml:space="preserve"> sampled adipose fin clips from </w:t>
      </w:r>
      <w:r>
        <w:rPr>
          <w:rFonts w:asciiTheme="majorHAnsi" w:hAnsiTheme="majorHAnsi" w:cstheme="majorHAnsi"/>
        </w:rPr>
        <w:t xml:space="preserve">24 female and 24 male </w:t>
      </w:r>
      <w:r w:rsidR="00120DAA" w:rsidRPr="00120DAA">
        <w:rPr>
          <w:rFonts w:asciiTheme="majorHAnsi" w:hAnsiTheme="majorHAnsi" w:cstheme="majorHAnsi"/>
        </w:rPr>
        <w:t xml:space="preserve">captive-bred individuals </w:t>
      </w:r>
      <w:r w:rsidR="00450E89">
        <w:rPr>
          <w:rFonts w:asciiTheme="majorHAnsi" w:hAnsiTheme="majorHAnsi" w:cstheme="majorHAnsi"/>
        </w:rPr>
        <w:t xml:space="preserve">reared within the </w:t>
      </w:r>
      <w:r>
        <w:rPr>
          <w:rFonts w:asciiTheme="majorHAnsi" w:hAnsiTheme="majorHAnsi" w:cstheme="majorHAnsi"/>
        </w:rPr>
        <w:t>refuge</w:t>
      </w:r>
      <w:r w:rsidR="00450E89">
        <w:rPr>
          <w:rFonts w:asciiTheme="majorHAnsi" w:hAnsiTheme="majorHAnsi" w:cstheme="majorHAnsi"/>
        </w:rPr>
        <w:t xml:space="preserve"> colony at</w:t>
      </w:r>
      <w:r w:rsidR="00120DAA" w:rsidRPr="00120DAA">
        <w:rPr>
          <w:rFonts w:asciiTheme="majorHAnsi" w:hAnsiTheme="majorHAnsi" w:cstheme="majorHAnsi"/>
        </w:rPr>
        <w:t xml:space="preserve"> the </w:t>
      </w:r>
      <w:r w:rsidR="00423B01">
        <w:rPr>
          <w:rFonts w:asciiTheme="majorHAnsi" w:hAnsiTheme="majorHAnsi" w:cstheme="majorHAnsi"/>
        </w:rPr>
        <w:t>UC Davis Fish Conservation and Culture Laboratory (</w:t>
      </w:r>
      <w:r w:rsidR="00120DAA" w:rsidRPr="00120DAA">
        <w:rPr>
          <w:rFonts w:asciiTheme="majorHAnsi" w:hAnsiTheme="majorHAnsi" w:cstheme="majorHAnsi"/>
        </w:rPr>
        <w:t>FCCL</w:t>
      </w:r>
      <w:r w:rsidR="00423B01">
        <w:rPr>
          <w:rFonts w:asciiTheme="majorHAnsi" w:hAnsiTheme="majorHAnsi" w:cstheme="majorHAnsi"/>
        </w:rPr>
        <w:t>)</w:t>
      </w:r>
      <w:r w:rsidR="00450E89">
        <w:rPr>
          <w:rFonts w:asciiTheme="majorHAnsi" w:hAnsiTheme="majorHAnsi" w:cstheme="majorHAnsi"/>
        </w:rPr>
        <w:t>. Each fish</w:t>
      </w:r>
      <w:r w:rsidR="00423B01">
        <w:rPr>
          <w:rFonts w:asciiTheme="majorHAnsi" w:hAnsiTheme="majorHAnsi" w:cstheme="majorHAnsi"/>
        </w:rPr>
        <w:t xml:space="preserve"> was</w:t>
      </w:r>
      <w:r w:rsidR="00450E89">
        <w:rPr>
          <w:rFonts w:asciiTheme="majorHAnsi" w:hAnsiTheme="majorHAnsi" w:cstheme="majorHAnsi"/>
        </w:rPr>
        <w:t xml:space="preserve"> sex</w:t>
      </w:r>
      <w:r w:rsidR="00423B01">
        <w:rPr>
          <w:rFonts w:asciiTheme="majorHAnsi" w:hAnsiTheme="majorHAnsi" w:cstheme="majorHAnsi"/>
        </w:rPr>
        <w:t>ually</w:t>
      </w:r>
      <w:r w:rsidR="00450E89">
        <w:rPr>
          <w:rFonts w:asciiTheme="majorHAnsi" w:hAnsiTheme="majorHAnsi" w:cstheme="majorHAnsi"/>
        </w:rPr>
        <w:t xml:space="preserve"> </w:t>
      </w:r>
      <w:r w:rsidR="00120DAA" w:rsidRPr="00120DAA">
        <w:rPr>
          <w:rFonts w:asciiTheme="majorHAnsi" w:hAnsiTheme="majorHAnsi" w:cstheme="majorHAnsi"/>
        </w:rPr>
        <w:t xml:space="preserve">identified through dissection or gametic expression. DNA was extracted using the Qiagen </w:t>
      </w:r>
      <w:proofErr w:type="spellStart"/>
      <w:r w:rsidR="00120DAA" w:rsidRPr="00120DAA">
        <w:rPr>
          <w:rFonts w:asciiTheme="majorHAnsi" w:hAnsiTheme="majorHAnsi" w:cstheme="majorHAnsi"/>
        </w:rPr>
        <w:t>DNEasy</w:t>
      </w:r>
      <w:proofErr w:type="spellEnd"/>
      <w:r w:rsidR="00120DAA" w:rsidRPr="00120DAA">
        <w:rPr>
          <w:rFonts w:asciiTheme="majorHAnsi" w:hAnsiTheme="majorHAnsi" w:cstheme="majorHAnsi"/>
        </w:rPr>
        <w:t xml:space="preserve"> 96 Blood &amp; Tissue Kit</w:t>
      </w:r>
      <w:r w:rsidR="00AE7A0A">
        <w:rPr>
          <w:rFonts w:asciiTheme="majorHAnsi" w:hAnsiTheme="majorHAnsi" w:cstheme="majorHAnsi"/>
        </w:rPr>
        <w:t xml:space="preserve"> (Cat No/ID: 69504)</w:t>
      </w:r>
      <w:r w:rsidR="00120DAA" w:rsidRPr="00120DAA">
        <w:rPr>
          <w:rFonts w:asciiTheme="majorHAnsi" w:hAnsiTheme="majorHAnsi" w:cstheme="majorHAnsi"/>
        </w:rPr>
        <w:t xml:space="preserve"> </w:t>
      </w:r>
      <w:r w:rsidR="00AE7A0A">
        <w:rPr>
          <w:rFonts w:asciiTheme="majorHAnsi" w:hAnsiTheme="majorHAnsi" w:cstheme="majorHAnsi"/>
        </w:rPr>
        <w:t xml:space="preserve">as per the manufacturer’s protocol </w:t>
      </w:r>
      <w:r w:rsidR="00120DAA" w:rsidRPr="00120DAA">
        <w:rPr>
          <w:rFonts w:asciiTheme="majorHAnsi" w:hAnsiTheme="majorHAnsi" w:cstheme="majorHAnsi"/>
        </w:rPr>
        <w:t xml:space="preserve">with </w:t>
      </w:r>
      <w:r w:rsidR="00600EE0">
        <w:rPr>
          <w:rFonts w:asciiTheme="majorHAnsi" w:hAnsiTheme="majorHAnsi" w:cstheme="majorHAnsi"/>
        </w:rPr>
        <w:t>one</w:t>
      </w:r>
      <w:r w:rsidR="00120DAA" w:rsidRPr="00120DAA">
        <w:rPr>
          <w:rFonts w:asciiTheme="majorHAnsi" w:hAnsiTheme="majorHAnsi" w:cstheme="majorHAnsi"/>
        </w:rPr>
        <w:t xml:space="preserve"> modification</w:t>
      </w:r>
      <w:r w:rsidR="00600EE0">
        <w:rPr>
          <w:rFonts w:asciiTheme="majorHAnsi" w:hAnsiTheme="majorHAnsi" w:cstheme="majorHAnsi"/>
        </w:rPr>
        <w:t xml:space="preserve">, </w:t>
      </w:r>
      <w:r w:rsidR="00120DAA" w:rsidRPr="00120DAA">
        <w:rPr>
          <w:rFonts w:asciiTheme="majorHAnsi" w:hAnsiTheme="majorHAnsi" w:cstheme="majorHAnsi"/>
        </w:rPr>
        <w:t>eluti</w:t>
      </w:r>
      <w:r w:rsidR="00600EE0">
        <w:rPr>
          <w:rFonts w:asciiTheme="majorHAnsi" w:hAnsiTheme="majorHAnsi" w:cstheme="majorHAnsi"/>
        </w:rPr>
        <w:t>ng</w:t>
      </w:r>
      <w:r w:rsidR="00120DAA" w:rsidRPr="00120DAA">
        <w:rPr>
          <w:rFonts w:asciiTheme="majorHAnsi" w:hAnsiTheme="majorHAnsi" w:cstheme="majorHAnsi"/>
        </w:rPr>
        <w:t xml:space="preserve"> in 100uL of </w:t>
      </w:r>
      <w:ins w:id="41" w:author="Shannon Erica Kendal Joslin" w:date="2023-10-29T11:22:00Z">
        <w:r w:rsidR="0098776E">
          <w:rPr>
            <w:rFonts w:asciiTheme="majorHAnsi" w:hAnsiTheme="majorHAnsi" w:cstheme="majorHAnsi"/>
          </w:rPr>
          <w:t xml:space="preserve">deionized water </w:t>
        </w:r>
      </w:ins>
      <w:commentRangeStart w:id="42"/>
      <w:del w:id="43" w:author="Shannon Erica Kendal Joslin" w:date="2023-10-29T11:22:00Z">
        <w:r w:rsidR="00120DAA" w:rsidRPr="00120DAA" w:rsidDel="0098776E">
          <w:rPr>
            <w:rFonts w:asciiTheme="majorHAnsi" w:hAnsiTheme="majorHAnsi" w:cstheme="majorHAnsi"/>
          </w:rPr>
          <w:delText>H</w:delText>
        </w:r>
        <w:r w:rsidR="00120DAA" w:rsidRPr="00120DAA" w:rsidDel="0098776E">
          <w:rPr>
            <w:rFonts w:asciiTheme="majorHAnsi" w:hAnsiTheme="majorHAnsi" w:cstheme="majorHAnsi"/>
            <w:vertAlign w:val="subscript"/>
          </w:rPr>
          <w:delText>2</w:delText>
        </w:r>
        <w:r w:rsidR="00120DAA" w:rsidRPr="00120DAA" w:rsidDel="0098776E">
          <w:rPr>
            <w:rFonts w:asciiTheme="majorHAnsi" w:hAnsiTheme="majorHAnsi" w:cstheme="majorHAnsi"/>
          </w:rPr>
          <w:delText>O</w:delText>
        </w:r>
        <w:commentRangeEnd w:id="42"/>
        <w:r w:rsidR="00600EE0" w:rsidDel="0098776E">
          <w:rPr>
            <w:rStyle w:val="CommentReference"/>
          </w:rPr>
          <w:commentReference w:id="42"/>
        </w:r>
        <w:r w:rsidR="00120DAA" w:rsidRPr="00120DAA" w:rsidDel="0098776E">
          <w:rPr>
            <w:rFonts w:asciiTheme="majorHAnsi" w:hAnsiTheme="majorHAnsi" w:cstheme="majorHAnsi"/>
          </w:rPr>
          <w:delText xml:space="preserve"> </w:delText>
        </w:r>
      </w:del>
      <w:r w:rsidR="00120DAA" w:rsidRPr="00120DAA">
        <w:rPr>
          <w:rFonts w:asciiTheme="majorHAnsi" w:hAnsiTheme="majorHAnsi" w:cstheme="majorHAnsi"/>
        </w:rPr>
        <w:t xml:space="preserve">rather than the proprietary AE Buffer included with the kit. </w:t>
      </w:r>
      <w:r w:rsidR="00423B01">
        <w:rPr>
          <w:rFonts w:asciiTheme="majorHAnsi" w:hAnsiTheme="majorHAnsi" w:cstheme="majorHAnsi"/>
        </w:rPr>
        <w:t>Be</w:t>
      </w:r>
      <w:r w:rsidR="00ED6E2E">
        <w:rPr>
          <w:rFonts w:asciiTheme="majorHAnsi" w:hAnsiTheme="majorHAnsi" w:cstheme="majorHAnsi"/>
        </w:rPr>
        <w:t>c</w:t>
      </w:r>
      <w:r w:rsidR="00423B01">
        <w:rPr>
          <w:rFonts w:asciiTheme="majorHAnsi" w:hAnsiTheme="majorHAnsi" w:cstheme="majorHAnsi"/>
        </w:rPr>
        <w:t>ause prior analyses attempt</w:t>
      </w:r>
      <w:r w:rsidR="00B75763">
        <w:rPr>
          <w:rFonts w:asciiTheme="majorHAnsi" w:hAnsiTheme="majorHAnsi" w:cstheme="majorHAnsi"/>
        </w:rPr>
        <w:t>ing</w:t>
      </w:r>
      <w:r w:rsidR="00423B01">
        <w:rPr>
          <w:rFonts w:asciiTheme="majorHAnsi" w:hAnsiTheme="majorHAnsi" w:cstheme="majorHAnsi"/>
        </w:rPr>
        <w:t xml:space="preserve"> to identify sex markers </w:t>
      </w:r>
      <w:r w:rsidR="00600EE0">
        <w:rPr>
          <w:rFonts w:asciiTheme="majorHAnsi" w:hAnsiTheme="majorHAnsi" w:cstheme="majorHAnsi"/>
        </w:rPr>
        <w:t xml:space="preserve">with </w:t>
      </w:r>
      <w:proofErr w:type="gramStart"/>
      <w:r w:rsidR="0098776E">
        <w:rPr>
          <w:rFonts w:asciiTheme="majorHAnsi" w:hAnsiTheme="majorHAnsi" w:cstheme="majorHAnsi"/>
        </w:rPr>
        <w:t>RAD-</w:t>
      </w:r>
      <w:r w:rsidR="00600EE0">
        <w:rPr>
          <w:rFonts w:asciiTheme="majorHAnsi" w:hAnsiTheme="majorHAnsi" w:cstheme="majorHAnsi"/>
        </w:rPr>
        <w:t>sequencing</w:t>
      </w:r>
      <w:proofErr w:type="gramEnd"/>
      <w:r w:rsidR="00600EE0">
        <w:rPr>
          <w:rFonts w:asciiTheme="majorHAnsi" w:hAnsiTheme="majorHAnsi" w:cstheme="majorHAnsi"/>
        </w:rPr>
        <w:t xml:space="preserve"> </w:t>
      </w:r>
      <w:r w:rsidR="00423B01">
        <w:rPr>
          <w:rFonts w:asciiTheme="majorHAnsi" w:hAnsiTheme="majorHAnsi" w:cstheme="majorHAnsi"/>
        </w:rPr>
        <w:t xml:space="preserve">using </w:t>
      </w:r>
      <w:r w:rsidR="009D01E2">
        <w:rPr>
          <w:rFonts w:asciiTheme="majorHAnsi" w:hAnsiTheme="majorHAnsi" w:cstheme="majorHAnsi"/>
        </w:rPr>
        <w:t xml:space="preserve">the </w:t>
      </w:r>
      <w:commentRangeStart w:id="44"/>
      <w:commentRangeStart w:id="45"/>
      <w:r w:rsidR="00423B01">
        <w:rPr>
          <w:rFonts w:asciiTheme="majorHAnsi" w:hAnsiTheme="majorHAnsi" w:cstheme="majorHAnsi"/>
          <w:i/>
          <w:iCs/>
        </w:rPr>
        <w:t>Sbf1</w:t>
      </w:r>
      <w:r w:rsidR="00423B01">
        <w:rPr>
          <w:rFonts w:asciiTheme="majorHAnsi" w:hAnsiTheme="majorHAnsi" w:cstheme="majorHAnsi"/>
        </w:rPr>
        <w:t xml:space="preserve"> restriction enzyme</w:t>
      </w:r>
      <w:r w:rsidR="00E15EA6">
        <w:rPr>
          <w:rFonts w:asciiTheme="majorHAnsi" w:hAnsiTheme="majorHAnsi" w:cstheme="majorHAnsi"/>
        </w:rPr>
        <w:t xml:space="preserve"> did not produce loci diagnostic of sex</w:t>
      </w:r>
      <w:r w:rsidR="00423B01">
        <w:rPr>
          <w:rFonts w:asciiTheme="majorHAnsi" w:hAnsiTheme="majorHAnsi" w:cstheme="majorHAnsi"/>
        </w:rPr>
        <w:t xml:space="preserve">, we used the </w:t>
      </w:r>
      <w:r w:rsidR="00423B01">
        <w:rPr>
          <w:rFonts w:asciiTheme="majorHAnsi" w:hAnsiTheme="majorHAnsi" w:cstheme="majorHAnsi"/>
          <w:i/>
          <w:iCs/>
        </w:rPr>
        <w:t>Pst1</w:t>
      </w:r>
      <w:r w:rsidR="00423B01">
        <w:rPr>
          <w:rFonts w:asciiTheme="majorHAnsi" w:hAnsiTheme="majorHAnsi" w:cstheme="majorHAnsi"/>
        </w:rPr>
        <w:t xml:space="preserve"> </w:t>
      </w:r>
      <w:commentRangeEnd w:id="44"/>
      <w:r w:rsidR="00600EE0">
        <w:rPr>
          <w:rStyle w:val="CommentReference"/>
        </w:rPr>
        <w:commentReference w:id="44"/>
      </w:r>
      <w:commentRangeEnd w:id="45"/>
      <w:r w:rsidR="0098776E">
        <w:rPr>
          <w:rStyle w:val="CommentReference"/>
        </w:rPr>
        <w:commentReference w:id="45"/>
      </w:r>
      <w:r w:rsidR="00423B01">
        <w:rPr>
          <w:rFonts w:asciiTheme="majorHAnsi" w:hAnsiTheme="majorHAnsi" w:cstheme="majorHAnsi"/>
        </w:rPr>
        <w:t>restriction enzyme to increase the breadth of sampled sites.</w:t>
      </w:r>
      <w:r w:rsidR="00120DAA" w:rsidRPr="00120DAA">
        <w:rPr>
          <w:rFonts w:asciiTheme="majorHAnsi" w:hAnsiTheme="majorHAnsi" w:cstheme="majorHAnsi"/>
        </w:rPr>
        <w:t xml:space="preserve"> RAD</w:t>
      </w:r>
      <w:r w:rsidR="00F50195">
        <w:rPr>
          <w:rFonts w:asciiTheme="majorHAnsi" w:hAnsiTheme="majorHAnsi" w:cstheme="majorHAnsi"/>
        </w:rPr>
        <w:t>-</w:t>
      </w:r>
      <w:r w:rsidR="00120DAA" w:rsidRPr="00120DAA">
        <w:rPr>
          <w:rFonts w:asciiTheme="majorHAnsi" w:hAnsiTheme="majorHAnsi" w:cstheme="majorHAnsi"/>
        </w:rPr>
        <w:t xml:space="preserve">sequencing libraries were prepared according to Ali </w:t>
      </w:r>
      <w:r w:rsidR="00120DAA" w:rsidRPr="00120DAA">
        <w:rPr>
          <w:rFonts w:asciiTheme="majorHAnsi" w:hAnsiTheme="majorHAnsi" w:cstheme="majorHAnsi"/>
          <w:i/>
          <w:iCs/>
        </w:rPr>
        <w:t>et al.</w:t>
      </w:r>
      <w:r w:rsidR="00F50195">
        <w:rPr>
          <w:rFonts w:asciiTheme="majorHAnsi" w:hAnsiTheme="majorHAnsi" w:cstheme="majorHAnsi"/>
        </w:rPr>
        <w:t xml:space="preserve"> </w:t>
      </w:r>
      <w:r w:rsidR="00120DAA" w:rsidRPr="00120DAA">
        <w:rPr>
          <w:rFonts w:asciiTheme="majorHAnsi" w:hAnsiTheme="majorHAnsi" w:cstheme="majorHAnsi"/>
        </w:rPr>
        <w:fldChar w:fldCharType="begin"/>
      </w:r>
      <w:r w:rsidR="00807957">
        <w:rPr>
          <w:rFonts w:asciiTheme="majorHAnsi" w:hAnsiTheme="majorHAnsi" w:cstheme="majorHAnsi"/>
        </w:rPr>
        <w:instrText xml:space="preserve"> ADDIN ZOTERO_ITEM CSL_CITATION {"citationID":"2SW9t8I5","properties":{"formattedCitation":"(Ali et al., 2016)","plainCitation":"(Ali et al., 2016)","noteIndex":0},"citationItems":[{"id":"5C7ZOkZq/M31S4i2M","uris":["http://www.mendeley.com/documents/?uuid=108c1601-9e2f-4f7b-81a8-b381c49c5d30"],"itemData":{"DOI":"10.1534/genetics.115.183665","ISBN":"8013186628","ISSN":"19432631","PMID":"26715661","abstract":"Massively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rsidR="00120DAA" w:rsidRPr="00120DAA">
        <w:rPr>
          <w:rFonts w:asciiTheme="majorHAnsi" w:hAnsiTheme="majorHAnsi" w:cstheme="majorHAnsi"/>
        </w:rPr>
        <w:fldChar w:fldCharType="separate"/>
      </w:r>
      <w:r w:rsidR="00BD47C9">
        <w:rPr>
          <w:rFonts w:asciiTheme="majorHAnsi" w:hAnsiTheme="majorHAnsi" w:cstheme="majorHAnsi"/>
        </w:rPr>
        <w:t>(2016)</w:t>
      </w:r>
      <w:r w:rsidR="00120DAA" w:rsidRPr="00120DAA">
        <w:rPr>
          <w:rFonts w:asciiTheme="majorHAnsi" w:hAnsiTheme="majorHAnsi" w:cstheme="majorHAnsi"/>
        </w:rPr>
        <w:fldChar w:fldCharType="end"/>
      </w:r>
      <w:r w:rsidR="00120DAA" w:rsidRPr="00120DAA">
        <w:rPr>
          <w:rFonts w:asciiTheme="majorHAnsi" w:hAnsiTheme="majorHAnsi" w:cstheme="majorHAnsi"/>
        </w:rPr>
        <w:t xml:space="preserve"> and sequenced with 150 bp paired-end reads on an Illumina </w:t>
      </w:r>
      <w:proofErr w:type="spellStart"/>
      <w:r w:rsidR="00120DAA" w:rsidRPr="00120DAA">
        <w:rPr>
          <w:rFonts w:asciiTheme="majorHAnsi" w:hAnsiTheme="majorHAnsi" w:cstheme="majorHAnsi"/>
        </w:rPr>
        <w:t>HiSeq</w:t>
      </w:r>
      <w:proofErr w:type="spellEnd"/>
      <w:r w:rsidR="00120DAA" w:rsidRPr="00120DAA">
        <w:rPr>
          <w:rFonts w:asciiTheme="majorHAnsi" w:hAnsiTheme="majorHAnsi" w:cstheme="majorHAnsi"/>
        </w:rPr>
        <w:t xml:space="preserve"> 4000 sequencer.</w:t>
      </w:r>
      <w:r w:rsidR="00B75763">
        <w:rPr>
          <w:rFonts w:asciiTheme="majorHAnsi" w:hAnsiTheme="majorHAnsi" w:cstheme="majorHAnsi"/>
        </w:rPr>
        <w:t xml:space="preserve"> </w:t>
      </w:r>
    </w:p>
    <w:p w14:paraId="379B4318" w14:textId="77777777" w:rsidR="00924AE8" w:rsidRDefault="00924AE8" w:rsidP="00423B01">
      <w:pPr>
        <w:rPr>
          <w:rFonts w:asciiTheme="majorHAnsi" w:hAnsiTheme="majorHAnsi" w:cstheme="majorHAnsi"/>
        </w:rPr>
      </w:pPr>
    </w:p>
    <w:p w14:paraId="47643AAD" w14:textId="057E3A7E" w:rsidR="00E15EA6" w:rsidRDefault="00B75763" w:rsidP="00423B01">
      <w:pPr>
        <w:rPr>
          <w:rFonts w:asciiTheme="majorHAnsi" w:hAnsiTheme="majorHAnsi" w:cstheme="majorHAnsi"/>
        </w:rPr>
      </w:pPr>
      <w:r>
        <w:rPr>
          <w:rFonts w:asciiTheme="majorHAnsi" w:hAnsiTheme="majorHAnsi" w:cstheme="majorHAnsi"/>
        </w:rPr>
        <w:t>RAD-sequencing data was used for the genome-wide association study, and depth analysis, and f</w:t>
      </w:r>
      <w:r w:rsidR="00E15EA6">
        <w:rPr>
          <w:rFonts w:asciiTheme="majorHAnsi" w:hAnsiTheme="majorHAnsi" w:cstheme="majorHAnsi"/>
        </w:rPr>
        <w:t xml:space="preserve">emale and male </w:t>
      </w:r>
      <w:r>
        <w:rPr>
          <w:rFonts w:asciiTheme="majorHAnsi" w:hAnsiTheme="majorHAnsi" w:cstheme="majorHAnsi"/>
        </w:rPr>
        <w:t xml:space="preserve">10X Genomics </w:t>
      </w:r>
      <w:r w:rsidR="00E15EA6">
        <w:rPr>
          <w:rFonts w:asciiTheme="majorHAnsi" w:hAnsiTheme="majorHAnsi" w:cstheme="majorHAnsi"/>
        </w:rPr>
        <w:t>linked-read</w:t>
      </w:r>
      <w:r>
        <w:rPr>
          <w:rFonts w:asciiTheme="majorHAnsi" w:hAnsiTheme="majorHAnsi" w:cstheme="majorHAnsi"/>
        </w:rPr>
        <w:t xml:space="preserve"> sequencing</w:t>
      </w:r>
      <w:r w:rsidR="00E15EA6">
        <w:rPr>
          <w:rFonts w:asciiTheme="majorHAnsi" w:hAnsiTheme="majorHAnsi" w:cstheme="majorHAnsi"/>
        </w:rPr>
        <w:t xml:space="preserve"> data generated for the </w:t>
      </w:r>
      <w:r w:rsidR="00E15EA6">
        <w:rPr>
          <w:rFonts w:asciiTheme="majorHAnsi" w:hAnsiTheme="majorHAnsi" w:cstheme="majorHAnsi"/>
          <w:i/>
          <w:iCs/>
        </w:rPr>
        <w:t xml:space="preserve">de </w:t>
      </w:r>
      <w:r w:rsidR="00E15EA6" w:rsidRPr="00E15EA6">
        <w:rPr>
          <w:rFonts w:asciiTheme="majorHAnsi" w:hAnsiTheme="majorHAnsi" w:cstheme="majorHAnsi"/>
          <w:i/>
          <w:iCs/>
        </w:rPr>
        <w:t>novo</w:t>
      </w:r>
      <w:r w:rsidR="00E15EA6">
        <w:rPr>
          <w:rFonts w:asciiTheme="majorHAnsi" w:hAnsiTheme="majorHAnsi" w:cstheme="majorHAnsi"/>
          <w:i/>
          <w:iCs/>
        </w:rPr>
        <w:t xml:space="preserve"> </w:t>
      </w:r>
      <w:r w:rsidR="00E15EA6">
        <w:rPr>
          <w:rFonts w:asciiTheme="majorHAnsi" w:hAnsiTheme="majorHAnsi" w:cstheme="majorHAnsi"/>
        </w:rPr>
        <w:t>genome assembly were used for k-mer analyses.</w:t>
      </w:r>
      <w:r w:rsidR="00924AE8">
        <w:rPr>
          <w:rFonts w:asciiTheme="majorHAnsi" w:hAnsiTheme="majorHAnsi" w:cstheme="majorHAnsi"/>
        </w:rPr>
        <w:t xml:space="preserve"> W</w:t>
      </w:r>
      <w:r w:rsidR="00600EE0">
        <w:rPr>
          <w:rFonts w:asciiTheme="majorHAnsi" w:hAnsiTheme="majorHAnsi" w:cstheme="majorHAnsi"/>
        </w:rPr>
        <w:t>e</w:t>
      </w:r>
      <w:r w:rsidR="00924AE8" w:rsidRPr="00120DAA">
        <w:rPr>
          <w:rFonts w:asciiTheme="majorHAnsi" w:hAnsiTheme="majorHAnsi" w:cstheme="majorHAnsi"/>
        </w:rPr>
        <w:t xml:space="preserve"> aligned raw RAD</w:t>
      </w:r>
      <w:r w:rsidR="00924AE8">
        <w:rPr>
          <w:rFonts w:asciiTheme="majorHAnsi" w:hAnsiTheme="majorHAnsi" w:cstheme="majorHAnsi"/>
        </w:rPr>
        <w:t>-</w:t>
      </w:r>
      <w:r w:rsidR="00924AE8" w:rsidRPr="00120DAA">
        <w:rPr>
          <w:rFonts w:asciiTheme="majorHAnsi" w:hAnsiTheme="majorHAnsi" w:cstheme="majorHAnsi"/>
        </w:rPr>
        <w:t xml:space="preserve">sequencing data </w:t>
      </w:r>
      <w:r w:rsidR="00924AE8">
        <w:rPr>
          <w:rFonts w:asciiTheme="majorHAnsi" w:hAnsiTheme="majorHAnsi" w:cstheme="majorHAnsi"/>
        </w:rPr>
        <w:t>to each reference genome using bwa v</w:t>
      </w:r>
      <w:r w:rsidR="00924AE8" w:rsidRPr="00B05701">
        <w:rPr>
          <w:rFonts w:asciiTheme="majorHAnsi" w:hAnsiTheme="majorHAnsi" w:cstheme="majorHAnsi"/>
        </w:rPr>
        <w:t>0.7.17-r1188</w:t>
      </w:r>
      <w:r w:rsidR="00924AE8">
        <w:rPr>
          <w:rFonts w:asciiTheme="majorHAnsi" w:hAnsiTheme="majorHAnsi" w:cstheme="majorHAnsi"/>
        </w:rPr>
        <w:t xml:space="preserve"> </w:t>
      </w:r>
      <w:r w:rsidR="00924AE8">
        <w:rPr>
          <w:rFonts w:asciiTheme="majorHAnsi" w:hAnsiTheme="majorHAnsi" w:cstheme="majorHAnsi"/>
        </w:rPr>
        <w:fldChar w:fldCharType="begin"/>
      </w:r>
      <w:r w:rsidR="00924AE8">
        <w:rPr>
          <w:rFonts w:asciiTheme="majorHAnsi" w:hAnsiTheme="majorHAnsi" w:cstheme="majorHAnsi"/>
        </w:rPr>
        <w:instrText xml:space="preserve"> ADDIN ZOTERO_ITEM CSL_CITATION {"citationID":"kqib9fyq","properties":{"formattedCitation":"(Li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rsidR="00924AE8">
        <w:rPr>
          <w:rFonts w:asciiTheme="majorHAnsi" w:hAnsiTheme="majorHAnsi" w:cstheme="majorHAnsi"/>
        </w:rPr>
        <w:fldChar w:fldCharType="separate"/>
      </w:r>
      <w:r w:rsidR="00924AE8">
        <w:rPr>
          <w:rFonts w:asciiTheme="majorHAnsi" w:hAnsiTheme="majorHAnsi" w:cstheme="majorHAnsi"/>
          <w:noProof/>
        </w:rPr>
        <w:t>(Li &amp; Durbin, 2009)</w:t>
      </w:r>
      <w:r w:rsidR="00924AE8">
        <w:rPr>
          <w:rFonts w:asciiTheme="majorHAnsi" w:hAnsiTheme="majorHAnsi" w:cstheme="majorHAnsi"/>
        </w:rPr>
        <w:fldChar w:fldCharType="end"/>
      </w:r>
      <w:r w:rsidR="00924AE8">
        <w:rPr>
          <w:rFonts w:asciiTheme="majorHAnsi" w:hAnsiTheme="majorHAnsi" w:cstheme="majorHAnsi"/>
        </w:rPr>
        <w:t xml:space="preserve"> and </w:t>
      </w:r>
      <w:proofErr w:type="spellStart"/>
      <w:r w:rsidR="00924AE8">
        <w:rPr>
          <w:rFonts w:asciiTheme="majorHAnsi" w:hAnsiTheme="majorHAnsi" w:cstheme="majorHAnsi"/>
        </w:rPr>
        <w:t>samtools</w:t>
      </w:r>
      <w:proofErr w:type="spellEnd"/>
      <w:r w:rsidR="00924AE8">
        <w:rPr>
          <w:rFonts w:asciiTheme="majorHAnsi" w:hAnsiTheme="majorHAnsi" w:cstheme="majorHAnsi"/>
        </w:rPr>
        <w:t xml:space="preserve"> v1.9 </w:t>
      </w:r>
      <w:r w:rsidR="00924AE8">
        <w:rPr>
          <w:rFonts w:asciiTheme="majorHAnsi" w:hAnsiTheme="majorHAnsi" w:cstheme="majorHAnsi"/>
        </w:rPr>
        <w:fldChar w:fldCharType="begin"/>
      </w:r>
      <w:r w:rsidR="00924AE8">
        <w:rPr>
          <w:rFonts w:asciiTheme="majorHAnsi" w:hAnsiTheme="majorHAnsi" w:cstheme="majorHAnsi"/>
        </w:rPr>
        <w:instrText xml:space="preserve"> ADDIN ZOTERO_ITEM CSL_CITATION {"citationID":"ZcPObSzy","properties":{"formattedCitation":"(Li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924AE8">
        <w:rPr>
          <w:rFonts w:asciiTheme="majorHAnsi" w:hAnsiTheme="majorHAnsi" w:cstheme="majorHAnsi"/>
        </w:rPr>
        <w:fldChar w:fldCharType="separate"/>
      </w:r>
      <w:r w:rsidR="00924AE8">
        <w:rPr>
          <w:rFonts w:asciiTheme="majorHAnsi" w:hAnsiTheme="majorHAnsi" w:cstheme="majorHAnsi"/>
          <w:noProof/>
        </w:rPr>
        <w:t>(Li et al., 2009)</w:t>
      </w:r>
      <w:r w:rsidR="00924AE8">
        <w:rPr>
          <w:rFonts w:asciiTheme="majorHAnsi" w:hAnsiTheme="majorHAnsi" w:cstheme="majorHAnsi"/>
        </w:rPr>
        <w:fldChar w:fldCharType="end"/>
      </w:r>
      <w:r w:rsidR="00924AE8">
        <w:rPr>
          <w:rFonts w:asciiTheme="majorHAnsi" w:hAnsiTheme="majorHAnsi" w:cstheme="majorHAnsi"/>
        </w:rPr>
        <w:t xml:space="preserve"> using an inhouse bash script</w:t>
      </w:r>
      <w:r w:rsidR="00924AE8" w:rsidRPr="00732B4B">
        <w:rPr>
          <w:rFonts w:asciiTheme="majorHAnsi" w:hAnsiTheme="majorHAnsi" w:cstheme="majorHAnsi"/>
        </w:rPr>
        <w:t xml:space="preserve"> </w:t>
      </w:r>
      <w:r w:rsidR="00924AE8">
        <w:rPr>
          <w:rFonts w:asciiTheme="majorHAnsi" w:hAnsiTheme="majorHAnsi" w:cstheme="majorHAnsi"/>
        </w:rPr>
        <w:t>(</w:t>
      </w:r>
      <w:hyperlink r:id="rId10" w:history="1">
        <w:r w:rsidR="00924AE8" w:rsidRPr="004B3684">
          <w:rPr>
            <w:rStyle w:val="Hyperlink"/>
            <w:rFonts w:asciiTheme="majorHAnsi" w:hAnsiTheme="majorHAnsi" w:cstheme="majorHAnsi"/>
          </w:rPr>
          <w:t>https://raw.githubusercontent.com/shannonekj/ngs_scripts/master/align_RAD_2019.sh</w:t>
        </w:r>
      </w:hyperlink>
      <w:r w:rsidR="00924AE8">
        <w:rPr>
          <w:rFonts w:asciiTheme="majorHAnsi" w:hAnsiTheme="majorHAnsi" w:cstheme="majorHAnsi"/>
        </w:rPr>
        <w:t xml:space="preserve">). In short, we sorted reads, filled in mate </w:t>
      </w:r>
      <w:proofErr w:type="gramStart"/>
      <w:r w:rsidR="00924AE8">
        <w:rPr>
          <w:rFonts w:asciiTheme="majorHAnsi" w:hAnsiTheme="majorHAnsi" w:cstheme="majorHAnsi"/>
        </w:rPr>
        <w:t>coordinates</w:t>
      </w:r>
      <w:proofErr w:type="gramEnd"/>
      <w:r w:rsidR="00924AE8">
        <w:rPr>
          <w:rFonts w:asciiTheme="majorHAnsi" w:hAnsiTheme="majorHAnsi" w:cstheme="majorHAnsi"/>
        </w:rPr>
        <w:t xml:space="preserve"> and insert size fields, and removed duplicate</w:t>
      </w:r>
      <w:r w:rsidR="006C5ED0">
        <w:rPr>
          <w:rFonts w:asciiTheme="majorHAnsi" w:hAnsiTheme="majorHAnsi" w:cstheme="majorHAnsi"/>
        </w:rPr>
        <w:t xml:space="preserve"> reads</w:t>
      </w:r>
      <w:r w:rsidR="00924AE8">
        <w:rPr>
          <w:rFonts w:asciiTheme="majorHAnsi" w:hAnsiTheme="majorHAnsi" w:cstheme="majorHAnsi"/>
        </w:rPr>
        <w:t xml:space="preserve"> to obtain a filtered dataset for subsequent analyses.</w:t>
      </w:r>
    </w:p>
    <w:p w14:paraId="5ABDA51D" w14:textId="77777777" w:rsidR="00870107" w:rsidRDefault="00870107" w:rsidP="00120DAA">
      <w:pPr>
        <w:rPr>
          <w:rFonts w:asciiTheme="majorHAnsi" w:hAnsiTheme="majorHAnsi" w:cstheme="majorHAnsi"/>
        </w:rPr>
      </w:pPr>
    </w:p>
    <w:p w14:paraId="3028503E" w14:textId="660F34AE" w:rsidR="00F62AB1" w:rsidRPr="00F62AB1" w:rsidRDefault="00120DAA" w:rsidP="00F62AB1">
      <w:pPr>
        <w:pStyle w:val="HTMLAddress"/>
        <w:spacing w:line="240" w:lineRule="auto"/>
        <w:outlineLvl w:val="2"/>
        <w:rPr>
          <w:rFonts w:asciiTheme="majorHAnsi" w:hAnsiTheme="majorHAnsi" w:cstheme="majorHAnsi"/>
          <w:sz w:val="24"/>
          <w:szCs w:val="24"/>
        </w:rPr>
      </w:pPr>
      <w:bookmarkStart w:id="46" w:name="_Toc113440562"/>
      <w:r>
        <w:rPr>
          <w:rFonts w:asciiTheme="majorHAnsi" w:hAnsiTheme="majorHAnsi" w:cstheme="majorHAnsi"/>
          <w:sz w:val="24"/>
          <w:szCs w:val="24"/>
        </w:rPr>
        <w:t>Genome-wide association study</w:t>
      </w:r>
      <w:bookmarkEnd w:id="46"/>
    </w:p>
    <w:p w14:paraId="04016840" w14:textId="305952B3" w:rsidR="00E928EA" w:rsidRDefault="00120DAA" w:rsidP="00120DAA">
      <w:pPr>
        <w:rPr>
          <w:rFonts w:asciiTheme="majorHAnsi" w:hAnsiTheme="majorHAnsi" w:cstheme="majorHAnsi"/>
        </w:rPr>
      </w:pPr>
      <w:r w:rsidRPr="00120DAA">
        <w:rPr>
          <w:rFonts w:asciiTheme="majorHAnsi" w:hAnsiTheme="majorHAnsi" w:cstheme="majorHAnsi"/>
        </w:rPr>
        <w:t xml:space="preserve">We performed two </w:t>
      </w:r>
      <w:r w:rsidR="00297D4D">
        <w:rPr>
          <w:rFonts w:asciiTheme="majorHAnsi" w:hAnsiTheme="majorHAnsi" w:cstheme="majorHAnsi"/>
        </w:rPr>
        <w:t xml:space="preserve">sets of </w:t>
      </w:r>
      <w:r w:rsidR="00F50195">
        <w:rPr>
          <w:rFonts w:asciiTheme="majorHAnsi" w:hAnsiTheme="majorHAnsi" w:cstheme="majorHAnsi"/>
        </w:rPr>
        <w:t xml:space="preserve">genome-wide association studies (GWAS) </w:t>
      </w:r>
      <w:r w:rsidRPr="00120DAA">
        <w:rPr>
          <w:rFonts w:asciiTheme="majorHAnsi" w:hAnsiTheme="majorHAnsi" w:cstheme="majorHAnsi"/>
        </w:rPr>
        <w:t xml:space="preserve">using </w:t>
      </w:r>
      <w:r w:rsidR="006C5ED0">
        <w:rPr>
          <w:rFonts w:asciiTheme="majorHAnsi" w:hAnsiTheme="majorHAnsi" w:cstheme="majorHAnsi"/>
        </w:rPr>
        <w:t>a dominant and recessive model for</w:t>
      </w:r>
      <w:r w:rsidR="00F50195">
        <w:rPr>
          <w:rFonts w:asciiTheme="majorHAnsi" w:hAnsiTheme="majorHAnsi" w:cstheme="majorHAnsi"/>
        </w:rPr>
        <w:t xml:space="preserve"> </w:t>
      </w:r>
      <w:r w:rsidR="006C5ED0">
        <w:rPr>
          <w:rFonts w:asciiTheme="majorHAnsi" w:hAnsiTheme="majorHAnsi" w:cstheme="majorHAnsi"/>
        </w:rPr>
        <w:t>each of</w:t>
      </w:r>
      <w:r w:rsidR="00F50195">
        <w:rPr>
          <w:rFonts w:asciiTheme="majorHAnsi" w:hAnsiTheme="majorHAnsi" w:cstheme="majorHAnsi"/>
        </w:rPr>
        <w:t xml:space="preserve"> the</w:t>
      </w:r>
      <w:r w:rsidR="00F01029">
        <w:rPr>
          <w:rFonts w:asciiTheme="majorHAnsi" w:hAnsiTheme="majorHAnsi" w:cstheme="majorHAnsi"/>
        </w:rPr>
        <w:t xml:space="preserve"> previously assembled </w:t>
      </w:r>
      <w:r w:rsidRPr="00120DAA">
        <w:rPr>
          <w:rFonts w:asciiTheme="majorHAnsi" w:hAnsiTheme="majorHAnsi" w:cstheme="majorHAnsi"/>
        </w:rPr>
        <w:t xml:space="preserve">male </w:t>
      </w:r>
      <w:r w:rsidR="006C5ED0">
        <w:rPr>
          <w:rFonts w:asciiTheme="majorHAnsi" w:hAnsiTheme="majorHAnsi" w:cstheme="majorHAnsi"/>
        </w:rPr>
        <w:t>and</w:t>
      </w:r>
      <w:r w:rsidRPr="00120DAA">
        <w:rPr>
          <w:rFonts w:asciiTheme="majorHAnsi" w:hAnsiTheme="majorHAnsi" w:cstheme="majorHAnsi"/>
        </w:rPr>
        <w:t xml:space="preserve"> female </w:t>
      </w:r>
      <w:r w:rsidR="00F01029">
        <w:rPr>
          <w:rFonts w:asciiTheme="majorHAnsi" w:hAnsiTheme="majorHAnsi" w:cstheme="majorHAnsi"/>
        </w:rPr>
        <w:t>r</w:t>
      </w:r>
      <w:r w:rsidRPr="00120DAA">
        <w:rPr>
          <w:rFonts w:asciiTheme="majorHAnsi" w:hAnsiTheme="majorHAnsi" w:cstheme="majorHAnsi"/>
        </w:rPr>
        <w:t>eference genome</w:t>
      </w:r>
      <w:r w:rsidR="00F01029">
        <w:rPr>
          <w:rFonts w:asciiTheme="majorHAnsi" w:hAnsiTheme="majorHAnsi" w:cstheme="majorHAnsi"/>
        </w:rPr>
        <w:t>s</w:t>
      </w:r>
      <w:r w:rsidRPr="00120DAA">
        <w:rPr>
          <w:rFonts w:asciiTheme="majorHAnsi" w:hAnsiTheme="majorHAnsi" w:cstheme="majorHAnsi"/>
        </w:rPr>
        <w:t xml:space="preserve">. </w:t>
      </w:r>
      <w:r w:rsidR="00F01029">
        <w:rPr>
          <w:rFonts w:asciiTheme="majorHAnsi" w:hAnsiTheme="majorHAnsi" w:cstheme="majorHAnsi"/>
        </w:rPr>
        <w:t>To do this, we</w:t>
      </w:r>
      <w:r w:rsidR="00732B4B">
        <w:rPr>
          <w:rFonts w:asciiTheme="majorHAnsi" w:hAnsiTheme="majorHAnsi" w:cstheme="majorHAnsi"/>
        </w:rPr>
        <w:t xml:space="preserve"> </w:t>
      </w:r>
      <w:r w:rsidR="00643743">
        <w:rPr>
          <w:rFonts w:asciiTheme="majorHAnsi" w:hAnsiTheme="majorHAnsi" w:cstheme="majorHAnsi"/>
        </w:rPr>
        <w:t xml:space="preserve">tested for </w:t>
      </w:r>
      <w:r w:rsidR="00D900A4">
        <w:rPr>
          <w:rFonts w:asciiTheme="majorHAnsi" w:hAnsiTheme="majorHAnsi" w:cstheme="majorHAnsi"/>
        </w:rPr>
        <w:t xml:space="preserve">case-control </w:t>
      </w:r>
      <w:r w:rsidR="00643743">
        <w:rPr>
          <w:rFonts w:asciiTheme="majorHAnsi" w:hAnsiTheme="majorHAnsi" w:cstheme="majorHAnsi"/>
        </w:rPr>
        <w:t>differences in allele frequencies</w:t>
      </w:r>
      <w:r w:rsidR="00D900A4">
        <w:rPr>
          <w:rFonts w:asciiTheme="majorHAnsi" w:hAnsiTheme="majorHAnsi" w:cstheme="majorHAnsi"/>
        </w:rPr>
        <w:t xml:space="preserve"> of genotype likelihoods spread throughout</w:t>
      </w:r>
      <w:r w:rsidR="00732B4B">
        <w:rPr>
          <w:rFonts w:asciiTheme="majorHAnsi" w:hAnsiTheme="majorHAnsi" w:cstheme="majorHAnsi"/>
        </w:rPr>
        <w:t xml:space="preserve"> the genome</w:t>
      </w:r>
      <w:r w:rsidR="00643743">
        <w:rPr>
          <w:rFonts w:asciiTheme="majorHAnsi" w:hAnsiTheme="majorHAnsi" w:cstheme="majorHAnsi"/>
        </w:rPr>
        <w:t xml:space="preserve">. </w:t>
      </w:r>
      <w:r w:rsidR="00F01029">
        <w:rPr>
          <w:rFonts w:asciiTheme="majorHAnsi" w:hAnsiTheme="majorHAnsi" w:cstheme="majorHAnsi"/>
        </w:rPr>
        <w:t>Female and male individuals were</w:t>
      </w:r>
      <w:r w:rsidR="00643743">
        <w:rPr>
          <w:rFonts w:asciiTheme="majorHAnsi" w:hAnsiTheme="majorHAnsi" w:cstheme="majorHAnsi"/>
        </w:rPr>
        <w:t xml:space="preserve"> </w:t>
      </w:r>
      <w:r w:rsidR="00F01029">
        <w:rPr>
          <w:rFonts w:asciiTheme="majorHAnsi" w:hAnsiTheme="majorHAnsi" w:cstheme="majorHAnsi"/>
        </w:rPr>
        <w:t>assigned</w:t>
      </w:r>
      <w:r w:rsidR="00732B4B">
        <w:rPr>
          <w:rFonts w:asciiTheme="majorHAnsi" w:hAnsiTheme="majorHAnsi" w:cstheme="majorHAnsi"/>
        </w:rPr>
        <w:t xml:space="preserve"> </w:t>
      </w:r>
      <w:r w:rsidR="00F01029">
        <w:rPr>
          <w:rFonts w:asciiTheme="majorHAnsi" w:hAnsiTheme="majorHAnsi" w:cstheme="majorHAnsi"/>
        </w:rPr>
        <w:t xml:space="preserve">as </w:t>
      </w:r>
      <w:r w:rsidR="00732B4B">
        <w:rPr>
          <w:rFonts w:asciiTheme="majorHAnsi" w:hAnsiTheme="majorHAnsi" w:cstheme="majorHAnsi"/>
        </w:rPr>
        <w:t xml:space="preserve">cases (1) and </w:t>
      </w:r>
      <w:r w:rsidR="00643743">
        <w:rPr>
          <w:rFonts w:asciiTheme="majorHAnsi" w:hAnsiTheme="majorHAnsi" w:cstheme="majorHAnsi"/>
        </w:rPr>
        <w:t>control</w:t>
      </w:r>
      <w:r w:rsidR="00732B4B">
        <w:rPr>
          <w:rFonts w:asciiTheme="majorHAnsi" w:hAnsiTheme="majorHAnsi" w:cstheme="majorHAnsi"/>
        </w:rPr>
        <w:t>s</w:t>
      </w:r>
      <w:r w:rsidR="00643743">
        <w:rPr>
          <w:rFonts w:asciiTheme="majorHAnsi" w:hAnsiTheme="majorHAnsi" w:cstheme="majorHAnsi"/>
        </w:rPr>
        <w:t xml:space="preserve"> (0)</w:t>
      </w:r>
      <w:r w:rsidR="00F46F3D">
        <w:rPr>
          <w:rFonts w:asciiTheme="majorHAnsi" w:hAnsiTheme="majorHAnsi" w:cstheme="majorHAnsi"/>
        </w:rPr>
        <w:t>, respectively</w:t>
      </w:r>
      <w:r w:rsidR="00643743">
        <w:rPr>
          <w:rFonts w:asciiTheme="majorHAnsi" w:hAnsiTheme="majorHAnsi" w:cstheme="majorHAnsi"/>
        </w:rPr>
        <w:t>.</w:t>
      </w:r>
      <w:r w:rsidR="005608CB">
        <w:rPr>
          <w:rFonts w:asciiTheme="majorHAnsi" w:hAnsiTheme="majorHAnsi" w:cstheme="majorHAnsi"/>
        </w:rPr>
        <w:t xml:space="preserve"> Next, we fed </w:t>
      </w:r>
      <w:r w:rsidR="00F01029">
        <w:rPr>
          <w:rFonts w:asciiTheme="majorHAnsi" w:hAnsiTheme="majorHAnsi" w:cstheme="majorHAnsi"/>
        </w:rPr>
        <w:t xml:space="preserve">individual </w:t>
      </w:r>
      <w:r w:rsidR="005608CB">
        <w:rPr>
          <w:rFonts w:asciiTheme="majorHAnsi" w:hAnsiTheme="majorHAnsi" w:cstheme="majorHAnsi"/>
        </w:rPr>
        <w:t>status into</w:t>
      </w:r>
      <w:r w:rsidR="00D4483E">
        <w:rPr>
          <w:rFonts w:asciiTheme="majorHAnsi" w:hAnsiTheme="majorHAnsi" w:cstheme="majorHAnsi"/>
        </w:rPr>
        <w:t xml:space="preserve"> </w:t>
      </w:r>
      <w:r w:rsidR="00F46F3D">
        <w:rPr>
          <w:rFonts w:asciiTheme="majorHAnsi" w:hAnsiTheme="majorHAnsi" w:cstheme="majorHAnsi"/>
        </w:rPr>
        <w:t xml:space="preserve">a </w:t>
      </w:r>
      <w:r w:rsidR="00F01029">
        <w:rPr>
          <w:rFonts w:asciiTheme="majorHAnsi" w:hAnsiTheme="majorHAnsi" w:cstheme="majorHAnsi"/>
        </w:rPr>
        <w:t>d</w:t>
      </w:r>
      <w:r w:rsidR="00D4483E">
        <w:rPr>
          <w:rFonts w:asciiTheme="majorHAnsi" w:hAnsiTheme="majorHAnsi" w:cstheme="majorHAnsi"/>
        </w:rPr>
        <w:t>ominant</w:t>
      </w:r>
      <w:r w:rsidR="00940B9D">
        <w:rPr>
          <w:rFonts w:asciiTheme="majorHAnsi" w:hAnsiTheme="majorHAnsi" w:cstheme="majorHAnsi"/>
        </w:rPr>
        <w:t xml:space="preserve"> (</w:t>
      </w:r>
      <w:r w:rsidR="00940B9D" w:rsidRPr="00D4483E">
        <w:rPr>
          <w:rFonts w:ascii="Courier" w:hAnsi="Courier" w:cstheme="majorHAnsi"/>
        </w:rPr>
        <w:t>-model 2</w:t>
      </w:r>
      <w:r w:rsidR="00940B9D">
        <w:rPr>
          <w:rFonts w:asciiTheme="majorHAnsi" w:hAnsiTheme="majorHAnsi" w:cstheme="majorHAnsi"/>
        </w:rPr>
        <w:t>)</w:t>
      </w:r>
      <w:r w:rsidR="00D4483E">
        <w:rPr>
          <w:rFonts w:asciiTheme="majorHAnsi" w:hAnsiTheme="majorHAnsi" w:cstheme="majorHAnsi"/>
        </w:rPr>
        <w:t xml:space="preserve"> </w:t>
      </w:r>
      <w:r w:rsidR="00F46F3D">
        <w:rPr>
          <w:rFonts w:asciiTheme="majorHAnsi" w:hAnsiTheme="majorHAnsi" w:cstheme="majorHAnsi"/>
        </w:rPr>
        <w:t>or</w:t>
      </w:r>
      <w:r w:rsidR="00D4483E">
        <w:rPr>
          <w:rFonts w:asciiTheme="majorHAnsi" w:hAnsiTheme="majorHAnsi" w:cstheme="majorHAnsi"/>
        </w:rPr>
        <w:t xml:space="preserve"> </w:t>
      </w:r>
      <w:r w:rsidR="00F01029">
        <w:rPr>
          <w:rFonts w:asciiTheme="majorHAnsi" w:hAnsiTheme="majorHAnsi" w:cstheme="majorHAnsi"/>
        </w:rPr>
        <w:t>r</w:t>
      </w:r>
      <w:r w:rsidR="00D4483E">
        <w:rPr>
          <w:rFonts w:asciiTheme="majorHAnsi" w:hAnsiTheme="majorHAnsi" w:cstheme="majorHAnsi"/>
        </w:rPr>
        <w:t xml:space="preserve">ecessive </w:t>
      </w:r>
      <w:r w:rsidR="00940B9D">
        <w:rPr>
          <w:rFonts w:asciiTheme="majorHAnsi" w:hAnsiTheme="majorHAnsi" w:cstheme="majorHAnsi"/>
        </w:rPr>
        <w:t>(</w:t>
      </w:r>
      <w:r w:rsidR="00940B9D" w:rsidRPr="00D4483E">
        <w:rPr>
          <w:rFonts w:ascii="Courier" w:hAnsi="Courier" w:cstheme="majorHAnsi"/>
        </w:rPr>
        <w:t xml:space="preserve">-model </w:t>
      </w:r>
      <w:r w:rsidR="00940B9D">
        <w:rPr>
          <w:rFonts w:ascii="Courier" w:hAnsi="Courier" w:cstheme="majorHAnsi"/>
        </w:rPr>
        <w:t>3</w:t>
      </w:r>
      <w:r w:rsidR="00940B9D">
        <w:rPr>
          <w:rFonts w:asciiTheme="majorHAnsi" w:hAnsiTheme="majorHAnsi" w:cstheme="majorHAnsi"/>
        </w:rPr>
        <w:t xml:space="preserve">) </w:t>
      </w:r>
      <w:r w:rsidR="00D4483E">
        <w:rPr>
          <w:rFonts w:asciiTheme="majorHAnsi" w:hAnsiTheme="majorHAnsi" w:cstheme="majorHAnsi"/>
        </w:rPr>
        <w:t>model</w:t>
      </w:r>
      <w:r w:rsidR="005608CB">
        <w:rPr>
          <w:rFonts w:asciiTheme="majorHAnsi" w:hAnsiTheme="majorHAnsi" w:cstheme="majorHAnsi"/>
        </w:rPr>
        <w:t xml:space="preserve"> association analys</w:t>
      </w:r>
      <w:r w:rsidR="00F01029">
        <w:rPr>
          <w:rFonts w:asciiTheme="majorHAnsi" w:hAnsiTheme="majorHAnsi" w:cstheme="majorHAnsi"/>
        </w:rPr>
        <w:t>i</w:t>
      </w:r>
      <w:r w:rsidR="005608CB">
        <w:rPr>
          <w:rFonts w:asciiTheme="majorHAnsi" w:hAnsiTheme="majorHAnsi" w:cstheme="majorHAnsi"/>
        </w:rPr>
        <w:t>s</w:t>
      </w:r>
      <w:r w:rsidR="00D4483E">
        <w:rPr>
          <w:rFonts w:asciiTheme="majorHAnsi" w:hAnsiTheme="majorHAnsi" w:cstheme="majorHAnsi"/>
        </w:rPr>
        <w:t xml:space="preserve"> </w:t>
      </w:r>
      <w:r w:rsidR="005608CB">
        <w:rPr>
          <w:rFonts w:asciiTheme="majorHAnsi" w:hAnsiTheme="majorHAnsi" w:cstheme="majorHAnsi"/>
        </w:rPr>
        <w:t xml:space="preserve">using ANGSD </w:t>
      </w:r>
      <w:r w:rsidR="00D4483E">
        <w:rPr>
          <w:rFonts w:asciiTheme="majorHAnsi" w:hAnsiTheme="majorHAnsi" w:cstheme="majorHAnsi"/>
        </w:rPr>
        <w:t>v</w:t>
      </w:r>
      <w:r w:rsidR="00D4483E" w:rsidRPr="007468BD">
        <w:rPr>
          <w:rFonts w:asciiTheme="majorHAnsi" w:hAnsiTheme="majorHAnsi" w:cstheme="majorHAnsi"/>
        </w:rPr>
        <w:t>0.921</w:t>
      </w:r>
      <w:r w:rsidR="00D4483E">
        <w:rPr>
          <w:rFonts w:asciiTheme="majorHAnsi" w:hAnsiTheme="majorHAnsi" w:cstheme="majorHAnsi"/>
        </w:rPr>
        <w:t xml:space="preserve"> </w:t>
      </w:r>
      <w:r w:rsidR="00D4483E" w:rsidRPr="00120DAA">
        <w:rPr>
          <w:rFonts w:asciiTheme="majorHAnsi" w:hAnsiTheme="majorHAnsi" w:cstheme="majorHAnsi"/>
        </w:rPr>
        <w:fldChar w:fldCharType="begin"/>
      </w:r>
      <w:r w:rsidR="00807957">
        <w:rPr>
          <w:rFonts w:asciiTheme="majorHAnsi" w:hAnsiTheme="majorHAnsi" w:cstheme="majorHAnsi"/>
        </w:rPr>
        <w:instrText xml:space="preserve"> ADDIN ZOTERO_ITEM CSL_CITATION {"citationID":"BASK10z8","properties":{"formattedCitation":"(Korneliussen et al., 2014)","plainCitation":"(Korneliussen et al., 2014)","noteIndex":0},"citationItems":[{"id":"5C7ZOkZq/80Qkxfwd","uris":["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00D4483E" w:rsidRPr="00120DAA">
        <w:rPr>
          <w:rFonts w:asciiTheme="majorHAnsi" w:hAnsiTheme="majorHAnsi" w:cstheme="majorHAnsi"/>
        </w:rPr>
        <w:fldChar w:fldCharType="separate"/>
      </w:r>
      <w:r w:rsidR="00D4483E">
        <w:rPr>
          <w:rFonts w:asciiTheme="majorHAnsi" w:hAnsiTheme="majorHAnsi" w:cstheme="majorHAnsi"/>
        </w:rPr>
        <w:t>(Korneliussen et al., 2014)</w:t>
      </w:r>
      <w:r w:rsidR="00D4483E" w:rsidRPr="00120DAA">
        <w:rPr>
          <w:rFonts w:asciiTheme="majorHAnsi" w:hAnsiTheme="majorHAnsi" w:cstheme="majorHAnsi"/>
        </w:rPr>
        <w:fldChar w:fldCharType="end"/>
      </w:r>
      <w:r w:rsidR="00D4483E" w:rsidRPr="00120DAA">
        <w:rPr>
          <w:rFonts w:asciiTheme="majorHAnsi" w:hAnsiTheme="majorHAnsi" w:cstheme="majorHAnsi"/>
        </w:rPr>
        <w:t xml:space="preserve"> </w:t>
      </w:r>
      <w:r w:rsidR="005608CB">
        <w:rPr>
          <w:rFonts w:asciiTheme="majorHAnsi" w:hAnsiTheme="majorHAnsi" w:cstheme="majorHAnsi"/>
        </w:rPr>
        <w:t xml:space="preserve">with the following </w:t>
      </w:r>
      <w:r w:rsidR="00D4483E">
        <w:rPr>
          <w:rFonts w:asciiTheme="majorHAnsi" w:hAnsiTheme="majorHAnsi" w:cstheme="majorHAnsi"/>
        </w:rPr>
        <w:t xml:space="preserve">additional </w:t>
      </w:r>
      <w:r w:rsidR="005608CB">
        <w:rPr>
          <w:rFonts w:asciiTheme="majorHAnsi" w:hAnsiTheme="majorHAnsi" w:cstheme="majorHAnsi"/>
        </w:rPr>
        <w:t xml:space="preserve">specifications </w:t>
      </w:r>
      <w:r w:rsidR="005608CB" w:rsidRPr="00D4483E">
        <w:rPr>
          <w:rFonts w:ascii="Courier" w:hAnsi="Courier" w:cstheme="majorHAnsi"/>
        </w:rPr>
        <w:t>-</w:t>
      </w:r>
      <w:proofErr w:type="spellStart"/>
      <w:r w:rsidR="005608CB" w:rsidRPr="00D4483E">
        <w:rPr>
          <w:rFonts w:ascii="Courier" w:hAnsi="Courier" w:cstheme="majorHAnsi"/>
        </w:rPr>
        <w:t>doAsso</w:t>
      </w:r>
      <w:proofErr w:type="spellEnd"/>
      <w:r w:rsidR="005608CB" w:rsidRPr="00D4483E">
        <w:rPr>
          <w:rFonts w:ascii="Courier" w:hAnsi="Courier" w:cstheme="majorHAnsi"/>
        </w:rPr>
        <w:t xml:space="preserve"> 1 -GL 1 -</w:t>
      </w:r>
      <w:proofErr w:type="spellStart"/>
      <w:r w:rsidR="005608CB" w:rsidRPr="00D4483E">
        <w:rPr>
          <w:rFonts w:ascii="Courier" w:hAnsi="Courier" w:cstheme="majorHAnsi"/>
        </w:rPr>
        <w:t>doMajorMinor</w:t>
      </w:r>
      <w:proofErr w:type="spellEnd"/>
      <w:r w:rsidR="005608CB" w:rsidRPr="00D4483E">
        <w:rPr>
          <w:rFonts w:ascii="Courier" w:hAnsi="Courier" w:cstheme="majorHAnsi"/>
        </w:rPr>
        <w:t xml:space="preserve"> 1 -</w:t>
      </w:r>
      <w:proofErr w:type="spellStart"/>
      <w:r w:rsidR="005608CB" w:rsidRPr="00D4483E">
        <w:rPr>
          <w:rFonts w:ascii="Courier" w:hAnsi="Courier" w:cstheme="majorHAnsi"/>
        </w:rPr>
        <w:t>doMaf</w:t>
      </w:r>
      <w:proofErr w:type="spellEnd"/>
      <w:r w:rsidR="005608CB" w:rsidRPr="00D4483E">
        <w:rPr>
          <w:rFonts w:ascii="Courier" w:hAnsi="Courier" w:cstheme="majorHAnsi"/>
        </w:rPr>
        <w:t xml:space="preserve"> 1 -SNP_pval 1e-6</w:t>
      </w:r>
      <w:r w:rsidR="00D4483E">
        <w:rPr>
          <w:rFonts w:asciiTheme="majorHAnsi" w:hAnsiTheme="majorHAnsi" w:cstheme="majorHAnsi"/>
        </w:rPr>
        <w:t xml:space="preserve">. </w:t>
      </w:r>
      <w:r w:rsidR="007468BD">
        <w:rPr>
          <w:rFonts w:asciiTheme="majorHAnsi" w:hAnsiTheme="majorHAnsi" w:cstheme="majorHAnsi"/>
        </w:rPr>
        <w:t>Allelic a</w:t>
      </w:r>
      <w:r w:rsidRPr="00120DAA">
        <w:rPr>
          <w:rFonts w:asciiTheme="majorHAnsi" w:hAnsiTheme="majorHAnsi" w:cstheme="majorHAnsi"/>
        </w:rPr>
        <w:t xml:space="preserve">ssociation with sex category was reported as a likelihood ratio test (LRT) statistic </w:t>
      </w:r>
      <w:r w:rsidR="00F46F3D">
        <w:rPr>
          <w:rFonts w:asciiTheme="majorHAnsi" w:hAnsiTheme="majorHAnsi" w:cstheme="majorHAnsi"/>
        </w:rPr>
        <w:t>which</w:t>
      </w:r>
      <w:r w:rsidRPr="00120DAA">
        <w:rPr>
          <w:rFonts w:asciiTheme="majorHAnsi" w:hAnsiTheme="majorHAnsi" w:cstheme="majorHAnsi"/>
        </w:rPr>
        <w:t xml:space="preserve"> is chi</w:t>
      </w:r>
      <w:r w:rsidR="00EC4A5A">
        <w:rPr>
          <w:rFonts w:asciiTheme="majorHAnsi" w:hAnsiTheme="majorHAnsi" w:cstheme="majorHAnsi"/>
        </w:rPr>
        <w:t>-</w:t>
      </w:r>
      <w:r w:rsidRPr="00120DAA">
        <w:rPr>
          <w:rFonts w:asciiTheme="majorHAnsi" w:hAnsiTheme="majorHAnsi" w:cstheme="majorHAnsi"/>
        </w:rPr>
        <w:t xml:space="preserve">square distributed with one degree of freedom. We applied a conservative significance cutoff with a </w:t>
      </w:r>
      <w:commentRangeStart w:id="47"/>
      <w:r w:rsidRPr="00120DAA">
        <w:rPr>
          <w:rFonts w:asciiTheme="majorHAnsi" w:hAnsiTheme="majorHAnsi" w:cstheme="majorHAnsi"/>
        </w:rPr>
        <w:t xml:space="preserve">Bonferroni corrected p-value of 0.05 </w:t>
      </w:r>
      <w:commentRangeEnd w:id="47"/>
      <w:r w:rsidR="00600EE0">
        <w:rPr>
          <w:rStyle w:val="CommentReference"/>
        </w:rPr>
        <w:commentReference w:id="47"/>
      </w:r>
      <w:r w:rsidRPr="00120DAA">
        <w:rPr>
          <w:rFonts w:asciiTheme="majorHAnsi" w:hAnsiTheme="majorHAnsi" w:cstheme="majorHAnsi"/>
        </w:rPr>
        <w:t xml:space="preserve">using the formula </w:t>
      </w:r>
      <m:oMath>
        <m:r>
          <w:rPr>
            <w:rFonts w:ascii="Cambria Math" w:hAnsi="Cambria Math" w:cstheme="majorHAnsi"/>
          </w:rPr>
          <m:t>p=</m:t>
        </m:r>
        <m:f>
          <m:fPr>
            <m:ctrlPr>
              <w:rPr>
                <w:rFonts w:ascii="Cambria Math" w:hAnsi="Cambria Math" w:cstheme="majorHAnsi"/>
              </w:rPr>
            </m:ctrlPr>
          </m:fPr>
          <m:num>
            <m:r>
              <w:rPr>
                <w:rFonts w:ascii="Cambria Math" w:hAnsi="Cambria Math" w:cstheme="majorHAnsi"/>
              </w:rPr>
              <m:t>α</m:t>
            </m:r>
          </m:num>
          <m:den>
            <m:r>
              <w:rPr>
                <w:rFonts w:ascii="Cambria Math" w:hAnsi="Cambria Math" w:cstheme="majorHAnsi"/>
              </w:rPr>
              <m:t>n</m:t>
            </m:r>
          </m:den>
        </m:f>
      </m:oMath>
      <w:r w:rsidRPr="00120DAA">
        <w:rPr>
          <w:rFonts w:asciiTheme="majorHAnsi" w:hAnsiTheme="majorHAnsi" w:cstheme="majorHAnsi"/>
        </w:rPr>
        <w:t xml:space="preserve"> where </w:t>
      </w:r>
      <m:oMath>
        <m:r>
          <w:rPr>
            <w:rFonts w:ascii="Cambria Math" w:hAnsi="Cambria Math" w:cstheme="majorHAnsi"/>
          </w:rPr>
          <m:t>n</m:t>
        </m:r>
      </m:oMath>
      <w:r w:rsidRPr="00120DAA">
        <w:rPr>
          <w:rFonts w:asciiTheme="majorHAnsi" w:hAnsiTheme="majorHAnsi" w:cstheme="majorHAnsi"/>
        </w:rPr>
        <w:t xml:space="preserve"> is the number of loci analyzed, </w:t>
      </w:r>
      <m:oMath>
        <m:r>
          <w:rPr>
            <w:rFonts w:ascii="Cambria Math" w:hAnsi="Cambria Math" w:cstheme="majorHAnsi"/>
          </w:rPr>
          <m:t>α</m:t>
        </m:r>
      </m:oMath>
      <w:r w:rsidRPr="00120DAA">
        <w:rPr>
          <w:rFonts w:asciiTheme="majorHAnsi" w:hAnsiTheme="majorHAnsi" w:cstheme="majorHAnsi"/>
        </w:rPr>
        <w:t xml:space="preserve"> is the desired p-value or significance threshold (0.05), and </w:t>
      </w:r>
      <m:oMath>
        <m:r>
          <w:rPr>
            <w:rFonts w:ascii="Cambria Math" w:hAnsi="Cambria Math" w:cstheme="majorHAnsi"/>
          </w:rPr>
          <m:t>p</m:t>
        </m:r>
      </m:oMath>
      <w:r w:rsidRPr="00120DAA">
        <w:rPr>
          <w:rFonts w:asciiTheme="majorHAnsi" w:hAnsiTheme="majorHAnsi" w:cstheme="majorHAnsi"/>
        </w:rPr>
        <w:t xml:space="preserve"> is the adjusted p-value given the number of loci used in the analysis.</w:t>
      </w:r>
    </w:p>
    <w:p w14:paraId="09695A79" w14:textId="77777777" w:rsidR="00924AE8" w:rsidRDefault="00924AE8" w:rsidP="00120DAA">
      <w:pPr>
        <w:rPr>
          <w:rFonts w:asciiTheme="majorHAnsi" w:hAnsiTheme="majorHAnsi" w:cstheme="majorHAnsi"/>
        </w:rPr>
      </w:pPr>
    </w:p>
    <w:p w14:paraId="57E719B4" w14:textId="0E311FEB" w:rsidR="00120DAA" w:rsidRPr="00FD21E9" w:rsidRDefault="00450E89" w:rsidP="00120DAA">
      <w:pPr>
        <w:pStyle w:val="HTMLAddress"/>
        <w:spacing w:line="240" w:lineRule="auto"/>
        <w:outlineLvl w:val="2"/>
        <w:rPr>
          <w:rFonts w:asciiTheme="majorHAnsi" w:hAnsiTheme="majorHAnsi" w:cstheme="majorHAnsi"/>
          <w:sz w:val="24"/>
          <w:szCs w:val="24"/>
        </w:rPr>
      </w:pPr>
      <w:r>
        <w:rPr>
          <w:rFonts w:asciiTheme="majorHAnsi" w:hAnsiTheme="majorHAnsi" w:cstheme="majorHAnsi"/>
          <w:sz w:val="24"/>
          <w:szCs w:val="24"/>
        </w:rPr>
        <w:t>Depth analysis</w:t>
      </w:r>
    </w:p>
    <w:p w14:paraId="312E4C17" w14:textId="360399D2" w:rsidR="00A86E61" w:rsidRPr="00A86E61" w:rsidRDefault="00924AE8" w:rsidP="00120DAA">
      <w:pPr>
        <w:rPr>
          <w:rFonts w:asciiTheme="majorHAnsi" w:hAnsiTheme="majorHAnsi" w:cstheme="majorHAnsi"/>
        </w:rPr>
      </w:pPr>
      <w:r>
        <w:rPr>
          <w:rFonts w:asciiTheme="majorHAnsi" w:hAnsiTheme="majorHAnsi" w:cstheme="majorHAnsi"/>
        </w:rPr>
        <w:t>We investigated RAD</w:t>
      </w:r>
      <w:r w:rsidR="00A64DA9">
        <w:rPr>
          <w:rFonts w:asciiTheme="majorHAnsi" w:hAnsiTheme="majorHAnsi" w:cstheme="majorHAnsi"/>
        </w:rPr>
        <w:t>-s</w:t>
      </w:r>
      <w:r>
        <w:rPr>
          <w:rFonts w:asciiTheme="majorHAnsi" w:hAnsiTheme="majorHAnsi" w:cstheme="majorHAnsi"/>
        </w:rPr>
        <w:t>equencing</w:t>
      </w:r>
      <w:r w:rsidR="002571B8">
        <w:rPr>
          <w:rFonts w:asciiTheme="majorHAnsi" w:hAnsiTheme="majorHAnsi" w:cstheme="majorHAnsi"/>
        </w:rPr>
        <w:t xml:space="preserve"> </w:t>
      </w:r>
      <w:r w:rsidR="00F1253A">
        <w:rPr>
          <w:rFonts w:asciiTheme="majorHAnsi" w:hAnsiTheme="majorHAnsi" w:cstheme="majorHAnsi"/>
        </w:rPr>
        <w:t xml:space="preserve">data </w:t>
      </w:r>
      <w:r w:rsidR="002571B8">
        <w:rPr>
          <w:rFonts w:asciiTheme="majorHAnsi" w:hAnsiTheme="majorHAnsi" w:cstheme="majorHAnsi"/>
        </w:rPr>
        <w:t xml:space="preserve">for read depth disparities </w:t>
      </w:r>
      <w:r w:rsidR="006C58C6">
        <w:rPr>
          <w:rFonts w:asciiTheme="majorHAnsi" w:hAnsiTheme="majorHAnsi" w:cstheme="majorHAnsi"/>
        </w:rPr>
        <w:t>between sexes</w:t>
      </w:r>
      <w:r>
        <w:rPr>
          <w:rFonts w:asciiTheme="majorHAnsi" w:hAnsiTheme="majorHAnsi" w:cstheme="majorHAnsi"/>
        </w:rPr>
        <w:t xml:space="preserve"> expected to occur</w:t>
      </w:r>
      <w:r w:rsidR="006C58C6">
        <w:rPr>
          <w:rFonts w:asciiTheme="majorHAnsi" w:hAnsiTheme="majorHAnsi" w:cstheme="majorHAnsi"/>
        </w:rPr>
        <w:t xml:space="preserve"> in</w:t>
      </w:r>
      <w:r w:rsidR="002571B8">
        <w:rPr>
          <w:rFonts w:asciiTheme="majorHAnsi" w:hAnsiTheme="majorHAnsi" w:cstheme="majorHAnsi"/>
        </w:rPr>
        <w:t xml:space="preserve"> </w:t>
      </w:r>
      <w:proofErr w:type="spellStart"/>
      <w:r w:rsidR="006C58C6">
        <w:rPr>
          <w:rFonts w:asciiTheme="majorHAnsi" w:hAnsiTheme="majorHAnsi" w:cstheme="majorHAnsi"/>
        </w:rPr>
        <w:t>digametic</w:t>
      </w:r>
      <w:proofErr w:type="spellEnd"/>
      <w:r w:rsidR="002571B8">
        <w:rPr>
          <w:rFonts w:asciiTheme="majorHAnsi" w:hAnsiTheme="majorHAnsi" w:cstheme="majorHAnsi"/>
        </w:rPr>
        <w:t xml:space="preserve"> species</w:t>
      </w:r>
      <w:r>
        <w:rPr>
          <w:rFonts w:asciiTheme="majorHAnsi" w:hAnsiTheme="majorHAnsi" w:cstheme="majorHAnsi"/>
        </w:rPr>
        <w:t>. To do this,</w:t>
      </w:r>
      <w:r w:rsidR="002571B8">
        <w:rPr>
          <w:rFonts w:asciiTheme="majorHAnsi" w:hAnsiTheme="majorHAnsi" w:cstheme="majorHAnsi"/>
        </w:rPr>
        <w:t xml:space="preserve"> we </w:t>
      </w:r>
      <w:r w:rsidR="002571B8" w:rsidRPr="00120DAA">
        <w:rPr>
          <w:rFonts w:asciiTheme="majorHAnsi" w:hAnsiTheme="majorHAnsi" w:cstheme="majorHAnsi"/>
        </w:rPr>
        <w:t>look</w:t>
      </w:r>
      <w:r w:rsidR="002571B8">
        <w:rPr>
          <w:rFonts w:asciiTheme="majorHAnsi" w:hAnsiTheme="majorHAnsi" w:cstheme="majorHAnsi"/>
        </w:rPr>
        <w:t>ed</w:t>
      </w:r>
      <w:r w:rsidR="002571B8" w:rsidRPr="00120DAA">
        <w:rPr>
          <w:rFonts w:asciiTheme="majorHAnsi" w:hAnsiTheme="majorHAnsi" w:cstheme="majorHAnsi"/>
        </w:rPr>
        <w:t xml:space="preserve"> for signs of sex</w:t>
      </w:r>
      <w:r w:rsidR="006C58C6">
        <w:rPr>
          <w:rFonts w:asciiTheme="majorHAnsi" w:hAnsiTheme="majorHAnsi" w:cstheme="majorHAnsi"/>
        </w:rPr>
        <w:t>-</w:t>
      </w:r>
      <w:r w:rsidR="002571B8" w:rsidRPr="00120DAA">
        <w:rPr>
          <w:rFonts w:asciiTheme="majorHAnsi" w:hAnsiTheme="majorHAnsi" w:cstheme="majorHAnsi"/>
        </w:rPr>
        <w:t xml:space="preserve">specific sequencing depth differences </w:t>
      </w:r>
      <w:r w:rsidR="002571B8">
        <w:rPr>
          <w:rFonts w:asciiTheme="majorHAnsi" w:hAnsiTheme="majorHAnsi" w:cstheme="majorHAnsi"/>
        </w:rPr>
        <w:t>between</w:t>
      </w:r>
      <w:r w:rsidR="002571B8" w:rsidRPr="00120DAA">
        <w:rPr>
          <w:rFonts w:asciiTheme="majorHAnsi" w:hAnsiTheme="majorHAnsi" w:cstheme="majorHAnsi"/>
        </w:rPr>
        <w:t xml:space="preserve"> </w:t>
      </w:r>
      <w:r>
        <w:rPr>
          <w:rFonts w:asciiTheme="majorHAnsi" w:hAnsiTheme="majorHAnsi" w:cstheme="majorHAnsi"/>
        </w:rPr>
        <w:t>fe</w:t>
      </w:r>
      <w:r w:rsidR="002571B8" w:rsidRPr="00120DAA">
        <w:rPr>
          <w:rFonts w:asciiTheme="majorHAnsi" w:hAnsiTheme="majorHAnsi" w:cstheme="majorHAnsi"/>
        </w:rPr>
        <w:t xml:space="preserve">male and male </w:t>
      </w:r>
      <w:commentRangeStart w:id="48"/>
      <w:r w:rsidR="002571B8">
        <w:rPr>
          <w:rFonts w:asciiTheme="majorHAnsi" w:hAnsiTheme="majorHAnsi" w:cstheme="majorHAnsi"/>
        </w:rPr>
        <w:t>RAD-sequencing data</w:t>
      </w:r>
      <w:commentRangeEnd w:id="48"/>
      <w:r w:rsidR="00600EE0">
        <w:rPr>
          <w:rStyle w:val="CommentReference"/>
        </w:rPr>
        <w:commentReference w:id="48"/>
      </w:r>
      <w:r w:rsidR="002571B8">
        <w:rPr>
          <w:rFonts w:asciiTheme="majorHAnsi" w:hAnsiTheme="majorHAnsi" w:cstheme="majorHAnsi"/>
        </w:rPr>
        <w:t>.</w:t>
      </w:r>
      <w:r w:rsidR="002571B8" w:rsidRPr="00120DAA">
        <w:rPr>
          <w:rFonts w:asciiTheme="majorHAnsi" w:hAnsiTheme="majorHAnsi" w:cstheme="majorHAnsi"/>
        </w:rPr>
        <w:t xml:space="preserve"> </w:t>
      </w:r>
      <w:r w:rsidR="006C58C6">
        <w:rPr>
          <w:rFonts w:asciiTheme="majorHAnsi" w:hAnsiTheme="majorHAnsi" w:cstheme="majorHAnsi"/>
        </w:rPr>
        <w:t>We</w:t>
      </w:r>
      <w:r w:rsidR="00A10CF6" w:rsidRPr="00120DAA">
        <w:rPr>
          <w:rFonts w:asciiTheme="majorHAnsi" w:hAnsiTheme="majorHAnsi" w:cstheme="majorHAnsi"/>
        </w:rPr>
        <w:t xml:space="preserve"> performed two experiments</w:t>
      </w:r>
      <w:r w:rsidR="00A10CF6">
        <w:rPr>
          <w:rFonts w:asciiTheme="majorHAnsi" w:hAnsiTheme="majorHAnsi" w:cstheme="majorHAnsi"/>
        </w:rPr>
        <w:t xml:space="preserve"> –</w:t>
      </w:r>
      <w:r w:rsidR="00A10CF6" w:rsidRPr="00120DAA">
        <w:rPr>
          <w:rFonts w:asciiTheme="majorHAnsi" w:hAnsiTheme="majorHAnsi" w:cstheme="majorHAnsi"/>
        </w:rPr>
        <w:t xml:space="preserve"> </w:t>
      </w:r>
      <w:r>
        <w:rPr>
          <w:rFonts w:asciiTheme="majorHAnsi" w:hAnsiTheme="majorHAnsi" w:cstheme="majorHAnsi"/>
        </w:rPr>
        <w:t>the first</w:t>
      </w:r>
      <w:r w:rsidR="00A10CF6" w:rsidRPr="00120DAA">
        <w:rPr>
          <w:rFonts w:asciiTheme="majorHAnsi" w:hAnsiTheme="majorHAnsi" w:cstheme="majorHAnsi"/>
        </w:rPr>
        <w:t xml:space="preserve"> using </w:t>
      </w:r>
      <w:r>
        <w:rPr>
          <w:rFonts w:asciiTheme="majorHAnsi" w:hAnsiTheme="majorHAnsi" w:cstheme="majorHAnsi"/>
        </w:rPr>
        <w:t>our</w:t>
      </w:r>
      <w:r w:rsidR="00A10CF6" w:rsidRPr="00120DAA">
        <w:rPr>
          <w:rFonts w:asciiTheme="majorHAnsi" w:hAnsiTheme="majorHAnsi" w:cstheme="majorHAnsi"/>
        </w:rPr>
        <w:t xml:space="preserve"> </w:t>
      </w:r>
      <w:r>
        <w:rPr>
          <w:rFonts w:asciiTheme="majorHAnsi" w:hAnsiTheme="majorHAnsi" w:cstheme="majorHAnsi"/>
        </w:rPr>
        <w:t>fe</w:t>
      </w:r>
      <w:r w:rsidR="00A10CF6" w:rsidRPr="00120DAA">
        <w:rPr>
          <w:rFonts w:asciiTheme="majorHAnsi" w:hAnsiTheme="majorHAnsi" w:cstheme="majorHAnsi"/>
        </w:rPr>
        <w:t xml:space="preserve">male </w:t>
      </w:r>
      <w:r>
        <w:rPr>
          <w:rFonts w:asciiTheme="majorHAnsi" w:hAnsiTheme="majorHAnsi" w:cstheme="majorHAnsi"/>
        </w:rPr>
        <w:t>assembly</w:t>
      </w:r>
      <w:r w:rsidR="00A10CF6" w:rsidRPr="00120DAA">
        <w:rPr>
          <w:rFonts w:asciiTheme="majorHAnsi" w:hAnsiTheme="majorHAnsi" w:cstheme="majorHAnsi"/>
        </w:rPr>
        <w:t xml:space="preserve"> and </w:t>
      </w:r>
      <w:r w:rsidR="00A10CF6">
        <w:rPr>
          <w:rFonts w:asciiTheme="majorHAnsi" w:hAnsiTheme="majorHAnsi" w:cstheme="majorHAnsi"/>
        </w:rPr>
        <w:t>second</w:t>
      </w:r>
      <w:r w:rsidR="00A10CF6" w:rsidRPr="00120DAA">
        <w:rPr>
          <w:rFonts w:asciiTheme="majorHAnsi" w:hAnsiTheme="majorHAnsi" w:cstheme="majorHAnsi"/>
        </w:rPr>
        <w:t xml:space="preserve"> using </w:t>
      </w:r>
      <w:r>
        <w:rPr>
          <w:rFonts w:asciiTheme="majorHAnsi" w:hAnsiTheme="majorHAnsi" w:cstheme="majorHAnsi"/>
        </w:rPr>
        <w:t>our</w:t>
      </w:r>
      <w:r w:rsidR="00A10CF6" w:rsidRPr="00120DAA">
        <w:rPr>
          <w:rFonts w:asciiTheme="majorHAnsi" w:hAnsiTheme="majorHAnsi" w:cstheme="majorHAnsi"/>
        </w:rPr>
        <w:t xml:space="preserve"> male </w:t>
      </w:r>
      <w:r w:rsidR="006C58C6">
        <w:rPr>
          <w:rFonts w:asciiTheme="majorHAnsi" w:hAnsiTheme="majorHAnsi" w:cstheme="majorHAnsi"/>
        </w:rPr>
        <w:t>assembly</w:t>
      </w:r>
      <w:r w:rsidR="00A10CF6" w:rsidRPr="00120DAA">
        <w:rPr>
          <w:rFonts w:asciiTheme="majorHAnsi" w:hAnsiTheme="majorHAnsi" w:cstheme="majorHAnsi"/>
        </w:rPr>
        <w:t xml:space="preserve"> as a reference</w:t>
      </w:r>
      <w:r w:rsidR="006C58C6">
        <w:rPr>
          <w:rFonts w:asciiTheme="majorHAnsi" w:hAnsiTheme="majorHAnsi" w:cstheme="majorHAnsi"/>
        </w:rPr>
        <w:t xml:space="preserve"> genom</w:t>
      </w:r>
      <w:r>
        <w:rPr>
          <w:rFonts w:asciiTheme="majorHAnsi" w:hAnsiTheme="majorHAnsi" w:cstheme="majorHAnsi"/>
        </w:rPr>
        <w:t>e</w:t>
      </w:r>
      <w:r w:rsidR="00A10CF6" w:rsidRPr="00120DAA">
        <w:rPr>
          <w:rFonts w:asciiTheme="majorHAnsi" w:hAnsiTheme="majorHAnsi" w:cstheme="majorHAnsi"/>
        </w:rPr>
        <w:t xml:space="preserve">. Each experiment used the 24 </w:t>
      </w:r>
      <w:r>
        <w:rPr>
          <w:rFonts w:asciiTheme="majorHAnsi" w:hAnsiTheme="majorHAnsi" w:cstheme="majorHAnsi"/>
        </w:rPr>
        <w:t>fe</w:t>
      </w:r>
      <w:r w:rsidR="00A10CF6" w:rsidRPr="00120DAA">
        <w:rPr>
          <w:rFonts w:asciiTheme="majorHAnsi" w:hAnsiTheme="majorHAnsi" w:cstheme="majorHAnsi"/>
        </w:rPr>
        <w:t xml:space="preserve">male and 24 male alignment files from the </w:t>
      </w:r>
      <w:r w:rsidR="006C58C6">
        <w:rPr>
          <w:rFonts w:asciiTheme="majorHAnsi" w:hAnsiTheme="majorHAnsi" w:cstheme="majorHAnsi"/>
        </w:rPr>
        <w:t xml:space="preserve">prior </w:t>
      </w:r>
      <w:r w:rsidR="00A10CF6" w:rsidRPr="00120DAA">
        <w:rPr>
          <w:rFonts w:asciiTheme="majorHAnsi" w:hAnsiTheme="majorHAnsi" w:cstheme="majorHAnsi"/>
        </w:rPr>
        <w:t xml:space="preserve">GWAS. First, we acquired the depth of aligned reads at </w:t>
      </w:r>
      <w:r w:rsidR="002270FF">
        <w:rPr>
          <w:rFonts w:asciiTheme="majorHAnsi" w:hAnsiTheme="majorHAnsi" w:cstheme="majorHAnsi"/>
        </w:rPr>
        <w:t>every</w:t>
      </w:r>
      <w:r w:rsidR="00A10CF6" w:rsidRPr="00120DAA">
        <w:rPr>
          <w:rFonts w:asciiTheme="majorHAnsi" w:hAnsiTheme="majorHAnsi" w:cstheme="majorHAnsi"/>
        </w:rPr>
        <w:t xml:space="preserve"> </w:t>
      </w:r>
      <w:r w:rsidR="002270FF">
        <w:rPr>
          <w:rFonts w:asciiTheme="majorHAnsi" w:hAnsiTheme="majorHAnsi" w:cstheme="majorHAnsi"/>
        </w:rPr>
        <w:t>nucleotide</w:t>
      </w:r>
      <w:r w:rsidR="00A10CF6" w:rsidRPr="00120DAA">
        <w:rPr>
          <w:rFonts w:asciiTheme="majorHAnsi" w:hAnsiTheme="majorHAnsi" w:cstheme="majorHAnsi"/>
        </w:rPr>
        <w:t xml:space="preserve"> in the reference genome using </w:t>
      </w:r>
      <w:proofErr w:type="spellStart"/>
      <w:r w:rsidR="00A10CF6" w:rsidRPr="00120DAA">
        <w:rPr>
          <w:rFonts w:asciiTheme="majorHAnsi" w:hAnsiTheme="majorHAnsi" w:cstheme="majorHAnsi"/>
        </w:rPr>
        <w:t>samtools</w:t>
      </w:r>
      <w:proofErr w:type="spellEnd"/>
      <w:r w:rsidR="00A10CF6">
        <w:rPr>
          <w:rFonts w:asciiTheme="majorHAnsi" w:hAnsiTheme="majorHAnsi" w:cstheme="majorHAnsi"/>
        </w:rPr>
        <w:t xml:space="preserve"> </w:t>
      </w:r>
      <w:r w:rsidR="00A10CF6">
        <w:rPr>
          <w:rFonts w:asciiTheme="majorHAnsi" w:hAnsiTheme="majorHAnsi" w:cstheme="majorHAnsi"/>
        </w:rPr>
        <w:lastRenderedPageBreak/>
        <w:t xml:space="preserve">v1.9 </w:t>
      </w:r>
      <w:r w:rsidR="00A10CF6">
        <w:rPr>
          <w:rFonts w:asciiTheme="majorHAnsi" w:hAnsiTheme="majorHAnsi" w:cstheme="majorHAnsi"/>
        </w:rPr>
        <w:fldChar w:fldCharType="begin"/>
      </w:r>
      <w:r w:rsidR="00A10CF6">
        <w:rPr>
          <w:rFonts w:asciiTheme="majorHAnsi" w:hAnsiTheme="majorHAnsi" w:cstheme="majorHAnsi"/>
        </w:rPr>
        <w:instrText xml:space="preserve"> ADDIN ZOTERO_ITEM CSL_CITATION {"citationID":"WUpsn2hS","properties":{"formattedCitation":"(Li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00A10CF6">
        <w:rPr>
          <w:rFonts w:asciiTheme="majorHAnsi" w:hAnsiTheme="majorHAnsi" w:cstheme="majorHAnsi"/>
        </w:rPr>
        <w:fldChar w:fldCharType="separate"/>
      </w:r>
      <w:r w:rsidR="00A10CF6">
        <w:rPr>
          <w:rFonts w:asciiTheme="majorHAnsi" w:hAnsiTheme="majorHAnsi" w:cstheme="majorHAnsi"/>
          <w:noProof/>
        </w:rPr>
        <w:t>(Li et al., 2009)</w:t>
      </w:r>
      <w:r w:rsidR="00A10CF6">
        <w:rPr>
          <w:rFonts w:asciiTheme="majorHAnsi" w:hAnsiTheme="majorHAnsi" w:cstheme="majorHAnsi"/>
        </w:rPr>
        <w:fldChar w:fldCharType="end"/>
      </w:r>
      <w:r w:rsidR="00A10CF6" w:rsidRPr="00120DAA">
        <w:rPr>
          <w:rFonts w:asciiTheme="majorHAnsi" w:hAnsiTheme="majorHAnsi" w:cstheme="majorHAnsi"/>
        </w:rPr>
        <w:t xml:space="preserve">. Next, we discarded </w:t>
      </w:r>
      <w:r w:rsidR="00EA7D11">
        <w:rPr>
          <w:rFonts w:asciiTheme="majorHAnsi" w:hAnsiTheme="majorHAnsi" w:cstheme="majorHAnsi"/>
        </w:rPr>
        <w:t>loci</w:t>
      </w:r>
      <w:r w:rsidR="00A10CF6" w:rsidRPr="00120DAA">
        <w:rPr>
          <w:rFonts w:asciiTheme="majorHAnsi" w:hAnsiTheme="majorHAnsi" w:cstheme="majorHAnsi"/>
        </w:rPr>
        <w:t xml:space="preserve"> </w:t>
      </w:r>
      <w:r w:rsidR="00A86E61">
        <w:rPr>
          <w:rFonts w:asciiTheme="majorHAnsi" w:hAnsiTheme="majorHAnsi" w:cstheme="majorHAnsi"/>
        </w:rPr>
        <w:t xml:space="preserve">with zero coverage in either sex </w:t>
      </w:r>
      <w:proofErr w:type="gramStart"/>
      <w:r w:rsidR="00A86E61">
        <w:rPr>
          <w:rFonts w:asciiTheme="majorHAnsi" w:hAnsiTheme="majorHAnsi" w:cstheme="majorHAnsi"/>
        </w:rPr>
        <w:t>and</w:t>
      </w:r>
      <w:proofErr w:type="gramEnd"/>
      <w:r w:rsidR="00A86E61">
        <w:rPr>
          <w:rFonts w:asciiTheme="majorHAnsi" w:hAnsiTheme="majorHAnsi" w:cstheme="majorHAnsi"/>
        </w:rPr>
        <w:t xml:space="preserve"> compared the ratio of the mean depth for both sexes at each loc</w:t>
      </w:r>
      <w:r w:rsidR="00600EE0">
        <w:rPr>
          <w:rFonts w:asciiTheme="majorHAnsi" w:hAnsiTheme="majorHAnsi" w:cstheme="majorHAnsi"/>
        </w:rPr>
        <w:t>us</w:t>
      </w:r>
      <w:r w:rsidR="00A86E61">
        <w:rPr>
          <w:rFonts w:asciiTheme="majorHAnsi" w:hAnsiTheme="majorHAnsi" w:cstheme="majorHAnsi"/>
        </w:rPr>
        <w:t>. T</w:t>
      </w:r>
      <w:r w:rsidR="00A86E61" w:rsidRPr="00120DAA">
        <w:rPr>
          <w:rFonts w:asciiTheme="majorHAnsi" w:hAnsiTheme="majorHAnsi" w:cstheme="majorHAnsi"/>
        </w:rPr>
        <w:t xml:space="preserve">o </w:t>
      </w:r>
      <w:r w:rsidR="00A86E61">
        <w:rPr>
          <w:rFonts w:asciiTheme="majorHAnsi" w:hAnsiTheme="majorHAnsi" w:cstheme="majorHAnsi"/>
        </w:rPr>
        <w:t>identify</w:t>
      </w:r>
      <w:r w:rsidR="00A86E61" w:rsidRPr="00120DAA">
        <w:rPr>
          <w:rFonts w:asciiTheme="majorHAnsi" w:hAnsiTheme="majorHAnsi" w:cstheme="majorHAnsi"/>
        </w:rPr>
        <w:t xml:space="preserve"> locations in the genome where one sex </w:t>
      </w:r>
      <w:r w:rsidR="00A86E61">
        <w:rPr>
          <w:rFonts w:asciiTheme="majorHAnsi" w:hAnsiTheme="majorHAnsi" w:cstheme="majorHAnsi"/>
        </w:rPr>
        <w:t>exhibit</w:t>
      </w:r>
      <w:r w:rsidR="00600EE0">
        <w:rPr>
          <w:rFonts w:asciiTheme="majorHAnsi" w:hAnsiTheme="majorHAnsi" w:cstheme="majorHAnsi"/>
        </w:rPr>
        <w:t>ed</w:t>
      </w:r>
      <w:r w:rsidR="00A86E61" w:rsidRPr="00120DAA">
        <w:rPr>
          <w:rFonts w:asciiTheme="majorHAnsi" w:hAnsiTheme="majorHAnsi" w:cstheme="majorHAnsi"/>
        </w:rPr>
        <w:t xml:space="preserve"> consistent</w:t>
      </w:r>
      <w:r w:rsidR="00A86E61">
        <w:rPr>
          <w:rFonts w:asciiTheme="majorHAnsi" w:hAnsiTheme="majorHAnsi" w:cstheme="majorHAnsi"/>
        </w:rPr>
        <w:t>ly high</w:t>
      </w:r>
      <w:r w:rsidR="00A86E61" w:rsidRPr="00120DAA">
        <w:rPr>
          <w:rFonts w:asciiTheme="majorHAnsi" w:hAnsiTheme="majorHAnsi" w:cstheme="majorHAnsi"/>
        </w:rPr>
        <w:t xml:space="preserve"> coverage and the </w:t>
      </w:r>
      <w:r w:rsidR="00A86E61">
        <w:rPr>
          <w:rFonts w:asciiTheme="majorHAnsi" w:hAnsiTheme="majorHAnsi" w:cstheme="majorHAnsi"/>
        </w:rPr>
        <w:t>opposite</w:t>
      </w:r>
      <w:r w:rsidR="00A86E61" w:rsidRPr="00120DAA">
        <w:rPr>
          <w:rFonts w:asciiTheme="majorHAnsi" w:hAnsiTheme="majorHAnsi" w:cstheme="majorHAnsi"/>
        </w:rPr>
        <w:t xml:space="preserve"> sex </w:t>
      </w:r>
      <w:r w:rsidR="00600EE0">
        <w:rPr>
          <w:rFonts w:asciiTheme="majorHAnsi" w:hAnsiTheme="majorHAnsi" w:cstheme="majorHAnsi"/>
        </w:rPr>
        <w:t>exhibited</w:t>
      </w:r>
      <w:r w:rsidR="00A86E61">
        <w:rPr>
          <w:rFonts w:asciiTheme="majorHAnsi" w:hAnsiTheme="majorHAnsi" w:cstheme="majorHAnsi"/>
        </w:rPr>
        <w:t xml:space="preserve"> less than or equal to half of the opposite sex’s depth, we sorted and looked for high-fidelity regions greater than 5,000 bp exhibiting a sex coverage ratio greater than or equal to two.</w:t>
      </w:r>
    </w:p>
    <w:p w14:paraId="06A0F736" w14:textId="77777777" w:rsidR="00A86E61" w:rsidRPr="00120DAA" w:rsidRDefault="00A86E61" w:rsidP="00120DAA">
      <w:pPr>
        <w:rPr>
          <w:rFonts w:asciiTheme="majorHAnsi" w:hAnsiTheme="majorHAnsi" w:cstheme="majorHAnsi"/>
          <w:b/>
          <w:bCs/>
          <w:u w:val="single"/>
        </w:rPr>
      </w:pPr>
    </w:p>
    <w:p w14:paraId="55826CF4" w14:textId="5AFA55DF" w:rsidR="00120DAA" w:rsidRPr="00FD21E9" w:rsidRDefault="00A675F4" w:rsidP="00120DAA">
      <w:pPr>
        <w:pStyle w:val="HTMLAddress"/>
        <w:spacing w:line="240" w:lineRule="auto"/>
        <w:outlineLvl w:val="2"/>
        <w:rPr>
          <w:rFonts w:asciiTheme="majorHAnsi" w:hAnsiTheme="majorHAnsi" w:cstheme="majorHAnsi"/>
          <w:sz w:val="24"/>
          <w:szCs w:val="24"/>
        </w:rPr>
      </w:pPr>
      <w:bookmarkStart w:id="49" w:name="_Toc113440564"/>
      <w:r>
        <w:rPr>
          <w:rFonts w:asciiTheme="majorHAnsi" w:hAnsiTheme="majorHAnsi" w:cstheme="majorHAnsi"/>
          <w:sz w:val="24"/>
          <w:szCs w:val="24"/>
        </w:rPr>
        <w:t>K-mer analysis</w:t>
      </w:r>
      <w:bookmarkEnd w:id="49"/>
    </w:p>
    <w:p w14:paraId="6F4C4D99" w14:textId="07CA5D1F" w:rsidR="00C370BB" w:rsidRDefault="0060238E" w:rsidP="00A675F4">
      <w:pPr>
        <w:rPr>
          <w:rFonts w:asciiTheme="majorHAnsi" w:hAnsiTheme="majorHAnsi" w:cstheme="majorHAnsi"/>
        </w:rPr>
      </w:pPr>
      <w:r>
        <w:rPr>
          <w:rFonts w:asciiTheme="majorHAnsi" w:hAnsiTheme="majorHAnsi" w:cstheme="majorHAnsi"/>
        </w:rPr>
        <w:t xml:space="preserve">Four our second analysis, we used a k-mer based approach to </w:t>
      </w:r>
      <w:r w:rsidR="004A7DA1">
        <w:rPr>
          <w:rFonts w:asciiTheme="majorHAnsi" w:hAnsiTheme="majorHAnsi" w:cstheme="majorHAnsi"/>
        </w:rPr>
        <w:t>look for</w:t>
      </w:r>
      <w:r w:rsidR="00A675F4" w:rsidRPr="00A675F4">
        <w:rPr>
          <w:rFonts w:asciiTheme="majorHAnsi" w:hAnsiTheme="majorHAnsi" w:cstheme="majorHAnsi"/>
        </w:rPr>
        <w:t xml:space="preserve"> unique differences of sequence content in males versus females. </w:t>
      </w:r>
      <w:r w:rsidR="00600EE0">
        <w:rPr>
          <w:rFonts w:asciiTheme="majorHAnsi" w:hAnsiTheme="majorHAnsi" w:cstheme="majorHAnsi"/>
        </w:rPr>
        <w:t>W</w:t>
      </w:r>
      <w:r w:rsidR="00A675F4" w:rsidRPr="00A675F4">
        <w:rPr>
          <w:rFonts w:asciiTheme="majorHAnsi" w:hAnsiTheme="majorHAnsi" w:cstheme="majorHAnsi"/>
        </w:rPr>
        <w:t>e</w:t>
      </w:r>
      <w:r w:rsidR="007C1D20">
        <w:rPr>
          <w:rFonts w:asciiTheme="majorHAnsi" w:hAnsiTheme="majorHAnsi" w:cstheme="majorHAnsi"/>
        </w:rPr>
        <w:t xml:space="preserve"> </w:t>
      </w:r>
      <w:r w:rsidR="00FC4471">
        <w:rPr>
          <w:rFonts w:asciiTheme="majorHAnsi" w:hAnsiTheme="majorHAnsi" w:cstheme="majorHAnsi"/>
        </w:rPr>
        <w:t>created and filtered sex-specific sequence signatures from</w:t>
      </w:r>
      <w:r w:rsidR="00A675F4" w:rsidRPr="00A675F4">
        <w:rPr>
          <w:rFonts w:asciiTheme="majorHAnsi" w:hAnsiTheme="majorHAnsi" w:cstheme="majorHAnsi"/>
        </w:rPr>
        <w:t xml:space="preserve"> </w:t>
      </w:r>
      <w:r w:rsidR="0000163E">
        <w:rPr>
          <w:rFonts w:asciiTheme="majorHAnsi" w:hAnsiTheme="majorHAnsi" w:cstheme="majorHAnsi"/>
        </w:rPr>
        <w:t>the</w:t>
      </w:r>
      <w:r w:rsidR="00FC4471">
        <w:rPr>
          <w:rFonts w:asciiTheme="majorHAnsi" w:hAnsiTheme="majorHAnsi" w:cstheme="majorHAnsi"/>
        </w:rPr>
        <w:t xml:space="preserve"> </w:t>
      </w:r>
      <w:r w:rsidR="0000163E">
        <w:rPr>
          <w:rFonts w:asciiTheme="majorHAnsi" w:hAnsiTheme="majorHAnsi" w:cstheme="majorHAnsi"/>
        </w:rPr>
        <w:t>fe</w:t>
      </w:r>
      <w:r w:rsidR="007C1D20">
        <w:rPr>
          <w:rFonts w:asciiTheme="majorHAnsi" w:hAnsiTheme="majorHAnsi" w:cstheme="majorHAnsi"/>
        </w:rPr>
        <w:t>male and</w:t>
      </w:r>
      <w:r w:rsidR="00FC4471">
        <w:rPr>
          <w:rFonts w:asciiTheme="majorHAnsi" w:hAnsiTheme="majorHAnsi" w:cstheme="majorHAnsi"/>
        </w:rPr>
        <w:t xml:space="preserve"> </w:t>
      </w:r>
      <w:r w:rsidR="007C1D20">
        <w:rPr>
          <w:rFonts w:asciiTheme="majorHAnsi" w:hAnsiTheme="majorHAnsi" w:cstheme="majorHAnsi"/>
        </w:rPr>
        <w:t xml:space="preserve">male </w:t>
      </w:r>
      <w:proofErr w:type="gramStart"/>
      <w:r w:rsidR="007C1D20">
        <w:rPr>
          <w:rFonts w:asciiTheme="majorHAnsi" w:hAnsiTheme="majorHAnsi" w:cstheme="majorHAnsi"/>
        </w:rPr>
        <w:t>individuals</w:t>
      </w:r>
      <w:r w:rsidR="00600EE0">
        <w:rPr>
          <w:rFonts w:asciiTheme="majorHAnsi" w:hAnsiTheme="majorHAnsi" w:cstheme="majorHAnsi"/>
        </w:rPr>
        <w:t>’</w:t>
      </w:r>
      <w:proofErr w:type="gramEnd"/>
      <w:r w:rsidR="007C1D20">
        <w:rPr>
          <w:rFonts w:asciiTheme="majorHAnsi" w:hAnsiTheme="majorHAnsi" w:cstheme="majorHAnsi"/>
        </w:rPr>
        <w:t xml:space="preserve"> </w:t>
      </w:r>
      <w:r w:rsidR="00A675F4" w:rsidRPr="00A675F4">
        <w:rPr>
          <w:rFonts w:asciiTheme="majorHAnsi" w:hAnsiTheme="majorHAnsi" w:cstheme="majorHAnsi"/>
        </w:rPr>
        <w:t xml:space="preserve">linked-read </w:t>
      </w:r>
      <w:r w:rsidR="0000163E">
        <w:rPr>
          <w:rFonts w:asciiTheme="majorHAnsi" w:hAnsiTheme="majorHAnsi" w:cstheme="majorHAnsi"/>
        </w:rPr>
        <w:t xml:space="preserve">sequence </w:t>
      </w:r>
      <w:r w:rsidR="00A675F4" w:rsidRPr="00A675F4">
        <w:rPr>
          <w:rFonts w:asciiTheme="majorHAnsi" w:hAnsiTheme="majorHAnsi" w:cstheme="majorHAnsi"/>
        </w:rPr>
        <w:t>data</w:t>
      </w:r>
      <w:r w:rsidR="007C1D20">
        <w:rPr>
          <w:rFonts w:asciiTheme="majorHAnsi" w:hAnsiTheme="majorHAnsi" w:cstheme="majorHAnsi"/>
        </w:rPr>
        <w:t xml:space="preserve"> generated for </w:t>
      </w:r>
      <w:r w:rsidR="0000163E">
        <w:rPr>
          <w:rFonts w:asciiTheme="majorHAnsi" w:hAnsiTheme="majorHAnsi" w:cstheme="majorHAnsi"/>
        </w:rPr>
        <w:t>our</w:t>
      </w:r>
      <w:r w:rsidR="007C1D20">
        <w:rPr>
          <w:rFonts w:asciiTheme="majorHAnsi" w:hAnsiTheme="majorHAnsi" w:cstheme="majorHAnsi"/>
        </w:rPr>
        <w:t xml:space="preserve"> genome assemblies</w:t>
      </w:r>
      <w:r w:rsidR="00C370BB">
        <w:rPr>
          <w:rFonts w:asciiTheme="majorHAnsi" w:hAnsiTheme="majorHAnsi" w:cstheme="majorHAnsi"/>
        </w:rPr>
        <w:t>. First</w:t>
      </w:r>
      <w:r w:rsidR="004A14ED">
        <w:rPr>
          <w:rFonts w:asciiTheme="majorHAnsi" w:hAnsiTheme="majorHAnsi" w:cstheme="majorHAnsi"/>
        </w:rPr>
        <w:t xml:space="preserve">, we created </w:t>
      </w:r>
      <w:proofErr w:type="spellStart"/>
      <w:r w:rsidR="004A14ED">
        <w:rPr>
          <w:rFonts w:asciiTheme="majorHAnsi" w:hAnsiTheme="majorHAnsi" w:cstheme="majorHAnsi"/>
        </w:rPr>
        <w:t>MinHash</w:t>
      </w:r>
      <w:proofErr w:type="spellEnd"/>
      <w:r w:rsidR="004A14ED">
        <w:rPr>
          <w:rFonts w:asciiTheme="majorHAnsi" w:hAnsiTheme="majorHAnsi" w:cstheme="majorHAnsi"/>
        </w:rPr>
        <w:t xml:space="preserve"> sketches of 21-mers </w:t>
      </w:r>
      <w:r w:rsidR="00C370BB">
        <w:rPr>
          <w:rFonts w:asciiTheme="majorHAnsi" w:hAnsiTheme="majorHAnsi" w:cstheme="majorHAnsi"/>
        </w:rPr>
        <w:t>for each sequencing data file (</w:t>
      </w:r>
      <w:proofErr w:type="spellStart"/>
      <w:r w:rsidR="00C370BB" w:rsidRPr="004A14ED">
        <w:rPr>
          <w:rFonts w:ascii="Courier" w:hAnsi="Courier" w:cstheme="majorHAnsi"/>
        </w:rPr>
        <w:t>sourmash</w:t>
      </w:r>
      <w:proofErr w:type="spellEnd"/>
      <w:r w:rsidR="00C370BB" w:rsidRPr="004A14ED">
        <w:rPr>
          <w:rFonts w:ascii="Courier" w:hAnsi="Courier" w:cstheme="majorHAnsi"/>
        </w:rPr>
        <w:t xml:space="preserve"> compute</w:t>
      </w:r>
      <w:r w:rsidR="00C370BB">
        <w:rPr>
          <w:rFonts w:asciiTheme="majorHAnsi" w:hAnsiTheme="majorHAnsi" w:cstheme="majorHAnsi"/>
        </w:rPr>
        <w:t xml:space="preserve"> </w:t>
      </w:r>
      <w:r w:rsidR="00C370BB" w:rsidRPr="004A14ED">
        <w:rPr>
          <w:rFonts w:ascii="Courier" w:hAnsi="Courier" w:cstheme="majorHAnsi"/>
        </w:rPr>
        <w:t>-k 21, 31, 51</w:t>
      </w:r>
      <w:r w:rsidR="00C370BB">
        <w:rPr>
          <w:rFonts w:asciiTheme="majorHAnsi" w:hAnsiTheme="majorHAnsi" w:cstheme="majorHAnsi"/>
        </w:rPr>
        <w:t>,</w:t>
      </w:r>
      <w:r w:rsidR="00C370BB" w:rsidRPr="004A14ED">
        <w:rPr>
          <w:rFonts w:ascii="Courier" w:hAnsi="Courier" w:cstheme="majorHAnsi"/>
        </w:rPr>
        <w:t xml:space="preserve"> --scaled 100 --track-abundance</w:t>
      </w:r>
      <w:r w:rsidR="00C370BB">
        <w:rPr>
          <w:rFonts w:asciiTheme="majorHAnsi" w:hAnsiTheme="majorHAnsi" w:cstheme="majorHAnsi"/>
        </w:rPr>
        <w:t>) and merge</w:t>
      </w:r>
      <w:r w:rsidR="00FC4471">
        <w:rPr>
          <w:rFonts w:asciiTheme="majorHAnsi" w:hAnsiTheme="majorHAnsi" w:cstheme="majorHAnsi"/>
        </w:rPr>
        <w:t>d</w:t>
      </w:r>
      <w:r w:rsidR="00C370BB">
        <w:rPr>
          <w:rFonts w:asciiTheme="majorHAnsi" w:hAnsiTheme="majorHAnsi" w:cstheme="majorHAnsi"/>
        </w:rPr>
        <w:t xml:space="preserve"> the resulting signature files together (</w:t>
      </w:r>
      <w:proofErr w:type="spellStart"/>
      <w:r w:rsidR="00C370BB" w:rsidRPr="004A14ED">
        <w:rPr>
          <w:rFonts w:ascii="Courier" w:hAnsi="Courier" w:cstheme="majorHAnsi"/>
        </w:rPr>
        <w:t>sourmash</w:t>
      </w:r>
      <w:proofErr w:type="spellEnd"/>
      <w:r w:rsidR="00C370BB" w:rsidRPr="004A14ED">
        <w:rPr>
          <w:rFonts w:ascii="Courier" w:hAnsi="Courier" w:cstheme="majorHAnsi"/>
        </w:rPr>
        <w:t xml:space="preserve"> sig </w:t>
      </w:r>
      <w:r w:rsidR="00C370BB">
        <w:rPr>
          <w:rFonts w:ascii="Courier" w:hAnsi="Courier" w:cstheme="majorHAnsi"/>
        </w:rPr>
        <w:t>merge</w:t>
      </w:r>
      <w:r w:rsidR="00C370BB">
        <w:rPr>
          <w:rFonts w:asciiTheme="majorHAnsi" w:hAnsiTheme="majorHAnsi" w:cstheme="majorHAnsi"/>
        </w:rPr>
        <w:t xml:space="preserve"> </w:t>
      </w:r>
      <w:r w:rsidR="00C370BB" w:rsidRPr="00C370BB">
        <w:rPr>
          <w:rFonts w:ascii="Courier" w:hAnsi="Courier" w:cstheme="majorHAnsi"/>
        </w:rPr>
        <w:t>-k 21</w:t>
      </w:r>
      <w:r w:rsidR="00C370BB">
        <w:rPr>
          <w:rFonts w:asciiTheme="majorHAnsi" w:hAnsiTheme="majorHAnsi" w:cstheme="majorHAnsi"/>
        </w:rPr>
        <w:t>)</w:t>
      </w:r>
      <w:r w:rsidR="00FC4471">
        <w:rPr>
          <w:rFonts w:asciiTheme="majorHAnsi" w:hAnsiTheme="majorHAnsi" w:cstheme="majorHAnsi"/>
        </w:rPr>
        <w:t xml:space="preserve"> using </w:t>
      </w:r>
      <w:proofErr w:type="spellStart"/>
      <w:r w:rsidR="00FC4471">
        <w:rPr>
          <w:rFonts w:asciiTheme="majorHAnsi" w:hAnsiTheme="majorHAnsi" w:cstheme="majorHAnsi"/>
        </w:rPr>
        <w:t>sourmash</w:t>
      </w:r>
      <w:proofErr w:type="spellEnd"/>
      <w:r w:rsidR="00FC4471">
        <w:rPr>
          <w:rFonts w:asciiTheme="majorHAnsi" w:hAnsiTheme="majorHAnsi" w:cstheme="majorHAnsi"/>
        </w:rPr>
        <w:t xml:space="preserve"> c3.5.0 </w:t>
      </w:r>
      <w:r w:rsidR="00FC4471" w:rsidRPr="00A675F4">
        <w:rPr>
          <w:rFonts w:asciiTheme="majorHAnsi" w:hAnsiTheme="majorHAnsi" w:cstheme="majorHAnsi"/>
        </w:rPr>
        <w:fldChar w:fldCharType="begin"/>
      </w:r>
      <w:r w:rsidR="00FC4471">
        <w:rPr>
          <w:rFonts w:asciiTheme="majorHAnsi" w:hAnsiTheme="majorHAnsi" w:cstheme="majorHAnsi"/>
        </w:rPr>
        <w:instrText xml:space="preserve"> ADDIN ZOTERO_ITEM CSL_CITATION {"citationID":"PMuEi7NF","properties":{"formattedCitation":"(Brown &amp; Irber, 2016)","plainCitation":"(Brown &amp; Irber, 2016)","noteIndex":0},"citationItems":[{"id":508,"uris":["http://zotero.org/users/local/3tku6QP0/items/K5M8IMDZ"],"itemData":{"id":508,"type":"article-journal","container-title":"The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DNA","title-short":"sourmash","volume":"1","author":[{"family":"Brown","given":"C. Titus"},{"family":"Irber","given":"Luiz"}],"issued":{"date-parts":[["2016",9,14]]}}}],"schema":"https://github.com/citation-style-language/schema/raw/master/csl-citation.json"} </w:instrText>
      </w:r>
      <w:r w:rsidR="00FC4471" w:rsidRPr="00A675F4">
        <w:rPr>
          <w:rFonts w:asciiTheme="majorHAnsi" w:hAnsiTheme="majorHAnsi" w:cstheme="majorHAnsi"/>
        </w:rPr>
        <w:fldChar w:fldCharType="separate"/>
      </w:r>
      <w:r w:rsidR="00FC4471">
        <w:rPr>
          <w:rFonts w:asciiTheme="majorHAnsi" w:hAnsiTheme="majorHAnsi" w:cstheme="majorHAnsi"/>
        </w:rPr>
        <w:t>(Brown &amp; Irber, 2016)</w:t>
      </w:r>
      <w:r w:rsidR="00FC4471" w:rsidRPr="00A675F4">
        <w:rPr>
          <w:rFonts w:asciiTheme="majorHAnsi" w:hAnsiTheme="majorHAnsi" w:cstheme="majorHAnsi"/>
        </w:rPr>
        <w:fldChar w:fldCharType="end"/>
      </w:r>
      <w:r w:rsidR="00C370BB">
        <w:rPr>
          <w:rFonts w:asciiTheme="majorHAnsi" w:hAnsiTheme="majorHAnsi" w:cstheme="majorHAnsi"/>
        </w:rPr>
        <w:t>. Next, we</w:t>
      </w:r>
      <w:r w:rsidR="004A14ED">
        <w:rPr>
          <w:rFonts w:asciiTheme="majorHAnsi" w:hAnsiTheme="majorHAnsi" w:cstheme="majorHAnsi"/>
        </w:rPr>
        <w:t xml:space="preserve"> </w:t>
      </w:r>
      <w:r w:rsidR="00FC4471">
        <w:rPr>
          <w:rFonts w:asciiTheme="majorHAnsi" w:hAnsiTheme="majorHAnsi" w:cstheme="majorHAnsi"/>
        </w:rPr>
        <w:t>eliminated k-mers likely to be the produc</w:t>
      </w:r>
      <w:r w:rsidR="001D0313">
        <w:rPr>
          <w:rFonts w:asciiTheme="majorHAnsi" w:hAnsiTheme="majorHAnsi" w:cstheme="majorHAnsi"/>
        </w:rPr>
        <w:t>t</w:t>
      </w:r>
      <w:r w:rsidR="00FC4471">
        <w:rPr>
          <w:rFonts w:asciiTheme="majorHAnsi" w:hAnsiTheme="majorHAnsi" w:cstheme="majorHAnsi"/>
        </w:rPr>
        <w:t xml:space="preserve"> of sequencing errors by </w:t>
      </w:r>
      <w:r w:rsidR="00D866D7" w:rsidRPr="00A675F4">
        <w:rPr>
          <w:rFonts w:asciiTheme="majorHAnsi" w:hAnsiTheme="majorHAnsi" w:cstheme="majorHAnsi"/>
        </w:rPr>
        <w:t>purg</w:t>
      </w:r>
      <w:r w:rsidR="00FC4471">
        <w:rPr>
          <w:rFonts w:asciiTheme="majorHAnsi" w:hAnsiTheme="majorHAnsi" w:cstheme="majorHAnsi"/>
        </w:rPr>
        <w:t>ing</w:t>
      </w:r>
      <w:r w:rsidR="00D866D7" w:rsidRPr="00A675F4">
        <w:rPr>
          <w:rFonts w:asciiTheme="majorHAnsi" w:hAnsiTheme="majorHAnsi" w:cstheme="majorHAnsi"/>
        </w:rPr>
        <w:t xml:space="preserve"> signature files of k-mers</w:t>
      </w:r>
      <w:r w:rsidR="00C370BB">
        <w:rPr>
          <w:rFonts w:asciiTheme="majorHAnsi" w:hAnsiTheme="majorHAnsi" w:cstheme="majorHAnsi"/>
        </w:rPr>
        <w:t xml:space="preserve"> with abundances less than five (</w:t>
      </w:r>
      <w:proofErr w:type="spellStart"/>
      <w:r w:rsidR="00C370BB" w:rsidRPr="00C370BB">
        <w:rPr>
          <w:rFonts w:ascii="Courier" w:hAnsi="Courier" w:cstheme="majorHAnsi"/>
        </w:rPr>
        <w:t>sourmash</w:t>
      </w:r>
      <w:proofErr w:type="spellEnd"/>
      <w:r w:rsidR="00C370BB" w:rsidRPr="00C370BB">
        <w:rPr>
          <w:rFonts w:ascii="Courier" w:hAnsi="Courier" w:cstheme="majorHAnsi"/>
        </w:rPr>
        <w:t xml:space="preserve"> sig filter -m 5</w:t>
      </w:r>
      <w:r w:rsidR="00C370BB">
        <w:rPr>
          <w:rFonts w:asciiTheme="majorHAnsi" w:hAnsiTheme="majorHAnsi" w:cstheme="majorHAnsi"/>
        </w:rPr>
        <w:t>)</w:t>
      </w:r>
      <w:r w:rsidR="007C1D20">
        <w:rPr>
          <w:rFonts w:asciiTheme="majorHAnsi" w:hAnsiTheme="majorHAnsi" w:cstheme="majorHAnsi"/>
        </w:rPr>
        <w:t xml:space="preserve">. </w:t>
      </w:r>
      <w:r w:rsidR="00C370BB">
        <w:rPr>
          <w:rFonts w:asciiTheme="majorHAnsi" w:hAnsiTheme="majorHAnsi" w:cstheme="majorHAnsi"/>
        </w:rPr>
        <w:t>We extracted all unique k-mers from the dataset, normalized abundances for each sex and observed the ratios of male to female abundances.</w:t>
      </w:r>
      <w:r w:rsidR="009F3A99">
        <w:rPr>
          <w:rFonts w:asciiTheme="majorHAnsi" w:hAnsiTheme="majorHAnsi" w:cstheme="majorHAnsi"/>
        </w:rPr>
        <w:t xml:space="preserve"> </w:t>
      </w:r>
      <w:r w:rsidR="00B2511B">
        <w:rPr>
          <w:rFonts w:asciiTheme="majorHAnsi" w:hAnsiTheme="majorHAnsi" w:cstheme="majorHAnsi"/>
        </w:rPr>
        <w:t>After</w:t>
      </w:r>
      <w:r w:rsidR="004A14ED">
        <w:rPr>
          <w:rFonts w:asciiTheme="majorHAnsi" w:hAnsiTheme="majorHAnsi" w:cstheme="majorHAnsi"/>
        </w:rPr>
        <w:t>,</w:t>
      </w:r>
      <w:r w:rsidR="00D866D7" w:rsidRPr="00A675F4">
        <w:rPr>
          <w:rFonts w:asciiTheme="majorHAnsi" w:hAnsiTheme="majorHAnsi" w:cstheme="majorHAnsi"/>
        </w:rPr>
        <w:t xml:space="preserve"> </w:t>
      </w:r>
      <w:r w:rsidR="007C1D20">
        <w:rPr>
          <w:rFonts w:asciiTheme="majorHAnsi" w:hAnsiTheme="majorHAnsi" w:cstheme="majorHAnsi"/>
        </w:rPr>
        <w:t>we</w:t>
      </w:r>
      <w:r w:rsidR="00D866D7" w:rsidRPr="00A675F4">
        <w:rPr>
          <w:rFonts w:asciiTheme="majorHAnsi" w:hAnsiTheme="majorHAnsi" w:cstheme="majorHAnsi"/>
        </w:rPr>
        <w:t xml:space="preserve"> discarded k-mers shared between </w:t>
      </w:r>
      <w:r w:rsidR="009F3A99">
        <w:rPr>
          <w:rFonts w:asciiTheme="majorHAnsi" w:hAnsiTheme="majorHAnsi" w:cstheme="majorHAnsi"/>
        </w:rPr>
        <w:t>fe</w:t>
      </w:r>
      <w:r w:rsidR="00D866D7" w:rsidRPr="00A675F4">
        <w:rPr>
          <w:rFonts w:asciiTheme="majorHAnsi" w:hAnsiTheme="majorHAnsi" w:cstheme="majorHAnsi"/>
        </w:rPr>
        <w:t xml:space="preserve">male and males to </w:t>
      </w:r>
      <w:r w:rsidR="009F3A99">
        <w:rPr>
          <w:rFonts w:asciiTheme="majorHAnsi" w:hAnsiTheme="majorHAnsi" w:cstheme="majorHAnsi"/>
        </w:rPr>
        <w:t xml:space="preserve">obtain </w:t>
      </w:r>
      <w:r w:rsidR="00D866D7" w:rsidRPr="00A675F4">
        <w:rPr>
          <w:rFonts w:asciiTheme="majorHAnsi" w:hAnsiTheme="majorHAnsi" w:cstheme="majorHAnsi"/>
        </w:rPr>
        <w:t>sex-specific k-</w:t>
      </w:r>
      <w:r w:rsidR="007016F6" w:rsidRPr="00A675F4">
        <w:rPr>
          <w:rFonts w:asciiTheme="majorHAnsi" w:hAnsiTheme="majorHAnsi" w:cstheme="majorHAnsi"/>
        </w:rPr>
        <w:t>mers</w:t>
      </w:r>
      <w:r w:rsidR="007016F6">
        <w:rPr>
          <w:rFonts w:asciiTheme="majorHAnsi" w:hAnsiTheme="majorHAnsi" w:cstheme="majorHAnsi"/>
        </w:rPr>
        <w:t xml:space="preserve"> and</w:t>
      </w:r>
      <w:r w:rsidR="00B2511B">
        <w:rPr>
          <w:rFonts w:asciiTheme="majorHAnsi" w:hAnsiTheme="majorHAnsi" w:cstheme="majorHAnsi"/>
        </w:rPr>
        <w:t xml:space="preserve"> selected high abundance</w:t>
      </w:r>
      <w:r w:rsidR="0000163E">
        <w:rPr>
          <w:rFonts w:asciiTheme="majorHAnsi" w:hAnsiTheme="majorHAnsi" w:cstheme="majorHAnsi"/>
        </w:rPr>
        <w:t xml:space="preserve"> (50-100x)</w:t>
      </w:r>
      <w:r w:rsidR="00B2511B">
        <w:rPr>
          <w:rFonts w:asciiTheme="majorHAnsi" w:hAnsiTheme="majorHAnsi" w:cstheme="majorHAnsi"/>
        </w:rPr>
        <w:t xml:space="preserve"> k-mers. </w:t>
      </w:r>
      <w:r w:rsidR="00D866D7" w:rsidRPr="00A675F4">
        <w:rPr>
          <w:rFonts w:asciiTheme="majorHAnsi" w:hAnsiTheme="majorHAnsi" w:cstheme="majorHAnsi"/>
        </w:rPr>
        <w:t xml:space="preserve">The resulting high abundance, single sex k-mers were used in </w:t>
      </w:r>
      <w:r w:rsidR="007C1D20">
        <w:rPr>
          <w:rFonts w:asciiTheme="majorHAnsi" w:hAnsiTheme="majorHAnsi" w:cstheme="majorHAnsi"/>
        </w:rPr>
        <w:t>subsequent</w:t>
      </w:r>
      <w:r w:rsidR="007016F6">
        <w:rPr>
          <w:rFonts w:asciiTheme="majorHAnsi" w:hAnsiTheme="majorHAnsi" w:cstheme="majorHAnsi"/>
        </w:rPr>
        <w:t xml:space="preserve"> k-mer</w:t>
      </w:r>
      <w:r w:rsidR="007C1D20">
        <w:rPr>
          <w:rFonts w:asciiTheme="majorHAnsi" w:hAnsiTheme="majorHAnsi" w:cstheme="majorHAnsi"/>
        </w:rPr>
        <w:t xml:space="preserve"> </w:t>
      </w:r>
      <w:r w:rsidR="00D866D7" w:rsidRPr="00A675F4">
        <w:rPr>
          <w:rFonts w:asciiTheme="majorHAnsi" w:hAnsiTheme="majorHAnsi" w:cstheme="majorHAnsi"/>
        </w:rPr>
        <w:t>analys</w:t>
      </w:r>
      <w:r w:rsidR="007C1D20">
        <w:rPr>
          <w:rFonts w:asciiTheme="majorHAnsi" w:hAnsiTheme="majorHAnsi" w:cstheme="majorHAnsi"/>
        </w:rPr>
        <w:t>e</w:t>
      </w:r>
      <w:r w:rsidR="00D866D7" w:rsidRPr="00A675F4">
        <w:rPr>
          <w:rFonts w:asciiTheme="majorHAnsi" w:hAnsiTheme="majorHAnsi" w:cstheme="majorHAnsi"/>
        </w:rPr>
        <w:t>s.</w:t>
      </w:r>
    </w:p>
    <w:p w14:paraId="35FED5FB" w14:textId="12D875F4" w:rsidR="007C1D20" w:rsidRDefault="007C1D20" w:rsidP="00A675F4">
      <w:pPr>
        <w:rPr>
          <w:rFonts w:asciiTheme="majorHAnsi" w:hAnsiTheme="majorHAnsi" w:cstheme="majorHAnsi"/>
        </w:rPr>
      </w:pPr>
    </w:p>
    <w:p w14:paraId="1531BF20" w14:textId="5CB7ACE7" w:rsidR="009F3A99" w:rsidRDefault="007016F6" w:rsidP="00A675F4">
      <w:pPr>
        <w:rPr>
          <w:rFonts w:asciiTheme="majorHAnsi" w:hAnsiTheme="majorHAnsi" w:cstheme="majorHAnsi"/>
        </w:rPr>
      </w:pPr>
      <w:r>
        <w:rPr>
          <w:rFonts w:asciiTheme="majorHAnsi" w:hAnsiTheme="majorHAnsi" w:cstheme="majorHAnsi"/>
        </w:rPr>
        <w:t>I</w:t>
      </w:r>
      <w:r w:rsidR="00A86E61">
        <w:rPr>
          <w:rFonts w:asciiTheme="majorHAnsi" w:hAnsiTheme="majorHAnsi" w:cstheme="majorHAnsi"/>
        </w:rPr>
        <w:t>nitially</w:t>
      </w:r>
      <w:r>
        <w:rPr>
          <w:rFonts w:asciiTheme="majorHAnsi" w:hAnsiTheme="majorHAnsi" w:cstheme="majorHAnsi"/>
        </w:rPr>
        <w:t>, we</w:t>
      </w:r>
      <w:r w:rsidR="009F3A99">
        <w:rPr>
          <w:rFonts w:asciiTheme="majorHAnsi" w:hAnsiTheme="majorHAnsi" w:cstheme="majorHAnsi"/>
        </w:rPr>
        <w:t xml:space="preserve"> determine</w:t>
      </w:r>
      <w:r w:rsidR="00A86E61">
        <w:rPr>
          <w:rFonts w:asciiTheme="majorHAnsi" w:hAnsiTheme="majorHAnsi" w:cstheme="majorHAnsi"/>
        </w:rPr>
        <w:t>d</w:t>
      </w:r>
      <w:r w:rsidR="009F3A99">
        <w:rPr>
          <w:rFonts w:asciiTheme="majorHAnsi" w:hAnsiTheme="majorHAnsi" w:cstheme="majorHAnsi"/>
        </w:rPr>
        <w:t xml:space="preserve"> if the high abundance male-only k-mers were consistent</w:t>
      </w:r>
      <w:r w:rsidR="00A86E61">
        <w:rPr>
          <w:rFonts w:asciiTheme="majorHAnsi" w:hAnsiTheme="majorHAnsi" w:cstheme="majorHAnsi"/>
        </w:rPr>
        <w:t>ly</w:t>
      </w:r>
      <w:r w:rsidR="009F3A99">
        <w:rPr>
          <w:rFonts w:asciiTheme="majorHAnsi" w:hAnsiTheme="majorHAnsi" w:cstheme="majorHAnsi"/>
        </w:rPr>
        <w:t xml:space="preserve"> elevated </w:t>
      </w:r>
      <w:r w:rsidR="00A86E61">
        <w:rPr>
          <w:rFonts w:asciiTheme="majorHAnsi" w:hAnsiTheme="majorHAnsi" w:cstheme="majorHAnsi"/>
        </w:rPr>
        <w:t>in</w:t>
      </w:r>
      <w:r w:rsidR="009F3A99">
        <w:rPr>
          <w:rFonts w:asciiTheme="majorHAnsi" w:hAnsiTheme="majorHAnsi" w:cstheme="majorHAnsi"/>
        </w:rPr>
        <w:t xml:space="preserve"> </w:t>
      </w:r>
      <w:r>
        <w:rPr>
          <w:rFonts w:asciiTheme="majorHAnsi" w:hAnsiTheme="majorHAnsi" w:cstheme="majorHAnsi"/>
        </w:rPr>
        <w:t xml:space="preserve">a </w:t>
      </w:r>
      <w:r w:rsidR="009F3A99">
        <w:rPr>
          <w:rFonts w:asciiTheme="majorHAnsi" w:hAnsiTheme="majorHAnsi" w:cstheme="majorHAnsi"/>
        </w:rPr>
        <w:t>large region of the genome</w:t>
      </w:r>
      <w:r w:rsidR="00A86E61">
        <w:rPr>
          <w:rFonts w:asciiTheme="majorHAnsi" w:hAnsiTheme="majorHAnsi" w:cstheme="majorHAnsi"/>
        </w:rPr>
        <w:t>.</w:t>
      </w:r>
      <w:r w:rsidR="009F3A99">
        <w:rPr>
          <w:rFonts w:asciiTheme="majorHAnsi" w:hAnsiTheme="majorHAnsi" w:cstheme="majorHAnsi"/>
        </w:rPr>
        <w:t xml:space="preserve"> </w:t>
      </w:r>
      <w:r>
        <w:rPr>
          <w:rFonts w:asciiTheme="majorHAnsi" w:hAnsiTheme="majorHAnsi" w:cstheme="majorHAnsi"/>
        </w:rPr>
        <w:t>To do this, we</w:t>
      </w:r>
      <w:r w:rsidR="009F3A99">
        <w:rPr>
          <w:rFonts w:asciiTheme="majorHAnsi" w:hAnsiTheme="majorHAnsi" w:cstheme="majorHAnsi"/>
        </w:rPr>
        <w:t xml:space="preserve"> </w:t>
      </w:r>
      <w:r w:rsidR="009F3A99" w:rsidRPr="00A675F4">
        <w:rPr>
          <w:rFonts w:asciiTheme="majorHAnsi" w:hAnsiTheme="majorHAnsi" w:cstheme="majorHAnsi"/>
        </w:rPr>
        <w:t>extracted contigs</w:t>
      </w:r>
      <w:r w:rsidR="001D0313">
        <w:rPr>
          <w:rFonts w:asciiTheme="majorHAnsi" w:hAnsiTheme="majorHAnsi" w:cstheme="majorHAnsi"/>
        </w:rPr>
        <w:t xml:space="preserve"> </w:t>
      </w:r>
      <w:ins w:id="50" w:author="Shannon Erica Kendal Joslin" w:date="2023-10-29T11:30:00Z">
        <w:r w:rsidR="0060238E">
          <w:rPr>
            <w:rFonts w:asciiTheme="majorHAnsi" w:hAnsiTheme="majorHAnsi" w:cstheme="majorHAnsi"/>
          </w:rPr>
          <w:t xml:space="preserve">containing five or more k-mers </w:t>
        </w:r>
      </w:ins>
      <w:r w:rsidR="00E87B56">
        <w:rPr>
          <w:rFonts w:asciiTheme="majorHAnsi" w:hAnsiTheme="majorHAnsi" w:cstheme="majorHAnsi"/>
        </w:rPr>
        <w:t>from the A</w:t>
      </w:r>
      <w:r w:rsidR="00E87B56" w:rsidRPr="001D0313">
        <w:rPr>
          <w:rFonts w:asciiTheme="majorHAnsi" w:hAnsiTheme="majorHAnsi" w:cstheme="majorHAnsi"/>
          <w:vertAlign w:val="subscript"/>
        </w:rPr>
        <w:t>1</w:t>
      </w:r>
      <w:r w:rsidR="00E87B56">
        <w:rPr>
          <w:rFonts w:asciiTheme="majorHAnsi" w:hAnsiTheme="majorHAnsi" w:cstheme="majorHAnsi"/>
        </w:rPr>
        <w:t xml:space="preserve"> </w:t>
      </w:r>
      <w:ins w:id="51" w:author="Shannon Erica Kendal Joslin" w:date="2023-10-29T11:31:00Z">
        <w:r w:rsidR="00E576F3">
          <w:rPr>
            <w:rFonts w:asciiTheme="majorHAnsi" w:hAnsiTheme="majorHAnsi" w:cstheme="majorHAnsi"/>
          </w:rPr>
          <w:t xml:space="preserve">version of the delta smelt </w:t>
        </w:r>
      </w:ins>
      <w:r w:rsidR="00E87B56">
        <w:rPr>
          <w:rFonts w:asciiTheme="majorHAnsi" w:hAnsiTheme="majorHAnsi" w:cstheme="majorHAnsi"/>
        </w:rPr>
        <w:t>assembly</w:t>
      </w:r>
      <w:r w:rsidR="00E576F3">
        <w:rPr>
          <w:rFonts w:asciiTheme="majorHAnsi" w:hAnsiTheme="majorHAnsi" w:cstheme="majorHAnsi"/>
        </w:rPr>
        <w:t xml:space="preserve"> </w:t>
      </w:r>
      <w:r w:rsidR="00114E1F">
        <w:rPr>
          <w:rFonts w:asciiTheme="majorHAnsi" w:hAnsiTheme="majorHAnsi" w:cstheme="majorHAnsi"/>
        </w:rPr>
        <w:t>(J</w:t>
      </w:r>
      <w:commentRangeStart w:id="52"/>
      <w:r w:rsidR="00114E1F">
        <w:rPr>
          <w:rFonts w:asciiTheme="majorHAnsi" w:hAnsiTheme="majorHAnsi" w:cstheme="majorHAnsi"/>
        </w:rPr>
        <w:t>oslin</w:t>
      </w:r>
      <w:commentRangeEnd w:id="52"/>
      <w:r w:rsidR="00114E1F">
        <w:rPr>
          <w:rStyle w:val="CommentReference"/>
        </w:rPr>
        <w:commentReference w:id="52"/>
      </w:r>
      <w:r w:rsidR="00114E1F">
        <w:rPr>
          <w:rFonts w:asciiTheme="majorHAnsi" w:hAnsiTheme="majorHAnsi" w:cstheme="majorHAnsi"/>
        </w:rPr>
        <w:t xml:space="preserve"> et al., in prep)</w:t>
      </w:r>
      <w:del w:id="53" w:author="Shannon Erica Kendal Joslin" w:date="2023-10-29T11:31:00Z">
        <w:r w:rsidR="00114E1F" w:rsidDel="00E576F3">
          <w:rPr>
            <w:rFonts w:asciiTheme="majorHAnsi" w:hAnsiTheme="majorHAnsi" w:cstheme="majorHAnsi"/>
          </w:rPr>
          <w:delText xml:space="preserve"> </w:delText>
        </w:r>
        <w:r w:rsidR="001D0313" w:rsidDel="00E576F3">
          <w:rPr>
            <w:rFonts w:asciiTheme="majorHAnsi" w:hAnsiTheme="majorHAnsi" w:cstheme="majorHAnsi"/>
          </w:rPr>
          <w:delText>containing</w:delText>
        </w:r>
        <w:r w:rsidR="009F3A99" w:rsidRPr="00A675F4" w:rsidDel="00E576F3">
          <w:rPr>
            <w:rFonts w:asciiTheme="majorHAnsi" w:hAnsiTheme="majorHAnsi" w:cstheme="majorHAnsi"/>
          </w:rPr>
          <w:delText xml:space="preserve"> five or more k-mers</w:delText>
        </w:r>
      </w:del>
      <w:r w:rsidR="001D0313">
        <w:rPr>
          <w:rFonts w:asciiTheme="majorHAnsi" w:hAnsiTheme="majorHAnsi" w:cstheme="majorHAnsi"/>
        </w:rPr>
        <w:t>.</w:t>
      </w:r>
      <w:r w:rsidR="00A86E61">
        <w:rPr>
          <w:rFonts w:asciiTheme="majorHAnsi" w:hAnsiTheme="majorHAnsi" w:cstheme="majorHAnsi"/>
        </w:rPr>
        <w:t xml:space="preserve"> </w:t>
      </w:r>
      <w:del w:id="54" w:author="Shannon Erica Kendal Joslin" w:date="2023-10-29T11:32:00Z">
        <w:r w:rsidDel="00E576F3">
          <w:rPr>
            <w:rFonts w:asciiTheme="majorHAnsi" w:hAnsiTheme="majorHAnsi" w:cstheme="majorHAnsi"/>
          </w:rPr>
          <w:delText xml:space="preserve">The </w:delText>
        </w:r>
      </w:del>
      <w:ins w:id="55" w:author="Shannon Erica Kendal Joslin" w:date="2023-10-29T11:32:00Z">
        <w:r w:rsidR="00E576F3">
          <w:rPr>
            <w:rFonts w:asciiTheme="majorHAnsi" w:hAnsiTheme="majorHAnsi" w:cstheme="majorHAnsi"/>
          </w:rPr>
          <w:t xml:space="preserve">We used the </w:t>
        </w:r>
      </w:ins>
      <w:r w:rsidR="00A86E61">
        <w:rPr>
          <w:rFonts w:asciiTheme="majorHAnsi" w:hAnsiTheme="majorHAnsi" w:cstheme="majorHAnsi"/>
        </w:rPr>
        <w:t>A</w:t>
      </w:r>
      <w:r w:rsidR="00A86E61" w:rsidRPr="001D0313">
        <w:rPr>
          <w:rFonts w:asciiTheme="majorHAnsi" w:hAnsiTheme="majorHAnsi" w:cstheme="majorHAnsi"/>
          <w:vertAlign w:val="subscript"/>
        </w:rPr>
        <w:t>1</w:t>
      </w:r>
      <w:r w:rsidR="00A86E61">
        <w:rPr>
          <w:rFonts w:asciiTheme="majorHAnsi" w:hAnsiTheme="majorHAnsi" w:cstheme="majorHAnsi"/>
        </w:rPr>
        <w:t xml:space="preserve"> assembly </w:t>
      </w:r>
      <w:del w:id="56" w:author="Shannon Erica Kendal Joslin" w:date="2023-10-29T11:32:00Z">
        <w:r w:rsidDel="00E576F3">
          <w:rPr>
            <w:rFonts w:asciiTheme="majorHAnsi" w:hAnsiTheme="majorHAnsi" w:cstheme="majorHAnsi"/>
          </w:rPr>
          <w:delText xml:space="preserve">was used </w:delText>
        </w:r>
      </w:del>
      <w:r>
        <w:rPr>
          <w:rFonts w:asciiTheme="majorHAnsi" w:hAnsiTheme="majorHAnsi" w:cstheme="majorHAnsi"/>
        </w:rPr>
        <w:t>to</w:t>
      </w:r>
      <w:r w:rsidR="00A86E61">
        <w:rPr>
          <w:rFonts w:asciiTheme="majorHAnsi" w:hAnsiTheme="majorHAnsi" w:cstheme="majorHAnsi"/>
        </w:rPr>
        <w:t xml:space="preserve"> acquire contigs with moderate contiguity compared to the </w:t>
      </w:r>
      <w:r>
        <w:rPr>
          <w:rFonts w:asciiTheme="majorHAnsi" w:hAnsiTheme="majorHAnsi" w:cstheme="majorHAnsi"/>
        </w:rPr>
        <w:t xml:space="preserve">final </w:t>
      </w:r>
      <w:r w:rsidR="00A86E61">
        <w:rPr>
          <w:rFonts w:asciiTheme="majorHAnsi" w:hAnsiTheme="majorHAnsi" w:cstheme="majorHAnsi"/>
        </w:rPr>
        <w:t xml:space="preserve">reference genome (Table </w:t>
      </w:r>
      <w:r>
        <w:rPr>
          <w:rFonts w:asciiTheme="majorHAnsi" w:hAnsiTheme="majorHAnsi" w:cstheme="majorHAnsi"/>
        </w:rPr>
        <w:t>2.4</w:t>
      </w:r>
      <w:r w:rsidR="00A86E61">
        <w:rPr>
          <w:rFonts w:asciiTheme="majorHAnsi" w:hAnsiTheme="majorHAnsi" w:cstheme="majorHAnsi"/>
        </w:rPr>
        <w:t>).</w:t>
      </w:r>
      <w:r w:rsidR="001D0313">
        <w:rPr>
          <w:rFonts w:asciiTheme="majorHAnsi" w:hAnsiTheme="majorHAnsi" w:cstheme="majorHAnsi"/>
        </w:rPr>
        <w:t xml:space="preserve"> Because we scaled down the number of hashes to 1/1</w:t>
      </w:r>
      <w:r w:rsidR="00E87B56">
        <w:rPr>
          <w:rFonts w:asciiTheme="majorHAnsi" w:hAnsiTheme="majorHAnsi" w:cstheme="majorHAnsi"/>
        </w:rPr>
        <w:t>,</w:t>
      </w:r>
      <w:r w:rsidR="001D0313">
        <w:rPr>
          <w:rFonts w:asciiTheme="majorHAnsi" w:hAnsiTheme="majorHAnsi" w:cstheme="majorHAnsi"/>
        </w:rPr>
        <w:t>000</w:t>
      </w:r>
      <w:r w:rsidR="00E87B56">
        <w:rPr>
          <w:rFonts w:asciiTheme="majorHAnsi" w:hAnsiTheme="majorHAnsi" w:cstheme="majorHAnsi"/>
        </w:rPr>
        <w:t xml:space="preserve"> in the </w:t>
      </w:r>
      <w:proofErr w:type="spellStart"/>
      <w:r w:rsidR="00E87B56">
        <w:rPr>
          <w:rFonts w:asciiTheme="majorHAnsi" w:hAnsiTheme="majorHAnsi" w:cstheme="majorHAnsi"/>
        </w:rPr>
        <w:t>sourmash</w:t>
      </w:r>
      <w:proofErr w:type="spellEnd"/>
      <w:r w:rsidR="00E87B56">
        <w:rPr>
          <w:rFonts w:asciiTheme="majorHAnsi" w:hAnsiTheme="majorHAnsi" w:cstheme="majorHAnsi"/>
        </w:rPr>
        <w:t xml:space="preserve"> compute step</w:t>
      </w:r>
      <w:r w:rsidR="001D0313">
        <w:rPr>
          <w:rFonts w:asciiTheme="majorHAnsi" w:hAnsiTheme="majorHAnsi" w:cstheme="majorHAnsi"/>
        </w:rPr>
        <w:t xml:space="preserve">, each selected contig </w:t>
      </w:r>
      <w:r w:rsidR="008A5B87">
        <w:rPr>
          <w:rFonts w:asciiTheme="majorHAnsi" w:hAnsiTheme="majorHAnsi" w:cstheme="majorHAnsi"/>
        </w:rPr>
        <w:t>was expected to</w:t>
      </w:r>
      <w:r w:rsidR="001D0313">
        <w:rPr>
          <w:rFonts w:asciiTheme="majorHAnsi" w:hAnsiTheme="majorHAnsi" w:cstheme="majorHAnsi"/>
        </w:rPr>
        <w:t xml:space="preserve"> have a </w:t>
      </w:r>
      <w:r w:rsidR="00A86E61">
        <w:rPr>
          <w:rFonts w:asciiTheme="majorHAnsi" w:hAnsiTheme="majorHAnsi" w:cstheme="majorHAnsi"/>
        </w:rPr>
        <w:t xml:space="preserve">minimum </w:t>
      </w:r>
      <w:r w:rsidR="001D0313">
        <w:rPr>
          <w:rFonts w:asciiTheme="majorHAnsi" w:hAnsiTheme="majorHAnsi" w:cstheme="majorHAnsi"/>
        </w:rPr>
        <w:t>length of</w:t>
      </w:r>
      <w:r w:rsidR="009F3A99" w:rsidRPr="00A675F4">
        <w:rPr>
          <w:rFonts w:asciiTheme="majorHAnsi" w:hAnsiTheme="majorHAnsi" w:cstheme="majorHAnsi"/>
        </w:rPr>
        <w:t xml:space="preserve"> roughly 5,000 bp. We compared the abundance of </w:t>
      </w:r>
      <w:r>
        <w:rPr>
          <w:rFonts w:asciiTheme="majorHAnsi" w:hAnsiTheme="majorHAnsi" w:cstheme="majorHAnsi"/>
        </w:rPr>
        <w:t>fe</w:t>
      </w:r>
      <w:r w:rsidR="009F3A99" w:rsidRPr="00A675F4">
        <w:rPr>
          <w:rFonts w:asciiTheme="majorHAnsi" w:hAnsiTheme="majorHAnsi" w:cstheme="majorHAnsi"/>
        </w:rPr>
        <w:t>male</w:t>
      </w:r>
      <w:r w:rsidR="009F3A99">
        <w:rPr>
          <w:rFonts w:asciiTheme="majorHAnsi" w:hAnsiTheme="majorHAnsi" w:cstheme="majorHAnsi"/>
        </w:rPr>
        <w:t>-only</w:t>
      </w:r>
      <w:r w:rsidR="009F3A99" w:rsidRPr="00A675F4">
        <w:rPr>
          <w:rFonts w:asciiTheme="majorHAnsi" w:hAnsiTheme="majorHAnsi" w:cstheme="majorHAnsi"/>
        </w:rPr>
        <w:t xml:space="preserve"> and male</w:t>
      </w:r>
      <w:r w:rsidR="009F3A99">
        <w:rPr>
          <w:rFonts w:asciiTheme="majorHAnsi" w:hAnsiTheme="majorHAnsi" w:cstheme="majorHAnsi"/>
        </w:rPr>
        <w:t>-only</w:t>
      </w:r>
      <w:r w:rsidR="009F3A99" w:rsidRPr="00A675F4">
        <w:rPr>
          <w:rFonts w:asciiTheme="majorHAnsi" w:hAnsiTheme="majorHAnsi" w:cstheme="majorHAnsi"/>
        </w:rPr>
        <w:t xml:space="preserve"> k-mers found within </w:t>
      </w:r>
      <w:r w:rsidR="001D0313" w:rsidRPr="00A675F4">
        <w:rPr>
          <w:rFonts w:asciiTheme="majorHAnsi" w:hAnsiTheme="majorHAnsi" w:cstheme="majorHAnsi"/>
        </w:rPr>
        <w:t>contigs</w:t>
      </w:r>
      <w:r w:rsidR="001D0313">
        <w:rPr>
          <w:rFonts w:asciiTheme="majorHAnsi" w:hAnsiTheme="majorHAnsi" w:cstheme="majorHAnsi"/>
        </w:rPr>
        <w:t xml:space="preserve"> and</w:t>
      </w:r>
      <w:r w:rsidR="009F3A99" w:rsidRPr="00A675F4">
        <w:rPr>
          <w:rFonts w:asciiTheme="majorHAnsi" w:hAnsiTheme="majorHAnsi" w:cstheme="majorHAnsi"/>
        </w:rPr>
        <w:t xml:space="preserve"> took the median abundance of k-mers within </w:t>
      </w:r>
      <w:r w:rsidR="009F3A99">
        <w:rPr>
          <w:rFonts w:asciiTheme="majorHAnsi" w:hAnsiTheme="majorHAnsi" w:cstheme="majorHAnsi"/>
        </w:rPr>
        <w:t>every</w:t>
      </w:r>
      <w:r w:rsidR="009F3A99" w:rsidRPr="00A675F4">
        <w:rPr>
          <w:rFonts w:asciiTheme="majorHAnsi" w:hAnsiTheme="majorHAnsi" w:cstheme="majorHAnsi"/>
        </w:rPr>
        <w:t xml:space="preserve"> contig to find </w:t>
      </w:r>
      <w:r w:rsidR="009F3A99">
        <w:rPr>
          <w:rFonts w:asciiTheme="majorHAnsi" w:hAnsiTheme="majorHAnsi" w:cstheme="majorHAnsi"/>
        </w:rPr>
        <w:t>the given contig’s</w:t>
      </w:r>
      <w:r w:rsidR="009F3A99" w:rsidRPr="00A675F4">
        <w:rPr>
          <w:rFonts w:asciiTheme="majorHAnsi" w:hAnsiTheme="majorHAnsi" w:cstheme="majorHAnsi"/>
        </w:rPr>
        <w:t xml:space="preserve"> abundance in each sex. </w:t>
      </w:r>
      <w:r w:rsidR="001D0313">
        <w:rPr>
          <w:rFonts w:asciiTheme="majorHAnsi" w:hAnsiTheme="majorHAnsi" w:cstheme="majorHAnsi"/>
        </w:rPr>
        <w:t>Finally, we</w:t>
      </w:r>
      <w:r w:rsidR="009F3A99" w:rsidRPr="00A675F4">
        <w:rPr>
          <w:rFonts w:asciiTheme="majorHAnsi" w:hAnsiTheme="majorHAnsi" w:cstheme="majorHAnsi"/>
        </w:rPr>
        <w:t xml:space="preserve"> compared the </w:t>
      </w:r>
      <w:r>
        <w:rPr>
          <w:rFonts w:asciiTheme="majorHAnsi" w:hAnsiTheme="majorHAnsi" w:cstheme="majorHAnsi"/>
        </w:rPr>
        <w:t>fe</w:t>
      </w:r>
      <w:r w:rsidR="009F3A99" w:rsidRPr="00A675F4">
        <w:rPr>
          <w:rFonts w:asciiTheme="majorHAnsi" w:hAnsiTheme="majorHAnsi" w:cstheme="majorHAnsi"/>
        </w:rPr>
        <w:t xml:space="preserve">male contig abundance to the male contig abundance and isolated </w:t>
      </w:r>
      <w:r w:rsidR="001D0313">
        <w:rPr>
          <w:rFonts w:asciiTheme="majorHAnsi" w:hAnsiTheme="majorHAnsi" w:cstheme="majorHAnsi"/>
        </w:rPr>
        <w:t xml:space="preserve">the </w:t>
      </w:r>
      <w:r w:rsidR="009F3A99" w:rsidRPr="00A675F4">
        <w:rPr>
          <w:rFonts w:asciiTheme="majorHAnsi" w:hAnsiTheme="majorHAnsi" w:cstheme="majorHAnsi"/>
        </w:rPr>
        <w:t xml:space="preserve">male-only contigs </w:t>
      </w:r>
      <w:r w:rsidR="009242AE">
        <w:rPr>
          <w:rFonts w:asciiTheme="majorHAnsi" w:hAnsiTheme="majorHAnsi" w:cstheme="majorHAnsi"/>
        </w:rPr>
        <w:t>to compile a</w:t>
      </w:r>
      <w:r w:rsidR="009F3A99" w:rsidRPr="00A675F4">
        <w:rPr>
          <w:rFonts w:asciiTheme="majorHAnsi" w:hAnsiTheme="majorHAnsi" w:cstheme="majorHAnsi"/>
        </w:rPr>
        <w:t xml:space="preserve"> “putative Y” </w:t>
      </w:r>
      <w:r w:rsidR="009242AE">
        <w:rPr>
          <w:rFonts w:asciiTheme="majorHAnsi" w:hAnsiTheme="majorHAnsi" w:cstheme="majorHAnsi"/>
        </w:rPr>
        <w:t xml:space="preserve">subset of </w:t>
      </w:r>
      <w:r w:rsidR="009F3A99" w:rsidRPr="00A675F4">
        <w:rPr>
          <w:rFonts w:asciiTheme="majorHAnsi" w:hAnsiTheme="majorHAnsi" w:cstheme="majorHAnsi"/>
        </w:rPr>
        <w:t>sequences for further validation.</w:t>
      </w:r>
    </w:p>
    <w:p w14:paraId="4DCE886A" w14:textId="77777777" w:rsidR="009F3A99" w:rsidRDefault="009F3A99" w:rsidP="00A675F4">
      <w:pPr>
        <w:rPr>
          <w:rFonts w:asciiTheme="majorHAnsi" w:hAnsiTheme="majorHAnsi" w:cstheme="majorHAnsi"/>
        </w:rPr>
      </w:pPr>
    </w:p>
    <w:p w14:paraId="7C4000FB" w14:textId="0D70F7A8" w:rsidR="00A86E61" w:rsidRDefault="00A675F4" w:rsidP="00A86E61">
      <w:pPr>
        <w:rPr>
          <w:rFonts w:asciiTheme="majorHAnsi" w:hAnsiTheme="majorHAnsi" w:cstheme="majorHAnsi"/>
        </w:rPr>
      </w:pPr>
      <w:r w:rsidRPr="00A675F4">
        <w:rPr>
          <w:rFonts w:asciiTheme="majorHAnsi" w:hAnsiTheme="majorHAnsi" w:cstheme="majorHAnsi"/>
        </w:rPr>
        <w:t xml:space="preserve">To </w:t>
      </w:r>
      <w:r w:rsidR="00BD6D6C">
        <w:rPr>
          <w:rFonts w:asciiTheme="majorHAnsi" w:hAnsiTheme="majorHAnsi" w:cstheme="majorHAnsi"/>
        </w:rPr>
        <w:t>test</w:t>
      </w:r>
      <w:r w:rsidRPr="00A675F4">
        <w:rPr>
          <w:rFonts w:asciiTheme="majorHAnsi" w:hAnsiTheme="majorHAnsi" w:cstheme="majorHAnsi"/>
        </w:rPr>
        <w:t xml:space="preserve"> our results, </w:t>
      </w:r>
      <w:r w:rsidR="00A86E61">
        <w:rPr>
          <w:rFonts w:asciiTheme="majorHAnsi" w:hAnsiTheme="majorHAnsi" w:cstheme="majorHAnsi"/>
        </w:rPr>
        <w:t xml:space="preserve">we ran a depth analysis on reads contained within </w:t>
      </w:r>
      <w:r w:rsidR="00BD6D6C">
        <w:rPr>
          <w:rFonts w:asciiTheme="majorHAnsi" w:hAnsiTheme="majorHAnsi" w:cstheme="majorHAnsi"/>
        </w:rPr>
        <w:t>the</w:t>
      </w:r>
      <w:r w:rsidR="00A86E61">
        <w:rPr>
          <w:rFonts w:asciiTheme="majorHAnsi" w:hAnsiTheme="majorHAnsi" w:cstheme="majorHAnsi"/>
        </w:rPr>
        <w:t xml:space="preserve"> putative Y reads. </w:t>
      </w:r>
      <w:r w:rsidR="00BD6D6C">
        <w:rPr>
          <w:rFonts w:asciiTheme="majorHAnsi" w:hAnsiTheme="majorHAnsi" w:cstheme="majorHAnsi"/>
        </w:rPr>
        <w:t>First, w</w:t>
      </w:r>
      <w:r w:rsidR="00A86E61">
        <w:rPr>
          <w:rFonts w:asciiTheme="majorHAnsi" w:hAnsiTheme="majorHAnsi" w:cstheme="majorHAnsi"/>
        </w:rPr>
        <w:t xml:space="preserve">e filtered </w:t>
      </w:r>
      <w:r w:rsidR="00BD6D6C">
        <w:rPr>
          <w:rFonts w:asciiTheme="majorHAnsi" w:hAnsiTheme="majorHAnsi" w:cstheme="majorHAnsi"/>
        </w:rPr>
        <w:t>the</w:t>
      </w:r>
      <w:r w:rsidR="00A86E61">
        <w:rPr>
          <w:rFonts w:asciiTheme="majorHAnsi" w:hAnsiTheme="majorHAnsi" w:cstheme="majorHAnsi"/>
        </w:rPr>
        <w:t xml:space="preserve"> putative Y </w:t>
      </w:r>
      <w:r w:rsidR="00BD6D6C">
        <w:rPr>
          <w:rFonts w:asciiTheme="majorHAnsi" w:hAnsiTheme="majorHAnsi" w:cstheme="majorHAnsi"/>
        </w:rPr>
        <w:t>contigs</w:t>
      </w:r>
      <w:r w:rsidR="00A86E61">
        <w:rPr>
          <w:rFonts w:asciiTheme="majorHAnsi" w:hAnsiTheme="majorHAnsi" w:cstheme="majorHAnsi"/>
        </w:rPr>
        <w:t xml:space="preserve"> which entirely aligned to one location </w:t>
      </w:r>
      <w:r w:rsidR="00BD6D6C">
        <w:rPr>
          <w:rFonts w:asciiTheme="majorHAnsi" w:hAnsiTheme="majorHAnsi" w:cstheme="majorHAnsi"/>
        </w:rPr>
        <w:t>with</w:t>
      </w:r>
      <w:r w:rsidR="00A86E61">
        <w:rPr>
          <w:rFonts w:asciiTheme="majorHAnsi" w:hAnsiTheme="majorHAnsi" w:cstheme="majorHAnsi"/>
        </w:rPr>
        <w:t xml:space="preserve">in the male reference genome using </w:t>
      </w:r>
      <w:r w:rsidR="00A86E61" w:rsidRPr="00A675F4">
        <w:rPr>
          <w:rFonts w:asciiTheme="majorHAnsi" w:hAnsiTheme="majorHAnsi" w:cstheme="majorHAnsi"/>
        </w:rPr>
        <w:t xml:space="preserve">a stringent end-to-end alignment </w:t>
      </w:r>
      <w:r w:rsidR="00BD6D6C">
        <w:rPr>
          <w:rFonts w:asciiTheme="majorHAnsi" w:hAnsiTheme="majorHAnsi" w:cstheme="majorHAnsi"/>
        </w:rPr>
        <w:t xml:space="preserve">in </w:t>
      </w:r>
      <w:r w:rsidR="00A86E61" w:rsidRPr="00A675F4">
        <w:rPr>
          <w:rFonts w:asciiTheme="majorHAnsi" w:hAnsiTheme="majorHAnsi" w:cstheme="majorHAnsi"/>
        </w:rPr>
        <w:t>bowtie2</w:t>
      </w:r>
      <w:r w:rsidR="00A86E61">
        <w:rPr>
          <w:rFonts w:asciiTheme="majorHAnsi" w:hAnsiTheme="majorHAnsi" w:cstheme="majorHAnsi"/>
        </w:rPr>
        <w:t xml:space="preserve"> </w:t>
      </w:r>
      <w:r w:rsidR="00A86E61">
        <w:rPr>
          <w:rFonts w:asciiTheme="majorHAnsi" w:hAnsiTheme="majorHAnsi" w:cstheme="majorHAnsi"/>
        </w:rPr>
        <w:fldChar w:fldCharType="begin"/>
      </w:r>
      <w:r w:rsidR="00A86E61">
        <w:rPr>
          <w:rFonts w:asciiTheme="majorHAnsi" w:hAnsiTheme="majorHAnsi" w:cstheme="majorHAnsi"/>
        </w:rPr>
        <w:instrText xml:space="preserve"> ADDIN ZOTERO_ITEM CSL_CITATION {"citationID":"zIcbnaYd","properties":{"formattedCitation":"(Langmead &amp; Salzberg, 2012)","plainCitation":"(Langmead &amp; Salzberg, 2012)","noteIndex":0},"citationItems":[{"id":633,"uris":["http://zotero.org/users/local/3tku6QP0/items/QSMWZ2A2"],"itemData":{"id":633,"type":"article-journal","abstract":"The Bowtie 2 software achieves fast, sensitive, accurate and memory-efficient gapped alignment of sequencing reads using the full-text minute index and hardware-accelerated dynamic programming algorithms.","container-title":"Nature Methods","DOI":"10.1038/nmeth.1923","ISSN":"1548-7105","issue":"4","journalAbbreviation":"Nature Methods","page":"357-359","title":"Fast gapped-read alignment with Bowtie 2","volume":"9","author":[{"family":"Langmead","given":"Ben"},{"family":"Salzberg","given":"Steven L"}],"issued":{"date-parts":[["2012",4,1]]}}}],"schema":"https://github.com/citation-style-language/schema/raw/master/csl-citation.json"} </w:instrText>
      </w:r>
      <w:r w:rsidR="00A86E61">
        <w:rPr>
          <w:rFonts w:asciiTheme="majorHAnsi" w:hAnsiTheme="majorHAnsi" w:cstheme="majorHAnsi"/>
        </w:rPr>
        <w:fldChar w:fldCharType="separate"/>
      </w:r>
      <w:r w:rsidR="00A86E61">
        <w:rPr>
          <w:rFonts w:asciiTheme="majorHAnsi" w:hAnsiTheme="majorHAnsi" w:cstheme="majorHAnsi"/>
          <w:noProof/>
        </w:rPr>
        <w:t>(Langmead &amp; Salzberg, 2012)</w:t>
      </w:r>
      <w:r w:rsidR="00A86E61">
        <w:rPr>
          <w:rFonts w:asciiTheme="majorHAnsi" w:hAnsiTheme="majorHAnsi" w:cstheme="majorHAnsi"/>
        </w:rPr>
        <w:fldChar w:fldCharType="end"/>
      </w:r>
      <w:r w:rsidR="00A86E61">
        <w:rPr>
          <w:rFonts w:asciiTheme="majorHAnsi" w:hAnsiTheme="majorHAnsi" w:cstheme="majorHAnsi"/>
        </w:rPr>
        <w:t>. Next, we filtered for alignment depth information at loci where both putative Y contigs and RAD-sequencing reads aligned to the male reference genome using the software</w:t>
      </w:r>
      <w:r w:rsidR="00A86E61" w:rsidRPr="00A675F4">
        <w:rPr>
          <w:rFonts w:asciiTheme="majorHAnsi" w:hAnsiTheme="majorHAnsi" w:cstheme="majorHAnsi"/>
        </w:rPr>
        <w:t xml:space="preserve"> </w:t>
      </w:r>
      <w:proofErr w:type="spellStart"/>
      <w:r w:rsidR="00A86E61">
        <w:rPr>
          <w:rFonts w:asciiTheme="majorHAnsi" w:hAnsiTheme="majorHAnsi" w:cstheme="majorHAnsi"/>
        </w:rPr>
        <w:t>BED</w:t>
      </w:r>
      <w:r w:rsidR="00A86E61" w:rsidRPr="00A675F4">
        <w:rPr>
          <w:rFonts w:asciiTheme="majorHAnsi" w:hAnsiTheme="majorHAnsi" w:cstheme="majorHAnsi"/>
        </w:rPr>
        <w:t>tools</w:t>
      </w:r>
      <w:proofErr w:type="spellEnd"/>
      <w:r w:rsidR="00A86E61" w:rsidRPr="00A675F4">
        <w:rPr>
          <w:rFonts w:asciiTheme="majorHAnsi" w:hAnsiTheme="majorHAnsi" w:cstheme="majorHAnsi"/>
        </w:rPr>
        <w:t xml:space="preserve"> </w:t>
      </w:r>
      <w:r w:rsidR="00A86E61">
        <w:rPr>
          <w:rFonts w:asciiTheme="majorHAnsi" w:hAnsiTheme="majorHAnsi" w:cstheme="majorHAnsi"/>
        </w:rPr>
        <w:fldChar w:fldCharType="begin"/>
      </w:r>
      <w:r w:rsidR="00A86E61">
        <w:rPr>
          <w:rFonts w:asciiTheme="majorHAnsi" w:hAnsiTheme="majorHAnsi" w:cstheme="majorHAnsi"/>
        </w:rPr>
        <w:instrText xml:space="preserve"> ADDIN ZOTERO_ITEM CSL_CITATION {"citationID":"ewMd1rWc","properties":{"formattedCitation":"(Quinlan &amp; Hall, 2010)","plainCitation":"(Quinlan &amp; Hall, 2010)","noteIndex":0},"citationItems":[{"id":486,"uris":["http://zotero.org/users/local/3tku6QP0/items/YEZPTZCZ"],"itemData":{"id":486,"type":"article-journal","abstract":"Motivation: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rsidR="00A86E61">
        <w:rPr>
          <w:rFonts w:asciiTheme="majorHAnsi" w:hAnsiTheme="majorHAnsi" w:cstheme="majorHAnsi"/>
        </w:rPr>
        <w:fldChar w:fldCharType="separate"/>
      </w:r>
      <w:r w:rsidR="00A86E61">
        <w:rPr>
          <w:rFonts w:asciiTheme="majorHAnsi" w:hAnsiTheme="majorHAnsi" w:cstheme="majorHAnsi"/>
          <w:noProof/>
        </w:rPr>
        <w:t>(Quinlan &amp; Hall, 2010)</w:t>
      </w:r>
      <w:r w:rsidR="00A86E61">
        <w:rPr>
          <w:rFonts w:asciiTheme="majorHAnsi" w:hAnsiTheme="majorHAnsi" w:cstheme="majorHAnsi"/>
        </w:rPr>
        <w:fldChar w:fldCharType="end"/>
      </w:r>
      <w:r w:rsidR="00A86E61" w:rsidRPr="00A675F4">
        <w:rPr>
          <w:rFonts w:asciiTheme="majorHAnsi" w:hAnsiTheme="majorHAnsi" w:cstheme="majorHAnsi"/>
        </w:rPr>
        <w:t xml:space="preserve">. After </w:t>
      </w:r>
      <w:r w:rsidR="00A86E61">
        <w:rPr>
          <w:rFonts w:asciiTheme="majorHAnsi" w:hAnsiTheme="majorHAnsi" w:cstheme="majorHAnsi"/>
        </w:rPr>
        <w:t>obtaining</w:t>
      </w:r>
      <w:r w:rsidR="00A86E61" w:rsidRPr="00A675F4">
        <w:rPr>
          <w:rFonts w:asciiTheme="majorHAnsi" w:hAnsiTheme="majorHAnsi" w:cstheme="majorHAnsi"/>
        </w:rPr>
        <w:t xml:space="preserve"> depth information across all putative Y regions, we ran the same depth analysis </w:t>
      </w:r>
      <w:r w:rsidR="00114E1F">
        <w:rPr>
          <w:rFonts w:asciiTheme="majorHAnsi" w:hAnsiTheme="majorHAnsi" w:cstheme="majorHAnsi"/>
        </w:rPr>
        <w:t>described</w:t>
      </w:r>
      <w:r w:rsidR="00A86E61" w:rsidRPr="00A675F4">
        <w:rPr>
          <w:rFonts w:asciiTheme="majorHAnsi" w:hAnsiTheme="majorHAnsi" w:cstheme="majorHAnsi"/>
        </w:rPr>
        <w:t xml:space="preserve"> above.</w:t>
      </w:r>
    </w:p>
    <w:p w14:paraId="21BD750C" w14:textId="4AE583EC" w:rsidR="00A86E61" w:rsidRDefault="00A86E61" w:rsidP="00A675F4">
      <w:pPr>
        <w:rPr>
          <w:rFonts w:asciiTheme="majorHAnsi" w:hAnsiTheme="majorHAnsi" w:cstheme="majorHAnsi"/>
        </w:rPr>
      </w:pPr>
    </w:p>
    <w:p w14:paraId="1FAA9B5D" w14:textId="703569CC" w:rsidR="003D178C" w:rsidRPr="00FD21E9" w:rsidDel="00E576F3" w:rsidRDefault="003D178C" w:rsidP="003D178C">
      <w:pPr>
        <w:pStyle w:val="HTMLAddress"/>
        <w:spacing w:line="240" w:lineRule="auto"/>
        <w:outlineLvl w:val="2"/>
        <w:rPr>
          <w:del w:id="57" w:author="Shannon Erica Kendal Joslin" w:date="2023-10-29T11:35:00Z"/>
          <w:rFonts w:asciiTheme="majorHAnsi" w:hAnsiTheme="majorHAnsi" w:cstheme="majorHAnsi"/>
          <w:sz w:val="24"/>
          <w:szCs w:val="24"/>
        </w:rPr>
      </w:pPr>
      <w:commentRangeStart w:id="58"/>
      <w:commentRangeStart w:id="59"/>
      <w:commentRangeStart w:id="60"/>
      <w:del w:id="61" w:author="Shannon Erica Kendal Joslin" w:date="2023-10-29T11:35:00Z">
        <w:r w:rsidDel="00E576F3">
          <w:rPr>
            <w:rFonts w:asciiTheme="majorHAnsi" w:hAnsiTheme="majorHAnsi" w:cstheme="majorHAnsi"/>
            <w:sz w:val="24"/>
            <w:szCs w:val="24"/>
          </w:rPr>
          <w:delText xml:space="preserve">SexFindR </w:delText>
        </w:r>
        <w:r w:rsidR="00807957" w:rsidDel="00E576F3">
          <w:rPr>
            <w:rFonts w:asciiTheme="majorHAnsi" w:hAnsiTheme="majorHAnsi" w:cstheme="majorHAnsi"/>
            <w:sz w:val="24"/>
            <w:szCs w:val="24"/>
          </w:rPr>
          <w:delText>Workflow</w:delText>
        </w:r>
        <w:commentRangeEnd w:id="58"/>
        <w:r w:rsidR="00360C3C" w:rsidDel="00E576F3">
          <w:rPr>
            <w:rStyle w:val="CommentReference"/>
            <w:rFonts w:eastAsiaTheme="minorHAnsi"/>
            <w:i w:val="0"/>
            <w:iCs w:val="0"/>
          </w:rPr>
          <w:commentReference w:id="58"/>
        </w:r>
        <w:commentRangeEnd w:id="59"/>
        <w:r w:rsidR="00114E1F" w:rsidDel="00E576F3">
          <w:rPr>
            <w:rStyle w:val="CommentReference"/>
            <w:rFonts w:eastAsia="Times New Roman"/>
            <w:i w:val="0"/>
            <w:iCs w:val="0"/>
          </w:rPr>
          <w:commentReference w:id="59"/>
        </w:r>
        <w:commentRangeEnd w:id="60"/>
        <w:r w:rsidR="00E576F3" w:rsidDel="00E576F3">
          <w:rPr>
            <w:rStyle w:val="CommentReference"/>
            <w:rFonts w:eastAsia="Times New Roman"/>
            <w:i w:val="0"/>
            <w:iCs w:val="0"/>
          </w:rPr>
          <w:commentReference w:id="60"/>
        </w:r>
      </w:del>
    </w:p>
    <w:p w14:paraId="52397755" w14:textId="7442DA69" w:rsidR="00A50791" w:rsidDel="00E576F3" w:rsidRDefault="00A519AC" w:rsidP="003D178C">
      <w:pPr>
        <w:rPr>
          <w:del w:id="62" w:author="Shannon Erica Kendal Joslin" w:date="2023-10-29T11:35:00Z"/>
          <w:rFonts w:asciiTheme="majorHAnsi" w:hAnsiTheme="majorHAnsi" w:cstheme="majorHAnsi"/>
        </w:rPr>
      </w:pPr>
      <w:del w:id="63" w:author="Shannon Erica Kendal Joslin" w:date="2023-10-29T11:35:00Z">
        <w:r w:rsidDel="00E576F3">
          <w:rPr>
            <w:rFonts w:asciiTheme="majorHAnsi" w:hAnsiTheme="majorHAnsi" w:cstheme="majorHAnsi"/>
          </w:rPr>
          <w:delText>We followed</w:delText>
        </w:r>
        <w:r w:rsidR="00E20912" w:rsidDel="00E576F3">
          <w:rPr>
            <w:rFonts w:asciiTheme="majorHAnsi" w:hAnsiTheme="majorHAnsi" w:cstheme="majorHAnsi"/>
          </w:rPr>
          <w:delText xml:space="preserve"> the</w:delText>
        </w:r>
        <w:r w:rsidDel="00E576F3">
          <w:rPr>
            <w:rFonts w:asciiTheme="majorHAnsi" w:hAnsiTheme="majorHAnsi" w:cstheme="majorHAnsi"/>
          </w:rPr>
          <w:delText xml:space="preserve"> </w:delText>
        </w:r>
        <w:r w:rsidR="00204900" w:rsidDel="00E576F3">
          <w:rPr>
            <w:rFonts w:asciiTheme="majorHAnsi" w:hAnsiTheme="majorHAnsi" w:cstheme="majorHAnsi"/>
          </w:rPr>
          <w:delText>SexFindR</w:delText>
        </w:r>
        <w:r w:rsidDel="00E576F3">
          <w:rPr>
            <w:rFonts w:asciiTheme="majorHAnsi" w:hAnsiTheme="majorHAnsi" w:cstheme="majorHAnsi"/>
          </w:rPr>
          <w:delText xml:space="preserve"> workflow</w:delText>
        </w:r>
        <w:r w:rsidR="00E20912" w:rsidDel="00E576F3">
          <w:rPr>
            <w:rFonts w:asciiTheme="majorHAnsi" w:hAnsiTheme="majorHAnsi" w:cstheme="majorHAnsi"/>
          </w:rPr>
          <w:delText>,</w:delText>
        </w:r>
        <w:r w:rsidR="00E20912" w:rsidRPr="00E20912" w:rsidDel="00E576F3">
          <w:rPr>
            <w:rFonts w:asciiTheme="majorHAnsi" w:hAnsiTheme="majorHAnsi" w:cstheme="majorHAnsi"/>
          </w:rPr>
          <w:delText xml:space="preserve"> </w:delText>
        </w:r>
        <w:r w:rsidR="00E20912" w:rsidDel="00E576F3">
          <w:rPr>
            <w:rFonts w:asciiTheme="majorHAnsi" w:hAnsiTheme="majorHAnsi" w:cstheme="majorHAnsi"/>
          </w:rPr>
          <w:delText>developed and presented by Grayson et al. (preprint 2022 TK),</w:delText>
        </w:r>
        <w:r w:rsidDel="00E576F3">
          <w:rPr>
            <w:rFonts w:asciiTheme="majorHAnsi" w:hAnsiTheme="majorHAnsi" w:cstheme="majorHAnsi"/>
          </w:rPr>
          <w:delText xml:space="preserve"> </w:delText>
        </w:r>
        <w:r w:rsidR="00E20912" w:rsidDel="00E576F3">
          <w:rPr>
            <w:rFonts w:asciiTheme="majorHAnsi" w:hAnsiTheme="majorHAnsi" w:cstheme="majorHAnsi"/>
          </w:rPr>
          <w:delText>created</w:delText>
        </w:r>
        <w:r w:rsidDel="00E576F3">
          <w:rPr>
            <w:rFonts w:asciiTheme="majorHAnsi" w:hAnsiTheme="majorHAnsi" w:cstheme="majorHAnsi"/>
          </w:rPr>
          <w:delText xml:space="preserve"> </w:delText>
        </w:r>
        <w:r w:rsidR="00E20912" w:rsidDel="00E576F3">
          <w:rPr>
            <w:rFonts w:asciiTheme="majorHAnsi" w:hAnsiTheme="majorHAnsi" w:cstheme="majorHAnsi"/>
          </w:rPr>
          <w:delText>for</w:delText>
        </w:r>
        <w:r w:rsidDel="00E576F3">
          <w:rPr>
            <w:rFonts w:asciiTheme="majorHAnsi" w:hAnsiTheme="majorHAnsi" w:cstheme="majorHAnsi"/>
          </w:rPr>
          <w:delText xml:space="preserve"> </w:delText>
        </w:r>
        <w:r w:rsidR="00E20912" w:rsidDel="00E576F3">
          <w:rPr>
            <w:rFonts w:asciiTheme="majorHAnsi" w:hAnsiTheme="majorHAnsi" w:cstheme="majorHAnsi"/>
          </w:rPr>
          <w:delText>identifying</w:delText>
        </w:r>
        <w:r w:rsidDel="00E576F3">
          <w:rPr>
            <w:rFonts w:asciiTheme="majorHAnsi" w:hAnsiTheme="majorHAnsi" w:cstheme="majorHAnsi"/>
          </w:rPr>
          <w:delText xml:space="preserve"> sex-linked sequences </w:delText>
        </w:r>
        <w:r w:rsidR="006B0438" w:rsidDel="00E576F3">
          <w:rPr>
            <w:rFonts w:asciiTheme="majorHAnsi" w:hAnsiTheme="majorHAnsi" w:cstheme="majorHAnsi"/>
          </w:rPr>
          <w:delText xml:space="preserve">along </w:delText>
        </w:r>
        <w:r w:rsidR="00645ED4" w:rsidDel="00E576F3">
          <w:rPr>
            <w:rFonts w:asciiTheme="majorHAnsi" w:hAnsiTheme="majorHAnsi" w:cstheme="majorHAnsi"/>
          </w:rPr>
          <w:delText>the evolutionary</w:delText>
        </w:r>
        <w:r w:rsidR="006B0438" w:rsidDel="00E576F3">
          <w:rPr>
            <w:rFonts w:asciiTheme="majorHAnsi" w:hAnsiTheme="majorHAnsi" w:cstheme="majorHAnsi"/>
          </w:rPr>
          <w:delText xml:space="preserve"> </w:delText>
        </w:r>
        <w:r w:rsidR="00645ED4" w:rsidDel="00E576F3">
          <w:rPr>
            <w:rFonts w:asciiTheme="majorHAnsi" w:hAnsiTheme="majorHAnsi" w:cstheme="majorHAnsi"/>
          </w:rPr>
          <w:delText>gradient</w:delText>
        </w:r>
        <w:r w:rsidR="006B0438" w:rsidDel="00E576F3">
          <w:rPr>
            <w:rFonts w:asciiTheme="majorHAnsi" w:hAnsiTheme="majorHAnsi" w:cstheme="majorHAnsi"/>
          </w:rPr>
          <w:delText xml:space="preserve"> of sex chromosome divergence</w:delText>
        </w:r>
        <w:r w:rsidR="00E20912" w:rsidDel="00E576F3">
          <w:rPr>
            <w:rFonts w:asciiTheme="majorHAnsi" w:hAnsiTheme="majorHAnsi" w:cstheme="majorHAnsi"/>
          </w:rPr>
          <w:delText xml:space="preserve"> times</w:delText>
        </w:r>
        <w:r w:rsidDel="00E576F3">
          <w:rPr>
            <w:rFonts w:asciiTheme="majorHAnsi" w:hAnsiTheme="majorHAnsi" w:cstheme="majorHAnsi"/>
          </w:rPr>
          <w:delText xml:space="preserve">. </w:delText>
        </w:r>
        <w:r w:rsidR="00645ED4" w:rsidDel="00E576F3">
          <w:rPr>
            <w:rFonts w:asciiTheme="majorHAnsi" w:hAnsiTheme="majorHAnsi" w:cstheme="majorHAnsi"/>
          </w:rPr>
          <w:delText>The</w:delText>
        </w:r>
        <w:r w:rsidR="00E20912" w:rsidDel="00E576F3">
          <w:rPr>
            <w:rFonts w:asciiTheme="majorHAnsi" w:hAnsiTheme="majorHAnsi" w:cstheme="majorHAnsi"/>
          </w:rPr>
          <w:delText xml:space="preserve"> </w:delText>
        </w:r>
        <w:r w:rsidR="006B0438" w:rsidDel="00E576F3">
          <w:rPr>
            <w:rFonts w:asciiTheme="majorHAnsi" w:hAnsiTheme="majorHAnsi" w:cstheme="majorHAnsi"/>
          </w:rPr>
          <w:delText xml:space="preserve">SexFindR </w:delText>
        </w:r>
        <w:r w:rsidR="00E20912" w:rsidDel="00E576F3">
          <w:rPr>
            <w:rFonts w:asciiTheme="majorHAnsi" w:hAnsiTheme="majorHAnsi" w:cstheme="majorHAnsi"/>
          </w:rPr>
          <w:delText>workflow goes through</w:delText>
        </w:r>
        <w:r w:rsidR="00204900" w:rsidDel="00E576F3">
          <w:rPr>
            <w:rFonts w:asciiTheme="majorHAnsi" w:hAnsiTheme="majorHAnsi" w:cstheme="majorHAnsi"/>
          </w:rPr>
          <w:delText xml:space="preserve"> a 3-step protocol </w:delText>
        </w:r>
        <w:r w:rsidR="00E20912" w:rsidDel="00E576F3">
          <w:rPr>
            <w:rFonts w:asciiTheme="majorHAnsi" w:hAnsiTheme="majorHAnsi" w:cstheme="majorHAnsi"/>
          </w:rPr>
          <w:delText>carrying out</w:delText>
        </w:r>
        <w:r w:rsidR="00204900" w:rsidDel="00E576F3">
          <w:rPr>
            <w:rFonts w:asciiTheme="majorHAnsi" w:hAnsiTheme="majorHAnsi" w:cstheme="majorHAnsi"/>
          </w:rPr>
          <w:delText xml:space="preserve"> coverage-based, variant-based, and combined </w:delText>
        </w:r>
        <w:r w:rsidR="00E20912" w:rsidDel="00E576F3">
          <w:rPr>
            <w:rFonts w:asciiTheme="majorHAnsi" w:hAnsiTheme="majorHAnsi" w:cstheme="majorHAnsi"/>
          </w:rPr>
          <w:delText>analyses</w:delText>
        </w:r>
        <w:r w:rsidR="00204900" w:rsidDel="00E576F3">
          <w:rPr>
            <w:rFonts w:asciiTheme="majorHAnsi" w:hAnsiTheme="majorHAnsi" w:cstheme="majorHAnsi"/>
          </w:rPr>
          <w:delText xml:space="preserve">. </w:delText>
        </w:r>
        <w:r w:rsidR="0063461F" w:rsidDel="00E576F3">
          <w:rPr>
            <w:rFonts w:asciiTheme="majorHAnsi" w:hAnsiTheme="majorHAnsi" w:cstheme="majorHAnsi"/>
          </w:rPr>
          <w:delText xml:space="preserve">Prior to </w:delText>
        </w:r>
        <w:r w:rsidR="00807957" w:rsidDel="00E576F3">
          <w:rPr>
            <w:rFonts w:asciiTheme="majorHAnsi" w:hAnsiTheme="majorHAnsi" w:cstheme="majorHAnsi"/>
          </w:rPr>
          <w:delText>probing sequencing data for sex-linked sequences, we mapped linked and RAD-sequencing reads to the female and male reference genomes using bwa v</w:delText>
        </w:r>
        <w:r w:rsidR="00807957" w:rsidRPr="00807957" w:rsidDel="00E576F3">
          <w:rPr>
            <w:rFonts w:asciiTheme="majorHAnsi" w:hAnsiTheme="majorHAnsi" w:cstheme="majorHAnsi"/>
          </w:rPr>
          <w:delText>0.7.17-r1188</w:delText>
        </w:r>
        <w:r w:rsidR="00807957" w:rsidDel="00E576F3">
          <w:rPr>
            <w:rFonts w:asciiTheme="majorHAnsi" w:hAnsiTheme="majorHAnsi" w:cstheme="majorHAnsi"/>
          </w:rPr>
          <w:delText xml:space="preserve"> </w:delText>
        </w:r>
        <w:r w:rsidR="00807957" w:rsidDel="00E576F3">
          <w:rPr>
            <w:rFonts w:asciiTheme="majorHAnsi" w:hAnsiTheme="majorHAnsi" w:cstheme="majorHAnsi"/>
          </w:rPr>
          <w:fldChar w:fldCharType="begin"/>
        </w:r>
        <w:r w:rsidR="00807957" w:rsidDel="00E576F3">
          <w:rPr>
            <w:rFonts w:asciiTheme="majorHAnsi" w:hAnsiTheme="majorHAnsi" w:cstheme="majorHAnsi"/>
          </w:rPr>
          <w:delInstrText xml:space="preserve"> ADDIN ZOTERO_ITEM CSL_CITATION {"citationID":"tksibzRv","properties":{"formattedCitation":"(Li &amp; Durbin, 2009)","plainCitation":"(Li &amp; Durbin, 2009)","noteIndex":0},"citationItems":[{"id":306,"uris":["http://zotero.org/users/local/3tku6QP0/items/HK34MEIV"],"itemData":{"id":306,"type":"article-journal","abstract":"MOTIVATION: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delInstrText>
        </w:r>
        <w:r w:rsidR="00807957" w:rsidDel="00E576F3">
          <w:rPr>
            <w:rFonts w:asciiTheme="majorHAnsi" w:hAnsiTheme="majorHAnsi" w:cstheme="majorHAnsi"/>
          </w:rPr>
          <w:fldChar w:fldCharType="separate"/>
        </w:r>
        <w:r w:rsidR="00807957" w:rsidDel="00E576F3">
          <w:rPr>
            <w:rFonts w:asciiTheme="majorHAnsi" w:hAnsiTheme="majorHAnsi" w:cstheme="majorHAnsi"/>
            <w:noProof/>
          </w:rPr>
          <w:delText>(Li &amp; Durbin, 2009)</w:delText>
        </w:r>
        <w:r w:rsidR="00807957" w:rsidDel="00E576F3">
          <w:rPr>
            <w:rFonts w:asciiTheme="majorHAnsi" w:hAnsiTheme="majorHAnsi" w:cstheme="majorHAnsi"/>
          </w:rPr>
          <w:fldChar w:fldCharType="end"/>
        </w:r>
        <w:r w:rsidR="00807957" w:rsidDel="00E576F3">
          <w:rPr>
            <w:rFonts w:asciiTheme="majorHAnsi" w:hAnsiTheme="majorHAnsi" w:cstheme="majorHAnsi"/>
          </w:rPr>
          <w:delText xml:space="preserve"> and samtools v1.10 </w:delText>
        </w:r>
        <w:r w:rsidR="00807957" w:rsidDel="00E576F3">
          <w:rPr>
            <w:rFonts w:asciiTheme="majorHAnsi" w:hAnsiTheme="majorHAnsi" w:cstheme="majorHAnsi"/>
          </w:rPr>
          <w:fldChar w:fldCharType="begin"/>
        </w:r>
        <w:r w:rsidR="00807957" w:rsidDel="00E576F3">
          <w:rPr>
            <w:rFonts w:asciiTheme="majorHAnsi" w:hAnsiTheme="majorHAnsi" w:cstheme="majorHAnsi"/>
          </w:rPr>
          <w:delInstrText xml:space="preserve"> ADDIN ZOTERO_ITEM CSL_CITATION {"citationID":"RtvwL9d2","properties":{"formattedCitation":"(Li et al., 2009)","plainCitation":"(Li et al., 2009)","noteIndex":0},"citationItems":[{"id":307,"uris":["http://zotero.org/users/local/3tku6QP0/items/3AY6NC6Y"],"itemData":{"id":307,"type":"article-journal","abstract":"SUMMARY: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delInstrText>
        </w:r>
        <w:r w:rsidR="00807957" w:rsidDel="00E576F3">
          <w:rPr>
            <w:rFonts w:asciiTheme="majorHAnsi" w:hAnsiTheme="majorHAnsi" w:cstheme="majorHAnsi"/>
          </w:rPr>
          <w:fldChar w:fldCharType="separate"/>
        </w:r>
        <w:r w:rsidR="00807957" w:rsidDel="00E576F3">
          <w:rPr>
            <w:rFonts w:asciiTheme="majorHAnsi" w:hAnsiTheme="majorHAnsi" w:cstheme="majorHAnsi"/>
            <w:noProof/>
          </w:rPr>
          <w:delText>(Li et al., 2009)</w:delText>
        </w:r>
        <w:r w:rsidR="00807957" w:rsidDel="00E576F3">
          <w:rPr>
            <w:rFonts w:asciiTheme="majorHAnsi" w:hAnsiTheme="majorHAnsi" w:cstheme="majorHAnsi"/>
          </w:rPr>
          <w:fldChar w:fldCharType="end"/>
        </w:r>
        <w:r w:rsidR="00807957" w:rsidDel="00E576F3">
          <w:rPr>
            <w:rFonts w:asciiTheme="majorHAnsi" w:hAnsiTheme="majorHAnsi" w:cstheme="majorHAnsi"/>
          </w:rPr>
          <w:delText xml:space="preserve">, called variants </w:delText>
        </w:r>
        <w:r w:rsidR="0083566A" w:rsidDel="00E576F3">
          <w:rPr>
            <w:rFonts w:asciiTheme="majorHAnsi" w:hAnsiTheme="majorHAnsi" w:cstheme="majorHAnsi"/>
          </w:rPr>
          <w:delText>using Platypus</w:delText>
        </w:r>
        <w:r w:rsidR="00A16182" w:rsidDel="00E576F3">
          <w:rPr>
            <w:rFonts w:asciiTheme="majorHAnsi" w:hAnsiTheme="majorHAnsi" w:cstheme="majorHAnsi"/>
          </w:rPr>
          <w:delText xml:space="preserve"> </w:delText>
        </w:r>
        <w:r w:rsidR="00A16182" w:rsidDel="00E576F3">
          <w:rPr>
            <w:rFonts w:asciiTheme="majorHAnsi" w:hAnsiTheme="majorHAnsi" w:cstheme="majorHAnsi"/>
          </w:rPr>
          <w:fldChar w:fldCharType="begin"/>
        </w:r>
        <w:r w:rsidR="00C20E8E" w:rsidDel="00E576F3">
          <w:rPr>
            <w:rFonts w:asciiTheme="majorHAnsi" w:hAnsiTheme="majorHAnsi" w:cstheme="majorHAnsi"/>
          </w:rPr>
          <w:delInstrText xml:space="preserve"> ADDIN ZOTERO_ITEM CSL_CITATION {"citationID":"oru1MiJs","properties":{"formattedCitation":"(Rimmer et al., 2014)","plainCitation":"(Rimmer et al., 2014)","noteIndex":0},"citationItems":[{"id":738,"uris":["http://zotero.org/users/local/3tku6QP0/items/SPVTAT2B"],"itemData":{"id":738,"type":"article-journal","container-title":"Nature Genetics","DOI":"10.1038/ng.3036","ISSN":"1061-4036, 1546-1718","issue":"8","journalAbbreviation":"Nature Genet","language":"en","page":"912-918","source":"DOI.org (Crossref)","title":"Integrating mapping-, assembly- and haplotype-based approaches for calling variants in clinical sequencing applications","volume":"46","author":[{"family":"Rimmer","given":"Andy"},{"family":"Phan","given":"Hang"},{"family":"Mathieson","given":"Iain"},{"family":"Iqbal","given":"Zamin"},{"family":"Twigg","given":"Stephen R F"},{"family":"WGS500 Consortium","given":""},{"family":"Wilkie","given":"Andrew O M"},{"family":"McVean","given":"Gil"},{"family":"Lunter","given":"Gerton"}],"issued":{"date-parts":[["2014",7]]}}}],"schema":"https://github.com/citation-style-language/schema/raw/master/csl-citation.json"} </w:delInstrText>
        </w:r>
        <w:r w:rsidR="00A16182" w:rsidDel="00E576F3">
          <w:rPr>
            <w:rFonts w:asciiTheme="majorHAnsi" w:hAnsiTheme="majorHAnsi" w:cstheme="majorHAnsi"/>
          </w:rPr>
          <w:fldChar w:fldCharType="separate"/>
        </w:r>
        <w:r w:rsidR="00C20E8E" w:rsidDel="00E576F3">
          <w:rPr>
            <w:rFonts w:asciiTheme="majorHAnsi" w:hAnsiTheme="majorHAnsi" w:cstheme="majorHAnsi"/>
            <w:noProof/>
          </w:rPr>
          <w:delText>(Rimmer et al., 2014)</w:delText>
        </w:r>
        <w:r w:rsidR="00A16182" w:rsidDel="00E576F3">
          <w:rPr>
            <w:rFonts w:asciiTheme="majorHAnsi" w:hAnsiTheme="majorHAnsi" w:cstheme="majorHAnsi"/>
          </w:rPr>
          <w:fldChar w:fldCharType="end"/>
        </w:r>
        <w:r w:rsidR="00C20E8E" w:rsidDel="00E576F3">
          <w:rPr>
            <w:rFonts w:asciiTheme="majorHAnsi" w:hAnsiTheme="majorHAnsi" w:cstheme="majorHAnsi"/>
          </w:rPr>
          <w:delText xml:space="preserve">, </w:delText>
        </w:r>
        <w:r w:rsidR="003E1581" w:rsidDel="00E576F3">
          <w:rPr>
            <w:rFonts w:asciiTheme="majorHAnsi" w:hAnsiTheme="majorHAnsi" w:cstheme="majorHAnsi"/>
          </w:rPr>
          <w:delText>and removed low quality calls and selected</w:delText>
        </w:r>
        <w:r w:rsidR="00C20E8E" w:rsidDel="00E576F3">
          <w:rPr>
            <w:rFonts w:asciiTheme="majorHAnsi" w:hAnsiTheme="majorHAnsi" w:cstheme="majorHAnsi"/>
          </w:rPr>
          <w:delText xml:space="preserve"> for biallelic sites using</w:delText>
        </w:r>
        <w:r w:rsidR="003E1581" w:rsidDel="00E576F3">
          <w:rPr>
            <w:rFonts w:asciiTheme="majorHAnsi" w:hAnsiTheme="majorHAnsi" w:cstheme="majorHAnsi"/>
          </w:rPr>
          <w:delText xml:space="preserve"> bcftools</w:delText>
        </w:r>
        <w:r w:rsidR="000218FB" w:rsidDel="00E576F3">
          <w:rPr>
            <w:rFonts w:asciiTheme="majorHAnsi" w:hAnsiTheme="majorHAnsi" w:cstheme="majorHAnsi"/>
          </w:rPr>
          <w:delText xml:space="preserve"> v1.9</w:delText>
        </w:r>
        <w:r w:rsidR="003E1581" w:rsidDel="00E576F3">
          <w:rPr>
            <w:rFonts w:asciiTheme="majorHAnsi" w:hAnsiTheme="majorHAnsi" w:cstheme="majorHAnsi"/>
          </w:rPr>
          <w:delText xml:space="preserve"> and</w:delText>
        </w:r>
        <w:r w:rsidR="00C20E8E" w:rsidDel="00E576F3">
          <w:rPr>
            <w:rFonts w:asciiTheme="majorHAnsi" w:hAnsiTheme="majorHAnsi" w:cstheme="majorHAnsi"/>
          </w:rPr>
          <w:delText xml:space="preserve"> vcftools</w:delText>
        </w:r>
        <w:r w:rsidR="000218FB" w:rsidDel="00E576F3">
          <w:rPr>
            <w:rFonts w:asciiTheme="majorHAnsi" w:hAnsiTheme="majorHAnsi" w:cstheme="majorHAnsi"/>
          </w:rPr>
          <w:delText xml:space="preserve"> v</w:delText>
        </w:r>
        <w:r w:rsidR="000218FB" w:rsidRPr="000218FB" w:rsidDel="00E576F3">
          <w:rPr>
            <w:rFonts w:asciiTheme="majorHAnsi" w:hAnsiTheme="majorHAnsi" w:cstheme="majorHAnsi"/>
          </w:rPr>
          <w:delText>0.1.14</w:delText>
        </w:r>
        <w:r w:rsidR="003E1581" w:rsidDel="00E576F3">
          <w:rPr>
            <w:rFonts w:asciiTheme="majorHAnsi" w:hAnsiTheme="majorHAnsi" w:cstheme="majorHAnsi"/>
          </w:rPr>
          <w:delText>, respectively</w:delText>
        </w:r>
        <w:r w:rsidR="00C20E8E" w:rsidDel="00E576F3">
          <w:rPr>
            <w:rFonts w:asciiTheme="majorHAnsi" w:hAnsiTheme="majorHAnsi" w:cstheme="majorHAnsi"/>
          </w:rPr>
          <w:delText xml:space="preserve"> </w:delText>
        </w:r>
        <w:r w:rsidR="007328C2" w:rsidDel="00E576F3">
          <w:rPr>
            <w:rFonts w:asciiTheme="majorHAnsi" w:hAnsiTheme="majorHAnsi" w:cstheme="majorHAnsi"/>
          </w:rPr>
          <w:fldChar w:fldCharType="begin"/>
        </w:r>
        <w:r w:rsidR="003E1581" w:rsidDel="00E576F3">
          <w:rPr>
            <w:rFonts w:asciiTheme="majorHAnsi" w:hAnsiTheme="majorHAnsi" w:cstheme="majorHAnsi"/>
          </w:rPr>
          <w:delInstrText xml:space="preserve"> ADDIN ZOTERO_ITEM CSL_CITATION {"citationID":"LTcHZp3z","properties":{"formattedCitation":"(Danecek et al., 2011, 2021)","plainCitation":"(Danecek et al., 2011, 2021)","noteIndex":0},"citationItems":[{"id":740,"uris":["http://zotero.org/users/local/3tku6QP0/items/GT8M549Z"],"itemData":{"id":740,"type":"article-journal","abstract":"Abstract\n            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API.\n            Availability:  http://vcftools.sourceforge.net\n            Contact:  rd@sanger.ac.uk","container-title":"Bioinformatics","DOI":"10.1093/bioinformatics/btr330","ISSN":"1367-4811, 1367-4803","issue":"15","language":"en","page":"2156-2158","source":"DOI.org (Crossref)","title":"The variant call format and VCFtools","volume":"27","author":[{"family":"Danecek","given":"Petr"},{"family":"Auton","given":"Adam"},{"family":"Abecasis","given":"Goncalo"},{"family":"Albers","given":"Cornelis A."},{"family":"Banks","given":"Eric"},{"family":"DePristo","given":"Mark A."},{"family":"Handsaker","given":"Robert E."},{"family":"Lunter","given":"Gerton"},{"family":"Marth","given":"Gabor T."},{"family":"Sherry","given":"Stephen T."},{"family":"McVean","given":"Gilean"},{"family":"Durbin","given":"Richard"},{"literal":"1000 Genomes Project Analysis Group"}],"issued":{"date-parts":[["2011",8,1]]}}},{"id":746,"uris":["http://zotero.org/users/local/3tku6QP0/items/XU873H69"],"itemData":{"id":746,"type":"article-journal","abstract":"Background: SAMtools and BCFtools are widely used programs for processing and analysing high-throughput sequencing data. They include tools for file format conversion and manipulation, sorting, querying, statistics, variant calling, and effect analysis amongst other methods. Findings: The first version appeared online 12 years ago and has been maintained and further developed ever since, with many new features and improvements added over the years. The SAMtools and BCFtools packages represent a unique collection of tools that have been used in numerous other software projects and countless genomic pipelines. Conclusion: Both SAMtools and BCFtools are freely available on GitHub under the permissive MIT licence, free for both non-commercial and commercial use. Both packages have been installed &gt;1 million times via Bioconda. The source code and documentation are available from https://www.htslib.org.","container-title":"GigaScience","DOI":"10.1093/gigascience/giab008","ISSN":"2047-217X","issue":"2","language":"en","page":"giab008","source":"DOI.org (Crossref)","title":"Twelve years of SAMtools and BCFtools","volume":"10","author":[{"family":"Danecek","given":"Petr"},{"family":"Bonfield","given":"James K"},{"family":"Liddle","given":"Jennifer"},{"family":"Marshall","given":"John"},{"family":"Ohan","given":"Valeriu"},{"family":"Pollard","given":"Martin O"},{"family":"Whitwham","given":"Andrew"},{"family":"Keane","given":"Thomas"},{"family":"McCarthy","given":"Shane A"},{"family":"Davies","given":"Robert M"},{"family":"Li","given":"Heng"}],"issued":{"date-parts":[["2021",1,29]]}}}],"schema":"https://github.com/citation-style-language/schema/raw/master/csl-citation.json"} </w:delInstrText>
        </w:r>
        <w:r w:rsidR="007328C2" w:rsidDel="00E576F3">
          <w:rPr>
            <w:rFonts w:asciiTheme="majorHAnsi" w:hAnsiTheme="majorHAnsi" w:cstheme="majorHAnsi"/>
          </w:rPr>
          <w:fldChar w:fldCharType="separate"/>
        </w:r>
        <w:r w:rsidR="003E1581" w:rsidDel="00E576F3">
          <w:rPr>
            <w:rFonts w:asciiTheme="majorHAnsi" w:hAnsiTheme="majorHAnsi" w:cstheme="majorHAnsi"/>
            <w:noProof/>
          </w:rPr>
          <w:delText>(Danecek et al., 2011, 2021)</w:delText>
        </w:r>
        <w:r w:rsidR="007328C2" w:rsidDel="00E576F3">
          <w:rPr>
            <w:rFonts w:asciiTheme="majorHAnsi" w:hAnsiTheme="majorHAnsi" w:cstheme="majorHAnsi"/>
          </w:rPr>
          <w:fldChar w:fldCharType="end"/>
        </w:r>
        <w:r w:rsidR="007328C2" w:rsidDel="00E576F3">
          <w:rPr>
            <w:rFonts w:asciiTheme="majorHAnsi" w:hAnsiTheme="majorHAnsi" w:cstheme="majorHAnsi"/>
          </w:rPr>
          <w:delText>.</w:delText>
        </w:r>
      </w:del>
    </w:p>
    <w:p w14:paraId="03BA1CA4" w14:textId="43C1EF79" w:rsidR="00A50791" w:rsidDel="00E576F3" w:rsidRDefault="00A50791" w:rsidP="003D178C">
      <w:pPr>
        <w:rPr>
          <w:del w:id="64" w:author="Shannon Erica Kendal Joslin" w:date="2023-10-29T11:35:00Z"/>
          <w:rFonts w:asciiTheme="majorHAnsi" w:hAnsiTheme="majorHAnsi" w:cstheme="majorHAnsi"/>
        </w:rPr>
      </w:pPr>
    </w:p>
    <w:p w14:paraId="628FDAB5" w14:textId="010E3FFD" w:rsidR="00EA26D4" w:rsidDel="00E576F3" w:rsidRDefault="00204900" w:rsidP="003D178C">
      <w:pPr>
        <w:rPr>
          <w:del w:id="65" w:author="Shannon Erica Kendal Joslin" w:date="2023-10-29T11:35:00Z"/>
          <w:rFonts w:asciiTheme="majorHAnsi" w:hAnsiTheme="majorHAnsi" w:cstheme="majorHAnsi"/>
        </w:rPr>
      </w:pPr>
      <w:del w:id="66" w:author="Shannon Erica Kendal Joslin" w:date="2023-10-29T11:35:00Z">
        <w:r w:rsidDel="00E576F3">
          <w:rPr>
            <w:rFonts w:asciiTheme="majorHAnsi" w:hAnsiTheme="majorHAnsi" w:cstheme="majorHAnsi"/>
          </w:rPr>
          <w:delText xml:space="preserve">In the </w:delText>
        </w:r>
        <w:r w:rsidR="00A50791" w:rsidDel="00E576F3">
          <w:rPr>
            <w:rFonts w:asciiTheme="majorHAnsi" w:hAnsiTheme="majorHAnsi" w:cstheme="majorHAnsi"/>
          </w:rPr>
          <w:delText>first step</w:delText>
        </w:r>
        <w:r w:rsidR="007D514A" w:rsidDel="00E576F3">
          <w:rPr>
            <w:rFonts w:asciiTheme="majorHAnsi" w:hAnsiTheme="majorHAnsi" w:cstheme="majorHAnsi"/>
          </w:rPr>
          <w:delText xml:space="preserve"> of </w:delText>
        </w:r>
        <w:r w:rsidR="003E1581" w:rsidDel="00E576F3">
          <w:rPr>
            <w:rFonts w:asciiTheme="majorHAnsi" w:hAnsiTheme="majorHAnsi" w:cstheme="majorHAnsi"/>
          </w:rPr>
          <w:delText xml:space="preserve">the </w:delText>
        </w:r>
        <w:r w:rsidR="007D514A" w:rsidDel="00E576F3">
          <w:rPr>
            <w:rFonts w:asciiTheme="majorHAnsi" w:hAnsiTheme="majorHAnsi" w:cstheme="majorHAnsi"/>
          </w:rPr>
          <w:delText>SexFindR</w:delText>
        </w:r>
        <w:r w:rsidR="003E1581" w:rsidDel="00E576F3">
          <w:rPr>
            <w:rFonts w:asciiTheme="majorHAnsi" w:hAnsiTheme="majorHAnsi" w:cstheme="majorHAnsi"/>
          </w:rPr>
          <w:delText xml:space="preserve"> workflow</w:delText>
        </w:r>
        <w:r w:rsidR="007D514A" w:rsidDel="00E576F3">
          <w:rPr>
            <w:rFonts w:asciiTheme="majorHAnsi" w:hAnsiTheme="majorHAnsi" w:cstheme="majorHAnsi"/>
          </w:rPr>
          <w:delText xml:space="preserve"> </w:delText>
        </w:r>
        <w:r w:rsidR="00EF74B2" w:rsidDel="00E576F3">
          <w:rPr>
            <w:rFonts w:asciiTheme="majorHAnsi" w:hAnsiTheme="majorHAnsi" w:cstheme="majorHAnsi"/>
          </w:rPr>
          <w:delText xml:space="preserve">(Step 1) </w:delText>
        </w:r>
        <w:r w:rsidR="007D514A" w:rsidDel="00E576F3">
          <w:rPr>
            <w:rFonts w:asciiTheme="majorHAnsi" w:hAnsiTheme="majorHAnsi" w:cstheme="majorHAnsi"/>
          </w:rPr>
          <w:delText xml:space="preserve">we </w:delText>
        </w:r>
        <w:r w:rsidR="00E20912" w:rsidDel="00E576F3">
          <w:rPr>
            <w:rFonts w:asciiTheme="majorHAnsi" w:hAnsiTheme="majorHAnsi" w:cstheme="majorHAnsi"/>
          </w:rPr>
          <w:delText>us</w:delText>
        </w:r>
        <w:r w:rsidR="00645ED4" w:rsidDel="00E576F3">
          <w:rPr>
            <w:rFonts w:asciiTheme="majorHAnsi" w:hAnsiTheme="majorHAnsi" w:cstheme="majorHAnsi"/>
          </w:rPr>
          <w:delText>ed</w:delText>
        </w:r>
        <w:r w:rsidR="00B26DDC" w:rsidDel="00E576F3">
          <w:rPr>
            <w:rFonts w:asciiTheme="majorHAnsi" w:hAnsiTheme="majorHAnsi" w:cstheme="majorHAnsi"/>
          </w:rPr>
          <w:delText xml:space="preserve"> DifCover</w:delText>
        </w:r>
        <w:r w:rsidR="00EA2082" w:rsidDel="00E576F3">
          <w:rPr>
            <w:rFonts w:asciiTheme="majorHAnsi" w:hAnsiTheme="majorHAnsi" w:cstheme="majorHAnsi"/>
          </w:rPr>
          <w:delText xml:space="preserve"> </w:delText>
        </w:r>
        <w:r w:rsidR="00A9057E" w:rsidDel="00E576F3">
          <w:rPr>
            <w:rFonts w:asciiTheme="majorHAnsi" w:hAnsiTheme="majorHAnsi" w:cstheme="majorHAnsi"/>
          </w:rPr>
          <w:fldChar w:fldCharType="begin"/>
        </w:r>
        <w:r w:rsidR="00A9057E" w:rsidDel="00E576F3">
          <w:rPr>
            <w:rFonts w:asciiTheme="majorHAnsi" w:hAnsiTheme="majorHAnsi" w:cstheme="majorHAnsi"/>
          </w:rPr>
          <w:delInstrText xml:space="preserve"> ADDIN ZOTERO_ITEM CSL_CITATION {"citationID":"OBDnkY76","properties":{"formattedCitation":"(Smith et al., 2018; Timoshevskaya et al., 2023)","plainCitation":"(Smith et al., 2018; Timoshevskaya et al., 2023)","noteIndex":0},"citationItems":[{"id":742,"uris":["http://zotero.org/users/local/3tku6QP0/items/NXRV3AY2"],"itemData":{"id":742,"type":"article-journal","abstract":"Abstract\n            \n              The sea lamprey (\n              Petromyzon marinus\n              ) serves as a comparative model for reconstructing vertebrate evolution. To enable more informed analyses, we developed a new assembly of the lamprey germline genome that integrates several complementary data sets. Analysis of this highly contiguous (chromosome-scale) assembly shows that both chromosomal and whole-genome duplications have played significant roles in the evolution of ancestral vertebrate and lamprey genomes, including chromosomes that carry the six lamprey HOX clusters. The assembly also contains several hundred genes that are reproducibly eliminated from somatic cells during early development in lamprey. Comparative analyses show that gnathostome (mouse) homologs of these genes are frequently marked by polycomb repressive complexes (PRCs) in embryonic stem cells, suggesting overlaps in the regulatory logic of somatic DNA elimination and bivalent states that are regulated by early embryonic PRCs. This new assembly will enhance diverse studies that are informed by lampreys’ unique biology and evolutionary/comparative perspective.","container-title":"Nature Genetics","DOI":"10.1038/s41588-017-0036-1","ISSN":"1061-4036, 1546-1718","issue":"2","journalAbbreviation":"Nat Genet","language":"en","page":"270-277","source":"DOI.org (Crossref)","title":"The sea lamprey germline genome provides insights into programmed genome rearrangement and vertebrate evolution","volume":"50","author":[{"family":"Smith","given":"Jeramiah J."},{"family":"Timoshevskaya","given":"Nataliya"},{"family":"Ye","given":"Chengxi"},{"family":"Holt","given":"Carson"},{"family":"Keinath","given":"Melissa C."},{"family":"Parker","given":"Hugo J."},{"family":"Cook","given":"Malcolm E."},{"family":"Hess","given":"Jon E."},{"family":"Narum","given":"Shawn R."},{"family":"Lamanna","given":"Francesco"},{"family":"Kaessmann","given":"Henrik"},{"family":"Timoshevskiy","given":"Vladimir A."},{"family":"Waterbury","given":"Courtney K. M."},{"family":"Saraceno","given":"Cody"},{"family":"Wiedemann","given":"Leanne M."},{"family":"Robb","given":"Sofia M. C."},{"family":"Baker","given":"Carl"},{"family":"Eichler","given":"Evan E."},{"family":"Hockman","given":"Dorit"},{"family":"Sauka-Spengler","given":"Tatjana"},{"family":"Yandell","given":"Mark"},{"family":"Krumlauf","given":"Robb"},{"family":"Elgar","given":"Greg"},{"family":"Amemiya","given":"Chris T."}],"issued":{"date-parts":[["2018",2]]}}},{"id":744,"uris":["http://zotero.org/users/local/3tku6QP0/items/XRG53SCY"],"itemData":{"id":744,"type":"article-journal","abstract":"Programmed DNA loss is a gene silencing mechanism that is employed by several vertebrate and nonvertebrate lineages, including all living jawless vertebrates and songbirds. Reconstructing the evolution of somatically eliminated (germline-speciﬁc) sequences in these species has proven challenging due to a high content of repeats and gene duplications in eliminated sequences and a corresponding lack of highly accurate and contiguous assemblies for these regions. Here, we present an improved assembly of the sea lamprey (Petromyzon marinus) genome that was generated using recently standardized methods that increase the contiguity and accuracy of vertebrate genome assemblies. This assembly resolves highly contiguous, somatically retained chromosomes and at least one germline-speciﬁc chromosome, permitting new analyses that reconstruct the timing, mode, and repercussions of recruitment of genes to the germline-speciﬁc fraction. These analyses reveal major roles of interchromosomal segmental duplication, intrachromosomal duplication, and positive selection for germline functions in the long-term evolution of germline-speciﬁc chromosomes.","container-title":"Cell Reports","DOI":"10.1016/j.celrep.2023.112263","ISSN":"22111247","issue":"3","journalAbbreviation":"Cell Reports","language":"en","page":"112263","source":"DOI.org (Crossref)","title":"An improved germline genome assembly for the sea lamprey Petromyzon marinus illuminates the evolution of germline-specific chromosomes","volume":"42","author":[{"family":"Timoshevskaya","given":"Nataliya"},{"family":"Eşkut","given":"Kaan İ."},{"family":"Timoshevskiy","given":"Vladimir A."},{"family":"Robb","given":"Sofia M.C."},{"family":"Holt","given":"Carson"},{"family":"Hess","given":"Jon E."},{"family":"Parker","given":"Hugo J."},{"family":"Baker","given":"Cindy F."},{"family":"Miller","given":"Allison K."},{"family":"Saraceno","given":"Cody"},{"family":"Yandell","given":"Mark"},{"family":"Krumlauf","given":"Robb"},{"family":"Narum","given":"Shawn R."},{"family":"Lampman","given":"Ralph T."},{"family":"Gemmell","given":"Neil J."},{"family":"Mountcastle","given":"Jacquelyn"},{"family":"Haase","given":"Bettina"},{"family":"Balacco","given":"Jennifer R."},{"family":"Formenti","given":"Giulio"},{"family":"Pelan","given":"Sarah"},{"family":"Sims","given":"Ying"},{"family":"Howe","given":"Kerstin"},{"family":"Fedrigo","given":"Olivier"},{"family":"Jarvis","given":"Erich D."},{"family":"Smith","given":"Jeramiah J."}],"issued":{"date-parts":[["2023",3]]}}}],"schema":"https://github.com/citation-style-language/schema/raw/master/csl-citation.json"} </w:delInstrText>
        </w:r>
        <w:r w:rsidR="00A9057E" w:rsidDel="00E576F3">
          <w:rPr>
            <w:rFonts w:asciiTheme="majorHAnsi" w:hAnsiTheme="majorHAnsi" w:cstheme="majorHAnsi"/>
          </w:rPr>
          <w:fldChar w:fldCharType="separate"/>
        </w:r>
        <w:r w:rsidR="00A9057E" w:rsidDel="00E576F3">
          <w:rPr>
            <w:rFonts w:asciiTheme="majorHAnsi" w:hAnsiTheme="majorHAnsi" w:cstheme="majorHAnsi"/>
            <w:noProof/>
          </w:rPr>
          <w:delText>(Smith et al., 2018; Timoshevskaya et al., 2023)</w:delText>
        </w:r>
        <w:r w:rsidR="00A9057E" w:rsidDel="00E576F3">
          <w:rPr>
            <w:rFonts w:asciiTheme="majorHAnsi" w:hAnsiTheme="majorHAnsi" w:cstheme="majorHAnsi"/>
          </w:rPr>
          <w:fldChar w:fldCharType="end"/>
        </w:r>
        <w:r w:rsidR="00645ED4" w:rsidRPr="00645ED4" w:rsidDel="00E576F3">
          <w:rPr>
            <w:rFonts w:asciiTheme="majorHAnsi" w:hAnsiTheme="majorHAnsi" w:cstheme="majorHAnsi"/>
          </w:rPr>
          <w:delText xml:space="preserve"> </w:delText>
        </w:r>
        <w:r w:rsidR="00645ED4" w:rsidDel="00E576F3">
          <w:rPr>
            <w:rFonts w:asciiTheme="majorHAnsi" w:hAnsiTheme="majorHAnsi" w:cstheme="majorHAnsi"/>
          </w:rPr>
          <w:delText>to run coverage-based analyses</w:delText>
        </w:r>
        <w:r w:rsidR="008C180C" w:rsidDel="00E576F3">
          <w:rPr>
            <w:rFonts w:asciiTheme="majorHAnsi" w:hAnsiTheme="majorHAnsi" w:cstheme="majorHAnsi"/>
          </w:rPr>
          <w:delText xml:space="preserve"> looking for large regions differentiated between sexes</w:delText>
        </w:r>
        <w:r w:rsidR="00EF74B2" w:rsidDel="00E576F3">
          <w:rPr>
            <w:rFonts w:asciiTheme="majorHAnsi" w:hAnsiTheme="majorHAnsi" w:cstheme="majorHAnsi"/>
          </w:rPr>
          <w:delText xml:space="preserve"> </w:delText>
        </w:r>
        <w:r w:rsidR="008C180C" w:rsidDel="00E576F3">
          <w:rPr>
            <w:rFonts w:asciiTheme="majorHAnsi" w:hAnsiTheme="majorHAnsi" w:cstheme="majorHAnsi"/>
          </w:rPr>
          <w:delText>within</w:delText>
        </w:r>
        <w:r w:rsidR="00EF74B2" w:rsidDel="00E576F3">
          <w:rPr>
            <w:rFonts w:asciiTheme="majorHAnsi" w:hAnsiTheme="majorHAnsi" w:cstheme="majorHAnsi"/>
          </w:rPr>
          <w:delText xml:space="preserve"> our </w:delText>
        </w:r>
        <w:r w:rsidR="00EA26D4" w:rsidDel="00E576F3">
          <w:rPr>
            <w:rFonts w:asciiTheme="majorHAnsi" w:hAnsiTheme="majorHAnsi" w:cstheme="majorHAnsi"/>
          </w:rPr>
          <w:delText>female and male</w:delText>
        </w:r>
        <w:r w:rsidR="00EF74B2" w:rsidDel="00E576F3">
          <w:rPr>
            <w:rFonts w:asciiTheme="majorHAnsi" w:hAnsiTheme="majorHAnsi" w:cstheme="majorHAnsi"/>
          </w:rPr>
          <w:delText xml:space="preserve"> reference genomes</w:delText>
        </w:r>
        <w:r w:rsidR="00645ED4" w:rsidDel="00E576F3">
          <w:rPr>
            <w:rFonts w:asciiTheme="majorHAnsi" w:hAnsiTheme="majorHAnsi" w:cstheme="majorHAnsi"/>
          </w:rPr>
          <w:delText>. W</w:delText>
        </w:r>
        <w:r w:rsidR="00EF74B2" w:rsidDel="00E576F3">
          <w:rPr>
            <w:rFonts w:asciiTheme="majorHAnsi" w:hAnsiTheme="majorHAnsi" w:cstheme="majorHAnsi"/>
          </w:rPr>
          <w:delText xml:space="preserve">e performed a total of </w:delText>
        </w:r>
        <w:r w:rsidR="00813A5A" w:rsidDel="00E576F3">
          <w:rPr>
            <w:rFonts w:asciiTheme="majorHAnsi" w:hAnsiTheme="majorHAnsi" w:cstheme="majorHAnsi"/>
          </w:rPr>
          <w:delText>four</w:delText>
        </w:r>
        <w:r w:rsidR="00EF74B2" w:rsidDel="00E576F3">
          <w:rPr>
            <w:rFonts w:asciiTheme="majorHAnsi" w:hAnsiTheme="majorHAnsi" w:cstheme="majorHAnsi"/>
          </w:rPr>
          <w:delText xml:space="preserve"> analyses</w:delText>
        </w:r>
        <w:r w:rsidR="00645ED4" w:rsidDel="00E576F3">
          <w:rPr>
            <w:rFonts w:asciiTheme="majorHAnsi" w:hAnsiTheme="majorHAnsi" w:cstheme="majorHAnsi"/>
          </w:rPr>
          <w:delText xml:space="preserve"> since Step 1 uses sequence data from a single female and single male individual</w:delText>
        </w:r>
        <w:r w:rsidR="00EF74B2" w:rsidDel="00E576F3">
          <w:rPr>
            <w:rFonts w:asciiTheme="majorHAnsi" w:hAnsiTheme="majorHAnsi" w:cstheme="majorHAnsi"/>
          </w:rPr>
          <w:delText xml:space="preserve"> – </w:delText>
        </w:r>
        <w:r w:rsidR="00EA26D4" w:rsidDel="00E576F3">
          <w:rPr>
            <w:rFonts w:asciiTheme="majorHAnsi" w:hAnsiTheme="majorHAnsi" w:cstheme="majorHAnsi"/>
          </w:rPr>
          <w:delText>one round</w:delText>
        </w:r>
        <w:r w:rsidR="00244850" w:rsidDel="00E576F3">
          <w:rPr>
            <w:rFonts w:asciiTheme="majorHAnsi" w:hAnsiTheme="majorHAnsi" w:cstheme="majorHAnsi"/>
          </w:rPr>
          <w:delText xml:space="preserve"> of analyses</w:delText>
        </w:r>
        <w:r w:rsidR="00EA26D4" w:rsidDel="00E576F3">
          <w:rPr>
            <w:rFonts w:asciiTheme="majorHAnsi" w:hAnsiTheme="majorHAnsi" w:cstheme="majorHAnsi"/>
          </w:rPr>
          <w:delText xml:space="preserve"> </w:delText>
        </w:r>
        <w:r w:rsidR="00527768" w:rsidDel="00E576F3">
          <w:rPr>
            <w:rFonts w:asciiTheme="majorHAnsi" w:hAnsiTheme="majorHAnsi" w:cstheme="majorHAnsi"/>
          </w:rPr>
          <w:delText>RAD-sequencing</w:delText>
        </w:r>
        <w:r w:rsidR="00EA26D4" w:rsidDel="00E576F3">
          <w:rPr>
            <w:rFonts w:asciiTheme="majorHAnsi" w:hAnsiTheme="majorHAnsi" w:cstheme="majorHAnsi"/>
          </w:rPr>
          <w:delText xml:space="preserve"> data </w:delText>
        </w:r>
        <w:r w:rsidR="00813A5A" w:rsidDel="00E576F3">
          <w:rPr>
            <w:rFonts w:asciiTheme="majorHAnsi" w:hAnsiTheme="majorHAnsi" w:cstheme="majorHAnsi"/>
          </w:rPr>
          <w:delText xml:space="preserve">from individuals of both </w:delText>
        </w:r>
        <w:r w:rsidR="00196F2D" w:rsidDel="00E576F3">
          <w:rPr>
            <w:rFonts w:asciiTheme="majorHAnsi" w:hAnsiTheme="majorHAnsi" w:cstheme="majorHAnsi"/>
          </w:rPr>
          <w:delText>sexes</w:delText>
        </w:r>
        <w:r w:rsidR="00813A5A" w:rsidDel="00E576F3">
          <w:rPr>
            <w:rFonts w:asciiTheme="majorHAnsi" w:hAnsiTheme="majorHAnsi" w:cstheme="majorHAnsi"/>
          </w:rPr>
          <w:delText xml:space="preserve"> with most alignments </w:delText>
        </w:r>
        <w:r w:rsidR="00EA26D4" w:rsidDel="00E576F3">
          <w:rPr>
            <w:rFonts w:asciiTheme="majorHAnsi" w:hAnsiTheme="majorHAnsi" w:cstheme="majorHAnsi"/>
          </w:rPr>
          <w:delText xml:space="preserve">either the female and male reference genome and </w:delText>
        </w:r>
        <w:r w:rsidR="00527768" w:rsidDel="00E576F3">
          <w:rPr>
            <w:rFonts w:asciiTheme="majorHAnsi" w:hAnsiTheme="majorHAnsi" w:cstheme="majorHAnsi"/>
          </w:rPr>
          <w:delText>a</w:delText>
        </w:r>
        <w:r w:rsidR="00EA26D4" w:rsidDel="00E576F3">
          <w:rPr>
            <w:rFonts w:asciiTheme="majorHAnsi" w:hAnsiTheme="majorHAnsi" w:cstheme="majorHAnsi"/>
          </w:rPr>
          <w:delText xml:space="preserve"> second</w:delText>
        </w:r>
        <w:r w:rsidR="00527768" w:rsidDel="00E576F3">
          <w:rPr>
            <w:rFonts w:asciiTheme="majorHAnsi" w:hAnsiTheme="majorHAnsi" w:cstheme="majorHAnsi"/>
          </w:rPr>
          <w:delText xml:space="preserve"> </w:delText>
        </w:r>
        <w:r w:rsidR="00EA26D4" w:rsidDel="00E576F3">
          <w:rPr>
            <w:rFonts w:asciiTheme="majorHAnsi" w:hAnsiTheme="majorHAnsi" w:cstheme="majorHAnsi"/>
          </w:rPr>
          <w:delText xml:space="preserve">set of analyses using </w:delText>
        </w:r>
        <w:r w:rsidR="00196F2D" w:rsidDel="00E576F3">
          <w:rPr>
            <w:rFonts w:asciiTheme="majorHAnsi" w:hAnsiTheme="majorHAnsi" w:cstheme="majorHAnsi"/>
          </w:rPr>
          <w:delText xml:space="preserve">female and male individual </w:delText>
        </w:r>
        <w:r w:rsidR="00527768" w:rsidDel="00E576F3">
          <w:rPr>
            <w:rFonts w:asciiTheme="majorHAnsi" w:hAnsiTheme="majorHAnsi" w:cstheme="majorHAnsi"/>
          </w:rPr>
          <w:delText xml:space="preserve">linked-read sequencing data </w:delText>
        </w:r>
        <w:r w:rsidR="00EA26D4" w:rsidDel="00E576F3">
          <w:rPr>
            <w:rFonts w:asciiTheme="majorHAnsi" w:hAnsiTheme="majorHAnsi" w:cstheme="majorHAnsi"/>
          </w:rPr>
          <w:delText>aligned to</w:delText>
        </w:r>
        <w:r w:rsidR="00527768" w:rsidDel="00E576F3">
          <w:rPr>
            <w:rFonts w:asciiTheme="majorHAnsi" w:hAnsiTheme="majorHAnsi" w:cstheme="majorHAnsi"/>
          </w:rPr>
          <w:delText xml:space="preserve"> </w:delText>
        </w:r>
        <w:r w:rsidR="00EA26D4" w:rsidDel="00E576F3">
          <w:rPr>
            <w:rFonts w:asciiTheme="majorHAnsi" w:hAnsiTheme="majorHAnsi" w:cstheme="majorHAnsi"/>
          </w:rPr>
          <w:delText>each of the</w:delText>
        </w:r>
        <w:r w:rsidR="00527768" w:rsidDel="00E576F3">
          <w:rPr>
            <w:rFonts w:asciiTheme="majorHAnsi" w:hAnsiTheme="majorHAnsi" w:cstheme="majorHAnsi"/>
          </w:rPr>
          <w:delText xml:space="preserve"> reference genomes.</w:delText>
        </w:r>
        <w:r w:rsidR="00B26DDC" w:rsidDel="00E576F3">
          <w:rPr>
            <w:rFonts w:asciiTheme="majorHAnsi" w:hAnsiTheme="majorHAnsi" w:cstheme="majorHAnsi"/>
          </w:rPr>
          <w:delText xml:space="preserve"> </w:delText>
        </w:r>
        <w:r w:rsidR="00973D64" w:rsidDel="00E576F3">
          <w:rPr>
            <w:rFonts w:asciiTheme="majorHAnsi" w:hAnsiTheme="majorHAnsi" w:cstheme="majorHAnsi"/>
          </w:rPr>
          <w:delText>For each experiment, we</w:delText>
        </w:r>
        <w:r w:rsidR="008725AE" w:rsidDel="00E576F3">
          <w:rPr>
            <w:rFonts w:asciiTheme="majorHAnsi" w:hAnsiTheme="majorHAnsi" w:cstheme="majorHAnsi"/>
          </w:rPr>
          <w:delText xml:space="preserve"> initially calculated</w:delText>
        </w:r>
        <w:r w:rsidR="00973D64" w:rsidDel="00E576F3">
          <w:rPr>
            <w:rFonts w:asciiTheme="majorHAnsi" w:hAnsiTheme="majorHAnsi" w:cstheme="majorHAnsi"/>
          </w:rPr>
          <w:delText xml:space="preserve"> library-specific </w:delText>
        </w:r>
        <w:r w:rsidR="00B802EA" w:rsidDel="00E576F3">
          <w:rPr>
            <w:rFonts w:asciiTheme="majorHAnsi" w:hAnsiTheme="majorHAnsi" w:cstheme="majorHAnsi"/>
          </w:rPr>
          <w:delText>adjustment coefficients</w:delText>
        </w:r>
        <w:r w:rsidR="008725AE" w:rsidDel="00E576F3">
          <w:rPr>
            <w:rFonts w:asciiTheme="majorHAnsi" w:hAnsiTheme="majorHAnsi" w:cstheme="majorHAnsi"/>
          </w:rPr>
          <w:delText xml:space="preserve"> (AC)</w:delText>
        </w:r>
        <w:r w:rsidR="00B802EA" w:rsidDel="00E576F3">
          <w:rPr>
            <w:rFonts w:asciiTheme="majorHAnsi" w:hAnsiTheme="majorHAnsi" w:cstheme="majorHAnsi"/>
          </w:rPr>
          <w:delText xml:space="preserve"> by using samtools </w:delText>
        </w:r>
        <w:r w:rsidR="00434292" w:rsidDel="00E576F3">
          <w:rPr>
            <w:rFonts w:asciiTheme="majorHAnsi" w:hAnsiTheme="majorHAnsi" w:cstheme="majorHAnsi"/>
          </w:rPr>
          <w:delText xml:space="preserve">v1.10 </w:delText>
        </w:r>
        <w:r w:rsidR="00B802EA" w:rsidDel="00E576F3">
          <w:rPr>
            <w:rFonts w:asciiTheme="majorHAnsi" w:hAnsiTheme="majorHAnsi" w:cstheme="majorHAnsi"/>
          </w:rPr>
          <w:delText xml:space="preserve">to calculate modal depths </w:delText>
        </w:r>
        <w:r w:rsidR="008D0A19" w:rsidDel="00E576F3">
          <w:rPr>
            <w:rFonts w:asciiTheme="majorHAnsi" w:hAnsiTheme="majorHAnsi" w:cstheme="majorHAnsi"/>
          </w:rPr>
          <w:delText>followed by</w:delText>
        </w:r>
        <w:r w:rsidR="00B802EA" w:rsidDel="00E576F3">
          <w:rPr>
            <w:rFonts w:asciiTheme="majorHAnsi" w:hAnsiTheme="majorHAnsi" w:cstheme="majorHAnsi"/>
          </w:rPr>
          <w:delText xml:space="preserve"> taking the ratio of modal depths between the samples used in each analysis.</w:delText>
        </w:r>
        <w:r w:rsidR="008725AE" w:rsidDel="00E576F3">
          <w:rPr>
            <w:rFonts w:asciiTheme="majorHAnsi" w:hAnsiTheme="majorHAnsi" w:cstheme="majorHAnsi"/>
          </w:rPr>
          <w:delText xml:space="preserve"> However, the AC for the RAD-sequencing data samples used for analysis were equal, so we took the ratio of bam file size</w:delText>
        </w:r>
        <w:r w:rsidR="002F7C48" w:rsidDel="00E576F3">
          <w:rPr>
            <w:rFonts w:asciiTheme="majorHAnsi" w:hAnsiTheme="majorHAnsi" w:cstheme="majorHAnsi"/>
          </w:rPr>
          <w:delText>s</w:delText>
        </w:r>
        <w:r w:rsidR="008725AE" w:rsidDel="00E576F3">
          <w:rPr>
            <w:rFonts w:asciiTheme="majorHAnsi" w:hAnsiTheme="majorHAnsi" w:cstheme="majorHAnsi"/>
          </w:rPr>
          <w:delText>, at the recommendation of the DifCover author (Table 3.</w:delText>
        </w:r>
        <w:r w:rsidR="00CC251C" w:rsidDel="00E576F3">
          <w:rPr>
            <w:rFonts w:asciiTheme="majorHAnsi" w:hAnsiTheme="majorHAnsi" w:cstheme="majorHAnsi"/>
          </w:rPr>
          <w:delText>1</w:delText>
        </w:r>
        <w:r w:rsidR="008725AE" w:rsidDel="00E576F3">
          <w:rPr>
            <w:rFonts w:asciiTheme="majorHAnsi" w:hAnsiTheme="majorHAnsi" w:cstheme="majorHAnsi"/>
          </w:rPr>
          <w:delText>).</w:delText>
        </w:r>
        <w:r w:rsidR="00CC251C" w:rsidDel="00E576F3">
          <w:rPr>
            <w:rFonts w:asciiTheme="majorHAnsi" w:hAnsiTheme="majorHAnsi" w:cstheme="majorHAnsi"/>
          </w:rPr>
          <w:delText xml:space="preserve"> </w:delText>
        </w:r>
        <w:r w:rsidR="003D6F34" w:rsidDel="00E576F3">
          <w:rPr>
            <w:rFonts w:asciiTheme="majorHAnsi" w:hAnsiTheme="majorHAnsi" w:cstheme="majorHAnsi"/>
          </w:rPr>
          <w:delText>Once we calculated AC’s for the respective analysis, we ran DifCover using default input parameters</w:delText>
        </w:r>
        <w:r w:rsidR="000400DD" w:rsidDel="00E576F3">
          <w:rPr>
            <w:rFonts w:asciiTheme="majorHAnsi" w:hAnsiTheme="majorHAnsi" w:cstheme="majorHAnsi"/>
          </w:rPr>
          <w:delText>.</w:delText>
        </w:r>
      </w:del>
    </w:p>
    <w:p w14:paraId="29AD7C67" w14:textId="1AB97274" w:rsidR="00EA26D4" w:rsidDel="00E576F3" w:rsidRDefault="00EA26D4" w:rsidP="003D178C">
      <w:pPr>
        <w:rPr>
          <w:del w:id="67" w:author="Shannon Erica Kendal Joslin" w:date="2023-10-29T11:35:00Z"/>
          <w:rFonts w:asciiTheme="majorHAnsi" w:hAnsiTheme="majorHAnsi" w:cstheme="majorHAnsi"/>
        </w:rPr>
      </w:pPr>
    </w:p>
    <w:p w14:paraId="2E188475" w14:textId="02BA8560" w:rsidR="000C07A2" w:rsidDel="00E576F3" w:rsidRDefault="00B26DDC" w:rsidP="003D178C">
      <w:pPr>
        <w:rPr>
          <w:del w:id="68" w:author="Shannon Erica Kendal Joslin" w:date="2023-10-29T11:35:00Z"/>
          <w:rFonts w:asciiTheme="majorHAnsi" w:hAnsiTheme="majorHAnsi" w:cstheme="majorHAnsi"/>
        </w:rPr>
      </w:pPr>
      <w:del w:id="69" w:author="Shannon Erica Kendal Joslin" w:date="2023-10-29T11:35:00Z">
        <w:r w:rsidDel="00E576F3">
          <w:rPr>
            <w:rFonts w:asciiTheme="majorHAnsi" w:hAnsiTheme="majorHAnsi" w:cstheme="majorHAnsi"/>
          </w:rPr>
          <w:delText xml:space="preserve">In </w:delText>
        </w:r>
        <w:r w:rsidR="000400DD" w:rsidDel="00E576F3">
          <w:rPr>
            <w:rFonts w:asciiTheme="majorHAnsi" w:hAnsiTheme="majorHAnsi" w:cstheme="majorHAnsi"/>
          </w:rPr>
          <w:delText xml:space="preserve">the sequence-based analyses of </w:delText>
        </w:r>
        <w:r w:rsidDel="00E576F3">
          <w:rPr>
            <w:rFonts w:asciiTheme="majorHAnsi" w:hAnsiTheme="majorHAnsi" w:cstheme="majorHAnsi"/>
          </w:rPr>
          <w:delText>Step 2</w:delText>
        </w:r>
        <w:r w:rsidR="0079069B" w:rsidDel="00E576F3">
          <w:rPr>
            <w:rFonts w:asciiTheme="majorHAnsi" w:hAnsiTheme="majorHAnsi" w:cstheme="majorHAnsi"/>
          </w:rPr>
          <w:delText xml:space="preserve"> </w:delText>
        </w:r>
        <w:r w:rsidR="000400DD" w:rsidDel="00E576F3">
          <w:rPr>
            <w:rFonts w:asciiTheme="majorHAnsi" w:hAnsiTheme="majorHAnsi" w:cstheme="majorHAnsi"/>
          </w:rPr>
          <w:delText>in</w:delText>
        </w:r>
        <w:r w:rsidR="00CC251C" w:rsidDel="00E576F3">
          <w:rPr>
            <w:rFonts w:asciiTheme="majorHAnsi" w:hAnsiTheme="majorHAnsi" w:cstheme="majorHAnsi"/>
          </w:rPr>
          <w:delText xml:space="preserve"> </w:delText>
        </w:r>
        <w:r w:rsidR="000400DD" w:rsidDel="00E576F3">
          <w:rPr>
            <w:rFonts w:asciiTheme="majorHAnsi" w:hAnsiTheme="majorHAnsi" w:cstheme="majorHAnsi"/>
          </w:rPr>
          <w:delText>the</w:delText>
        </w:r>
        <w:r w:rsidR="0079069B" w:rsidDel="00E576F3">
          <w:rPr>
            <w:rFonts w:asciiTheme="majorHAnsi" w:hAnsiTheme="majorHAnsi" w:cstheme="majorHAnsi"/>
          </w:rPr>
          <w:delText xml:space="preserve"> SexFindR workflow</w:delText>
        </w:r>
        <w:r w:rsidR="00645ED4" w:rsidDel="00E576F3">
          <w:rPr>
            <w:rFonts w:asciiTheme="majorHAnsi" w:hAnsiTheme="majorHAnsi" w:cstheme="majorHAnsi"/>
          </w:rPr>
          <w:delText>,</w:delText>
        </w:r>
        <w:r w:rsidR="0079069B" w:rsidDel="00E576F3">
          <w:rPr>
            <w:rFonts w:asciiTheme="majorHAnsi" w:hAnsiTheme="majorHAnsi" w:cstheme="majorHAnsi"/>
          </w:rPr>
          <w:delText xml:space="preserve"> </w:delText>
        </w:r>
        <w:r w:rsidR="00E01D22" w:rsidDel="00E576F3">
          <w:rPr>
            <w:rFonts w:asciiTheme="majorHAnsi" w:hAnsiTheme="majorHAnsi" w:cstheme="majorHAnsi"/>
          </w:rPr>
          <w:delText>we investigated RAD-sequencing data to look for candidate regions</w:delText>
        </w:r>
        <w:r w:rsidR="0079069B" w:rsidDel="00E576F3">
          <w:rPr>
            <w:rFonts w:asciiTheme="majorHAnsi" w:hAnsiTheme="majorHAnsi" w:cstheme="majorHAnsi"/>
          </w:rPr>
          <w:delText xml:space="preserve"> </w:delText>
        </w:r>
        <w:r w:rsidR="00E01D22" w:rsidDel="00E576F3">
          <w:rPr>
            <w:rFonts w:asciiTheme="majorHAnsi" w:hAnsiTheme="majorHAnsi" w:cstheme="majorHAnsi"/>
          </w:rPr>
          <w:delText>correlated with sex using</w:delText>
        </w:r>
        <w:r w:rsidR="00EA26D4" w:rsidDel="00E576F3">
          <w:rPr>
            <w:rFonts w:asciiTheme="majorHAnsi" w:hAnsiTheme="majorHAnsi" w:cstheme="majorHAnsi"/>
          </w:rPr>
          <w:delText xml:space="preserve"> </w:delText>
        </w:r>
        <w:r w:rsidR="00E01D22" w:rsidDel="00E576F3">
          <w:rPr>
            <w:rFonts w:asciiTheme="majorHAnsi" w:hAnsiTheme="majorHAnsi" w:cstheme="majorHAnsi"/>
          </w:rPr>
          <w:delText>four</w:delText>
        </w:r>
        <w:r w:rsidR="00EA26D4" w:rsidDel="00E576F3">
          <w:rPr>
            <w:rFonts w:asciiTheme="majorHAnsi" w:hAnsiTheme="majorHAnsi" w:cstheme="majorHAnsi"/>
          </w:rPr>
          <w:delText xml:space="preserve"> population genetic analyses</w:delText>
        </w:r>
        <w:r w:rsidR="00E01D22" w:rsidDel="00E576F3">
          <w:rPr>
            <w:rFonts w:asciiTheme="majorHAnsi" w:hAnsiTheme="majorHAnsi" w:cstheme="majorHAnsi"/>
          </w:rPr>
          <w:delText>, 1) SNP density correlat</w:delText>
        </w:r>
        <w:r w:rsidR="00CC251C" w:rsidDel="00E576F3">
          <w:rPr>
            <w:rFonts w:asciiTheme="majorHAnsi" w:hAnsiTheme="majorHAnsi" w:cstheme="majorHAnsi"/>
          </w:rPr>
          <w:delText>ion</w:delText>
        </w:r>
        <w:r w:rsidR="00E01D22" w:rsidDel="00E576F3">
          <w:rPr>
            <w:rFonts w:asciiTheme="majorHAnsi" w:hAnsiTheme="majorHAnsi" w:cstheme="majorHAnsi"/>
          </w:rPr>
          <w:delText>; 2) allelic fixation differences</w:delText>
        </w:r>
        <w:r w:rsidR="00CC251C" w:rsidDel="00E576F3">
          <w:rPr>
            <w:rFonts w:asciiTheme="majorHAnsi" w:hAnsiTheme="majorHAnsi" w:cstheme="majorHAnsi"/>
          </w:rPr>
          <w:delText xml:space="preserve"> </w:delText>
        </w:r>
        <w:r w:rsidR="00E01D22" w:rsidDel="00E576F3">
          <w:rPr>
            <w:rFonts w:asciiTheme="majorHAnsi" w:hAnsiTheme="majorHAnsi" w:cstheme="majorHAnsi"/>
          </w:rPr>
          <w:delText>(Fst)</w:delText>
        </w:r>
        <w:r w:rsidR="00297033" w:rsidDel="00E576F3">
          <w:rPr>
            <w:rFonts w:asciiTheme="majorHAnsi" w:hAnsiTheme="majorHAnsi" w:cstheme="majorHAnsi"/>
          </w:rPr>
          <w:delText xml:space="preserve">; 3) </w:delText>
        </w:r>
        <w:r w:rsidR="00CC251C" w:rsidDel="00E576F3">
          <w:rPr>
            <w:rFonts w:asciiTheme="majorHAnsi" w:hAnsiTheme="majorHAnsi" w:cstheme="majorHAnsi"/>
          </w:rPr>
          <w:delText xml:space="preserve">a reference genome-based </w:delText>
        </w:r>
        <w:r w:rsidR="0079069B" w:rsidDel="00E576F3">
          <w:rPr>
            <w:rFonts w:asciiTheme="majorHAnsi" w:hAnsiTheme="majorHAnsi" w:cstheme="majorHAnsi"/>
          </w:rPr>
          <w:delText>genome-wide association study</w:delText>
        </w:r>
        <w:r w:rsidR="00297033" w:rsidDel="00E576F3">
          <w:rPr>
            <w:rFonts w:asciiTheme="majorHAnsi" w:hAnsiTheme="majorHAnsi" w:cstheme="majorHAnsi"/>
          </w:rPr>
          <w:delText xml:space="preserve"> using SNPs; and 4) a reference free association study using k</w:delText>
        </w:r>
        <w:r w:rsidR="00EB56D4" w:rsidDel="00E576F3">
          <w:rPr>
            <w:rFonts w:asciiTheme="majorHAnsi" w:hAnsiTheme="majorHAnsi" w:cstheme="majorHAnsi"/>
          </w:rPr>
          <w:delText>-</w:delText>
        </w:r>
        <w:r w:rsidR="00297033" w:rsidDel="00E576F3">
          <w:rPr>
            <w:rFonts w:asciiTheme="majorHAnsi" w:hAnsiTheme="majorHAnsi" w:cstheme="majorHAnsi"/>
          </w:rPr>
          <w:delText xml:space="preserve">mers. </w:delText>
        </w:r>
        <w:r w:rsidR="00012E3E" w:rsidDel="00E576F3">
          <w:rPr>
            <w:rFonts w:asciiTheme="majorHAnsi" w:hAnsiTheme="majorHAnsi" w:cstheme="majorHAnsi"/>
          </w:rPr>
          <w:delText xml:space="preserve">To investigate if there were SNP density differences between male and female sequencing data, we </w:delText>
        </w:r>
        <w:r w:rsidR="00D703CD" w:rsidDel="00E576F3">
          <w:rPr>
            <w:rFonts w:asciiTheme="majorHAnsi" w:hAnsiTheme="majorHAnsi" w:cstheme="majorHAnsi"/>
          </w:rPr>
          <w:delText>obtained</w:delText>
        </w:r>
        <w:r w:rsidR="000218FB" w:rsidDel="00E576F3">
          <w:rPr>
            <w:rFonts w:asciiTheme="majorHAnsi" w:hAnsiTheme="majorHAnsi" w:cstheme="majorHAnsi"/>
          </w:rPr>
          <w:delText xml:space="preserve"> the density of SNPs </w:delText>
        </w:r>
        <w:r w:rsidR="00D703CD" w:rsidDel="00E576F3">
          <w:rPr>
            <w:rFonts w:asciiTheme="majorHAnsi" w:hAnsiTheme="majorHAnsi" w:cstheme="majorHAnsi"/>
          </w:rPr>
          <w:delText xml:space="preserve">for each individual </w:delText>
        </w:r>
        <w:r w:rsidR="000218FB" w:rsidDel="00E576F3">
          <w:rPr>
            <w:rFonts w:asciiTheme="majorHAnsi" w:hAnsiTheme="majorHAnsi" w:cstheme="majorHAnsi"/>
          </w:rPr>
          <w:delText xml:space="preserve">using vcftools </w:delText>
        </w:r>
        <w:r w:rsidR="00D703CD" w:rsidDel="00E576F3">
          <w:rPr>
            <w:rFonts w:asciiTheme="majorHAnsi" w:hAnsiTheme="majorHAnsi" w:cstheme="majorHAnsi"/>
          </w:rPr>
          <w:delText>v</w:delText>
        </w:r>
        <w:r w:rsidR="00D703CD" w:rsidRPr="000218FB" w:rsidDel="00E576F3">
          <w:rPr>
            <w:rFonts w:asciiTheme="majorHAnsi" w:hAnsiTheme="majorHAnsi" w:cstheme="majorHAnsi"/>
          </w:rPr>
          <w:delText>0.1.14</w:delText>
        </w:r>
        <w:r w:rsidR="000C07A2" w:rsidDel="00E576F3">
          <w:rPr>
            <w:rFonts w:asciiTheme="majorHAnsi" w:hAnsiTheme="majorHAnsi" w:cstheme="majorHAnsi"/>
          </w:rPr>
          <w:delText xml:space="preserve"> and obtained results by processing our individual’s density metrics through SexFindR’s R script which uses a 10 kb sliding window to calculate means and differences to carry out a permutation test to generate p-values</w:delText>
        </w:r>
        <w:r w:rsidR="002B77A4" w:rsidDel="00E576F3">
          <w:rPr>
            <w:rFonts w:asciiTheme="majorHAnsi" w:hAnsiTheme="majorHAnsi" w:cstheme="majorHAnsi"/>
          </w:rPr>
          <w:delText>.</w:delText>
        </w:r>
        <w:r w:rsidR="000C07A2" w:rsidDel="00E576F3">
          <w:rPr>
            <w:rFonts w:asciiTheme="majorHAnsi" w:hAnsiTheme="majorHAnsi" w:cstheme="majorHAnsi"/>
          </w:rPr>
          <w:delText xml:space="preserve"> </w:delText>
        </w:r>
        <w:r w:rsidR="002B77A4" w:rsidDel="00E576F3">
          <w:rPr>
            <w:rFonts w:asciiTheme="majorHAnsi" w:hAnsiTheme="majorHAnsi" w:cstheme="majorHAnsi"/>
          </w:rPr>
          <w:delText xml:space="preserve">Next, we used vcftools v0.1.14 (--weir-fst-pop) to calculate Fst between females (population A) and males (population B). </w:delText>
        </w:r>
        <w:r w:rsidR="000D5DE9" w:rsidDel="00E576F3">
          <w:rPr>
            <w:rFonts w:asciiTheme="majorHAnsi" w:hAnsiTheme="majorHAnsi" w:cstheme="majorHAnsi"/>
          </w:rPr>
          <w:delText xml:space="preserve">After, we performed a reference genome based GWAS. We </w:delText>
        </w:r>
        <w:r w:rsidR="00857AEC" w:rsidDel="00E576F3">
          <w:rPr>
            <w:rFonts w:asciiTheme="majorHAnsi" w:hAnsiTheme="majorHAnsi" w:cstheme="majorHAnsi"/>
          </w:rPr>
          <w:delText xml:space="preserve">used vcftools v0.1.14 to filter data </w:delText>
        </w:r>
        <w:r w:rsidR="000D5DE9" w:rsidDel="00E576F3">
          <w:rPr>
            <w:rFonts w:asciiTheme="majorHAnsi" w:hAnsiTheme="majorHAnsi" w:cstheme="majorHAnsi"/>
          </w:rPr>
          <w:delText xml:space="preserve">to </w:delText>
        </w:r>
        <w:r w:rsidR="00857AEC" w:rsidDel="00E576F3">
          <w:rPr>
            <w:rFonts w:asciiTheme="majorHAnsi" w:hAnsiTheme="majorHAnsi" w:cstheme="majorHAnsi"/>
          </w:rPr>
          <w:delText>remove</w:delText>
        </w:r>
        <w:r w:rsidR="000D5DE9" w:rsidDel="00E576F3">
          <w:rPr>
            <w:rFonts w:asciiTheme="majorHAnsi" w:hAnsiTheme="majorHAnsi" w:cstheme="majorHAnsi"/>
          </w:rPr>
          <w:delText xml:space="preserve"> </w:delText>
        </w:r>
        <w:r w:rsidR="00857AEC" w:rsidDel="00E576F3">
          <w:rPr>
            <w:rFonts w:asciiTheme="majorHAnsi" w:hAnsiTheme="majorHAnsi" w:cstheme="majorHAnsi"/>
          </w:rPr>
          <w:delText>sites</w:delText>
        </w:r>
        <w:r w:rsidR="000D5DE9" w:rsidDel="00E576F3">
          <w:rPr>
            <w:rFonts w:asciiTheme="majorHAnsi" w:hAnsiTheme="majorHAnsi" w:cstheme="majorHAnsi"/>
          </w:rPr>
          <w:delText xml:space="preserve"> with </w:delText>
        </w:r>
        <w:r w:rsidR="00857AEC" w:rsidDel="00E576F3">
          <w:rPr>
            <w:rFonts w:asciiTheme="majorHAnsi" w:hAnsiTheme="majorHAnsi" w:cstheme="majorHAnsi"/>
          </w:rPr>
          <w:delText>a large proportion of missing data (&gt;</w:delText>
        </w:r>
        <w:r w:rsidR="000D5DE9" w:rsidDel="00E576F3">
          <w:rPr>
            <w:rFonts w:asciiTheme="majorHAnsi" w:hAnsiTheme="majorHAnsi" w:cstheme="majorHAnsi"/>
          </w:rPr>
          <w:delText xml:space="preserve"> 50%</w:delText>
        </w:r>
        <w:r w:rsidR="00857AEC" w:rsidDel="00E576F3">
          <w:rPr>
            <w:rFonts w:asciiTheme="majorHAnsi" w:hAnsiTheme="majorHAnsi" w:cstheme="majorHAnsi"/>
          </w:rPr>
          <w:delText>)</w:delText>
        </w:r>
        <w:r w:rsidR="000D5DE9" w:rsidDel="00E576F3">
          <w:rPr>
            <w:rFonts w:asciiTheme="majorHAnsi" w:hAnsiTheme="majorHAnsi" w:cstheme="majorHAnsi"/>
          </w:rPr>
          <w:delText xml:space="preserve">, </w:delText>
        </w:r>
        <w:r w:rsidR="00857AEC" w:rsidDel="00E576F3">
          <w:rPr>
            <w:rFonts w:asciiTheme="majorHAnsi" w:hAnsiTheme="majorHAnsi" w:cstheme="majorHAnsi"/>
          </w:rPr>
          <w:delText xml:space="preserve">sites containing rare alleles (minor allele frequency less than 5% or greater than 95%), and indels. Files were formatted as plink binary files using plink </w:delText>
        </w:r>
        <w:r w:rsidR="00A442DD" w:rsidDel="00E576F3">
          <w:rPr>
            <w:rFonts w:asciiTheme="majorHAnsi" w:hAnsiTheme="majorHAnsi" w:cstheme="majorHAnsi"/>
          </w:rPr>
          <w:delText>v</w:delText>
        </w:r>
        <w:r w:rsidR="00A442DD" w:rsidRPr="00A442DD" w:rsidDel="00E576F3">
          <w:rPr>
            <w:rFonts w:asciiTheme="majorHAnsi" w:hAnsiTheme="majorHAnsi" w:cstheme="majorHAnsi"/>
          </w:rPr>
          <w:delText>1.90b6.21</w:delText>
        </w:r>
        <w:r w:rsidR="00F46B79" w:rsidDel="00E576F3">
          <w:rPr>
            <w:rFonts w:asciiTheme="majorHAnsi" w:hAnsiTheme="majorHAnsi" w:cstheme="majorHAnsi"/>
          </w:rPr>
          <w:delText xml:space="preserve"> </w:delText>
        </w:r>
        <w:r w:rsidR="00F46B79" w:rsidDel="00E576F3">
          <w:rPr>
            <w:rFonts w:asciiTheme="majorHAnsi" w:hAnsiTheme="majorHAnsi" w:cstheme="majorHAnsi"/>
          </w:rPr>
          <w:fldChar w:fldCharType="begin"/>
        </w:r>
        <w:r w:rsidR="00F46B79" w:rsidDel="00E576F3">
          <w:rPr>
            <w:rFonts w:asciiTheme="majorHAnsi" w:hAnsiTheme="majorHAnsi" w:cstheme="majorHAnsi"/>
          </w:rPr>
          <w:delInstrText xml:space="preserve"> ADDIN ZOTERO_ITEM CSL_CITATION {"citationID":"OZLMu2Eo","properties":{"formattedCitation":"(Purcell et al., 2007)","plainCitation":"(Purcell et al., 2007)","noteIndex":0},"citationItems":[{"id":177,"uris":["http://zotero.org/users/local/3tku6QP0/items/A6IKFL46"],"itemData":{"id":177,"type":"article-journal","container-title":"The American Journal of Human Genetics","DOI":"10.1086/519795","issue":"September","page":"559-575","title":"PLINK : A Tool Set for Whole-Genome Association and Population-Based Linkage Analyses","volume":"81","author":[{"family":"Purcell","given":"Shaun"},{"family":"Neale","given":"Benjamin"},{"family":"Todd-brown","given":"Kathe"},{"family":"Thomas","given":"Lori"},{"family":"Ferreira","given":"Manuel A R"},{"family":"Bender","given":"David"},{"family":"Maller","given":"Julian"},{"family":"Sklar","given":"Pamela"},{"family":"Bakker","given":"Paul I W De"},{"family":"Daly","given":"Mark J"},{"family":"Sham","given":"Pak C"}],"issued":{"date-parts":[["2007"]]}}}],"schema":"https://github.com/citation-style-language/schema/raw/master/csl-citation.json"} </w:delInstrText>
        </w:r>
        <w:r w:rsidR="00F46B79" w:rsidDel="00E576F3">
          <w:rPr>
            <w:rFonts w:asciiTheme="majorHAnsi" w:hAnsiTheme="majorHAnsi" w:cstheme="majorHAnsi"/>
          </w:rPr>
          <w:fldChar w:fldCharType="separate"/>
        </w:r>
        <w:r w:rsidR="00F46B79" w:rsidDel="00E576F3">
          <w:rPr>
            <w:rFonts w:asciiTheme="majorHAnsi" w:hAnsiTheme="majorHAnsi" w:cstheme="majorHAnsi"/>
            <w:noProof/>
          </w:rPr>
          <w:delText>(Purcell et al., 2007)</w:delText>
        </w:r>
        <w:r w:rsidR="00F46B79" w:rsidDel="00E576F3">
          <w:rPr>
            <w:rFonts w:asciiTheme="majorHAnsi" w:hAnsiTheme="majorHAnsi" w:cstheme="majorHAnsi"/>
          </w:rPr>
          <w:fldChar w:fldCharType="end"/>
        </w:r>
        <w:r w:rsidR="00F46B79" w:rsidDel="00E576F3">
          <w:rPr>
            <w:rFonts w:asciiTheme="majorHAnsi" w:hAnsiTheme="majorHAnsi" w:cstheme="majorHAnsi"/>
          </w:rPr>
          <w:delText xml:space="preserve"> and fed into GEMMA v 0.98.3 </w:delText>
        </w:r>
        <w:r w:rsidR="00F46B79" w:rsidDel="00E576F3">
          <w:rPr>
            <w:rFonts w:asciiTheme="majorHAnsi" w:hAnsiTheme="majorHAnsi" w:cstheme="majorHAnsi"/>
          </w:rPr>
          <w:fldChar w:fldCharType="begin"/>
        </w:r>
        <w:r w:rsidR="00F46B79" w:rsidDel="00E576F3">
          <w:rPr>
            <w:rFonts w:asciiTheme="majorHAnsi" w:hAnsiTheme="majorHAnsi" w:cstheme="majorHAnsi"/>
          </w:rPr>
          <w:delInstrText xml:space="preserve"> ADDIN ZOTERO_ITEM CSL_CITATION {"citationID":"Bwd7J4Sw","properties":{"formattedCitation":"(Zhou &amp; Stephens, 2012)","plainCitation":"(Zhou &amp; Stephens, 2012)","noteIndex":0},"citationItems":[{"id":748,"uris":["http://zotero.org/users/local/3tku6QP0/items/3DRQD7WC"],"itemData":{"id":748,"type":"article-journal","container-title":"Nature Genetics","DOI":"10.1038/ng.2310","ISSN":"1061-4036, 1546-1718","issue":"7","journalAbbreviation":"Nat Genet","language":"en","page":"821-824","source":"DOI.org (Crossref)","title":"Genome-wide efficient mixed-model analysis for association studies","volume":"44","author":[{"family":"Zhou","given":"Xiang"},{"family":"Stephens","given":"Matthew"}],"issued":{"date-parts":[["2012",7]]}}}],"schema":"https://github.com/citation-style-language/schema/raw/master/csl-citation.json"} </w:delInstrText>
        </w:r>
        <w:r w:rsidR="00F46B79" w:rsidDel="00E576F3">
          <w:rPr>
            <w:rFonts w:asciiTheme="majorHAnsi" w:hAnsiTheme="majorHAnsi" w:cstheme="majorHAnsi"/>
          </w:rPr>
          <w:fldChar w:fldCharType="separate"/>
        </w:r>
        <w:r w:rsidR="00F46B79" w:rsidDel="00E576F3">
          <w:rPr>
            <w:rFonts w:asciiTheme="majorHAnsi" w:hAnsiTheme="majorHAnsi" w:cstheme="majorHAnsi"/>
            <w:noProof/>
          </w:rPr>
          <w:delText>(Zhou &amp; Stephens, 2012)</w:delText>
        </w:r>
        <w:r w:rsidR="00F46B79" w:rsidDel="00E576F3">
          <w:rPr>
            <w:rFonts w:asciiTheme="majorHAnsi" w:hAnsiTheme="majorHAnsi" w:cstheme="majorHAnsi"/>
          </w:rPr>
          <w:fldChar w:fldCharType="end"/>
        </w:r>
        <w:r w:rsidR="00F46B79" w:rsidDel="00E576F3">
          <w:rPr>
            <w:rFonts w:asciiTheme="majorHAnsi" w:hAnsiTheme="majorHAnsi" w:cstheme="majorHAnsi"/>
          </w:rPr>
          <w:delText xml:space="preserve"> to perform a GWAS using </w:delText>
        </w:r>
        <w:r w:rsidR="005F017B" w:rsidDel="00E576F3">
          <w:rPr>
            <w:rFonts w:asciiTheme="majorHAnsi" w:hAnsiTheme="majorHAnsi" w:cstheme="majorHAnsi"/>
          </w:rPr>
          <w:delText>a likelihood ratio test (</w:delText>
        </w:r>
        <w:r w:rsidR="005F017B" w:rsidRPr="005F017B" w:rsidDel="00E576F3">
          <w:rPr>
            <w:rFonts w:ascii="Courier" w:hAnsi="Courier" w:cstheme="majorHAnsi"/>
          </w:rPr>
          <w:delText>-lm 2</w:delText>
        </w:r>
        <w:r w:rsidR="005F017B" w:rsidDel="00E576F3">
          <w:rPr>
            <w:rFonts w:asciiTheme="majorHAnsi" w:hAnsiTheme="majorHAnsi" w:cstheme="majorHAnsi"/>
          </w:rPr>
          <w:delText>). Finally, we performed a reference-free GWAS using k</w:delText>
        </w:r>
        <w:r w:rsidR="00EB56D4" w:rsidDel="00E576F3">
          <w:rPr>
            <w:rFonts w:asciiTheme="majorHAnsi" w:hAnsiTheme="majorHAnsi" w:cstheme="majorHAnsi"/>
          </w:rPr>
          <w:delText>-</w:delText>
        </w:r>
        <w:r w:rsidR="005F017B" w:rsidDel="00E576F3">
          <w:rPr>
            <w:rFonts w:asciiTheme="majorHAnsi" w:hAnsiTheme="majorHAnsi" w:cstheme="majorHAnsi"/>
          </w:rPr>
          <w:delText>mers</w:delText>
        </w:r>
        <w:r w:rsidR="0023528C" w:rsidDel="00E576F3">
          <w:rPr>
            <w:rFonts w:asciiTheme="majorHAnsi" w:hAnsiTheme="majorHAnsi" w:cstheme="majorHAnsi"/>
          </w:rPr>
          <w:delText>. To do this, we followed the protocol outlined exactly in the SexFindR workflow by counting k</w:delText>
        </w:r>
        <w:r w:rsidR="00EB56D4" w:rsidDel="00E576F3">
          <w:rPr>
            <w:rFonts w:asciiTheme="majorHAnsi" w:hAnsiTheme="majorHAnsi" w:cstheme="majorHAnsi"/>
          </w:rPr>
          <w:delText>-</w:delText>
        </w:r>
        <w:r w:rsidR="0023528C" w:rsidDel="00E576F3">
          <w:rPr>
            <w:rFonts w:asciiTheme="majorHAnsi" w:hAnsiTheme="majorHAnsi" w:cstheme="majorHAnsi"/>
          </w:rPr>
          <w:delText>mers</w:delText>
        </w:r>
        <w:r w:rsidR="00EB56D4" w:rsidDel="00E576F3">
          <w:rPr>
            <w:rFonts w:asciiTheme="majorHAnsi" w:hAnsiTheme="majorHAnsi" w:cstheme="majorHAnsi"/>
          </w:rPr>
          <w:delText xml:space="preserve"> (</w:delText>
        </w:r>
        <w:r w:rsidR="00EB56D4" w:rsidDel="00E576F3">
          <w:rPr>
            <w:rFonts w:ascii="Courier" w:hAnsi="Courier" w:cstheme="majorHAnsi"/>
          </w:rPr>
          <w:delText>k=31</w:delText>
        </w:r>
        <w:r w:rsidR="00EB56D4" w:rsidDel="00E576F3">
          <w:rPr>
            <w:rFonts w:asciiTheme="majorHAnsi" w:hAnsiTheme="majorHAnsi" w:cstheme="majorHAnsi"/>
          </w:rPr>
          <w:delText xml:space="preserve">) </w:delText>
        </w:r>
        <w:r w:rsidR="0023528C" w:rsidDel="00E576F3">
          <w:rPr>
            <w:rFonts w:asciiTheme="majorHAnsi" w:hAnsiTheme="majorHAnsi" w:cstheme="majorHAnsi"/>
          </w:rPr>
          <w:delText xml:space="preserve">using KMC3 </w:delText>
        </w:r>
        <w:r w:rsidR="0023528C" w:rsidDel="00E576F3">
          <w:rPr>
            <w:rFonts w:asciiTheme="majorHAnsi" w:hAnsiTheme="majorHAnsi" w:cstheme="majorHAnsi"/>
          </w:rPr>
          <w:fldChar w:fldCharType="begin"/>
        </w:r>
        <w:r w:rsidR="0023528C" w:rsidDel="00E576F3">
          <w:rPr>
            <w:rFonts w:asciiTheme="majorHAnsi" w:hAnsiTheme="majorHAnsi" w:cstheme="majorHAnsi"/>
          </w:rPr>
          <w:delInstrText xml:space="preserve"> ADDIN ZOTERO_ITEM CSL_CITATION {"citationID":"OD31wgJ2","properties":{"formattedCitation":"(Kokot et al., 2017)","plainCitation":"(Kokot et al., 2017)","noteIndex":0},"citationItems":[{"id":750,"uris":["http://zotero.org/users/local/3tku6QP0/items/5HKLTALA"],"itemData":{"id":750,"type":"article-journal","abstract":"Summary: Counting all k-mers in a given dataset is a standard procedure in many bioinformatics applications. We introduce KMC3, a signiﬁcant improvement of the former KMC2 algorithm together with KMC tools for manipulating k-mer databases. Usefulness of the tools is shown on a few real problems.","container-title":"Bioinformatics","DOI":"10.1093/bioinformatics/btx304","ISSN":"1367-4803, 1367-4811","issue":"17","language":"en","page":"2759-2761","source":"DOI.org (Crossref)","title":"KMC 3: counting and manipulating &lt;i&gt;k&lt;/i&gt; -mer statistics","title-short":"KMC 3","volume":"33","author":[{"family":"Kokot","given":"Marek"},{"family":"Długosz","given":"Maciej"},{"family":"Deorowicz","given":"Sebastian"}],"editor":[{"family":"Berger","given":"Bonnie"}],"issued":{"date-parts":[["2017",9,1]]}}}],"schema":"https://github.com/citation-style-language/schema/raw/master/csl-citation.json"} </w:delInstrText>
        </w:r>
        <w:r w:rsidR="0023528C" w:rsidDel="00E576F3">
          <w:rPr>
            <w:rFonts w:asciiTheme="majorHAnsi" w:hAnsiTheme="majorHAnsi" w:cstheme="majorHAnsi"/>
          </w:rPr>
          <w:fldChar w:fldCharType="separate"/>
        </w:r>
        <w:r w:rsidR="0023528C" w:rsidDel="00E576F3">
          <w:rPr>
            <w:rFonts w:asciiTheme="majorHAnsi" w:hAnsiTheme="majorHAnsi" w:cstheme="majorHAnsi"/>
            <w:noProof/>
          </w:rPr>
          <w:delText>(Kokot et al., 2017)</w:delText>
        </w:r>
        <w:r w:rsidR="0023528C" w:rsidDel="00E576F3">
          <w:rPr>
            <w:rFonts w:asciiTheme="majorHAnsi" w:hAnsiTheme="majorHAnsi" w:cstheme="majorHAnsi"/>
          </w:rPr>
          <w:fldChar w:fldCharType="end"/>
        </w:r>
        <w:r w:rsidR="00D4259B" w:rsidDel="00E576F3">
          <w:rPr>
            <w:rFonts w:asciiTheme="majorHAnsi" w:hAnsiTheme="majorHAnsi" w:cstheme="majorHAnsi"/>
          </w:rPr>
          <w:delText>;</w:delText>
        </w:r>
        <w:r w:rsidR="0023528C" w:rsidDel="00E576F3">
          <w:rPr>
            <w:rFonts w:asciiTheme="majorHAnsi" w:hAnsiTheme="majorHAnsi" w:cstheme="majorHAnsi"/>
          </w:rPr>
          <w:delText xml:space="preserve"> </w:delText>
        </w:r>
        <w:r w:rsidR="00250681" w:rsidDel="00E576F3">
          <w:rPr>
            <w:rFonts w:asciiTheme="majorHAnsi" w:hAnsiTheme="majorHAnsi" w:cstheme="majorHAnsi"/>
          </w:rPr>
          <w:delText>adding strand information</w:delText>
        </w:r>
        <w:r w:rsidR="00D4259B" w:rsidDel="00E576F3">
          <w:rPr>
            <w:rFonts w:asciiTheme="majorHAnsi" w:hAnsiTheme="majorHAnsi" w:cstheme="majorHAnsi"/>
          </w:rPr>
          <w:delText>, creating a list of k</w:delText>
        </w:r>
        <w:r w:rsidR="00EB56D4" w:rsidDel="00E576F3">
          <w:rPr>
            <w:rFonts w:asciiTheme="majorHAnsi" w:hAnsiTheme="majorHAnsi" w:cstheme="majorHAnsi"/>
          </w:rPr>
          <w:delText>-</w:delText>
        </w:r>
        <w:r w:rsidR="00D4259B" w:rsidDel="00E576F3">
          <w:rPr>
            <w:rFonts w:asciiTheme="majorHAnsi" w:hAnsiTheme="majorHAnsi" w:cstheme="majorHAnsi"/>
          </w:rPr>
          <w:delText>mers found in multiple samples</w:delText>
        </w:r>
        <w:r w:rsidR="00013FCD" w:rsidDel="00E576F3">
          <w:rPr>
            <w:rFonts w:asciiTheme="majorHAnsi" w:hAnsiTheme="majorHAnsi" w:cstheme="majorHAnsi"/>
          </w:rPr>
          <w:delText>,</w:delText>
        </w:r>
        <w:r w:rsidR="00D4259B" w:rsidDel="00E576F3">
          <w:rPr>
            <w:rFonts w:asciiTheme="majorHAnsi" w:hAnsiTheme="majorHAnsi" w:cstheme="majorHAnsi"/>
          </w:rPr>
          <w:delText xml:space="preserve"> building a kmer table</w:delText>
        </w:r>
        <w:r w:rsidR="00013FCD" w:rsidDel="00E576F3">
          <w:rPr>
            <w:rFonts w:asciiTheme="majorHAnsi" w:hAnsiTheme="majorHAnsi" w:cstheme="majorHAnsi"/>
          </w:rPr>
          <w:delText xml:space="preserve"> and converting to plink binary file format</w:delText>
        </w:r>
        <w:r w:rsidR="00250681" w:rsidDel="00E576F3">
          <w:rPr>
            <w:rFonts w:asciiTheme="majorHAnsi" w:hAnsiTheme="majorHAnsi" w:cstheme="majorHAnsi"/>
          </w:rPr>
          <w:delText xml:space="preserve"> with kmerGWAS v0.2 </w:delText>
        </w:r>
        <w:r w:rsidR="00663CC9" w:rsidDel="00E576F3">
          <w:rPr>
            <w:rFonts w:asciiTheme="majorHAnsi" w:hAnsiTheme="majorHAnsi" w:cstheme="majorHAnsi"/>
          </w:rPr>
          <w:fldChar w:fldCharType="begin"/>
        </w:r>
        <w:r w:rsidR="00663CC9" w:rsidDel="00E576F3">
          <w:rPr>
            <w:rFonts w:asciiTheme="majorHAnsi" w:hAnsiTheme="majorHAnsi" w:cstheme="majorHAnsi"/>
          </w:rPr>
          <w:delInstrText xml:space="preserve"> ADDIN ZOTERO_ITEM CSL_CITATION {"citationID":"kqwRNwNT","properties":{"formattedCitation":"(Voichek &amp; Weigel, 2020)","plainCitation":"(Voichek &amp; Weigel, 2020)","noteIndex":0},"citationItems":[{"id":752,"uris":["http://zotero.org/users/local/3tku6QP0/items/3XWLXYCH"],"itemData":{"id":752,"type":"article-journal","container-title":"Nature Genetics","DOI":"10.1038/s41588-020-0612-7","ISSN":"1061-4036, 1546-1718","issue":"5","journalAbbreviation":"Nat Genet","language":"en","page":"534-540","source":"DOI.org (Crossref)","title":"Identifying genetic variants underlying phenotypic variation in plants without complete genomes","volume":"52","author":[{"family":"Voichek","given":"Yoav"},{"family":"Weigel","given":"Detlef"}],"issued":{"date-parts":[["2020",5]]}}}],"schema":"https://github.com/citation-style-language/schema/raw/master/csl-citation.json"} </w:delInstrText>
        </w:r>
        <w:r w:rsidR="00663CC9" w:rsidDel="00E576F3">
          <w:rPr>
            <w:rFonts w:asciiTheme="majorHAnsi" w:hAnsiTheme="majorHAnsi" w:cstheme="majorHAnsi"/>
          </w:rPr>
          <w:fldChar w:fldCharType="separate"/>
        </w:r>
        <w:r w:rsidR="00663CC9" w:rsidDel="00E576F3">
          <w:rPr>
            <w:rFonts w:asciiTheme="majorHAnsi" w:hAnsiTheme="majorHAnsi" w:cstheme="majorHAnsi"/>
            <w:noProof/>
          </w:rPr>
          <w:delText>(Voichek &amp; Weigel, 2020)</w:delText>
        </w:r>
        <w:r w:rsidR="00663CC9" w:rsidDel="00E576F3">
          <w:rPr>
            <w:rFonts w:asciiTheme="majorHAnsi" w:hAnsiTheme="majorHAnsi" w:cstheme="majorHAnsi"/>
          </w:rPr>
          <w:fldChar w:fldCharType="end"/>
        </w:r>
        <w:r w:rsidR="00D4259B" w:rsidDel="00E576F3">
          <w:rPr>
            <w:rFonts w:asciiTheme="majorHAnsi" w:hAnsiTheme="majorHAnsi" w:cstheme="majorHAnsi"/>
          </w:rPr>
          <w:delText>;</w:delText>
        </w:r>
        <w:r w:rsidR="00663CC9" w:rsidDel="00E576F3">
          <w:rPr>
            <w:rFonts w:asciiTheme="majorHAnsi" w:hAnsiTheme="majorHAnsi" w:cstheme="majorHAnsi"/>
          </w:rPr>
          <w:delText xml:space="preserve"> </w:delText>
        </w:r>
        <w:r w:rsidR="00EB56D4" w:rsidDel="00E576F3">
          <w:rPr>
            <w:rFonts w:asciiTheme="majorHAnsi" w:hAnsiTheme="majorHAnsi" w:cstheme="majorHAnsi"/>
          </w:rPr>
          <w:delText xml:space="preserve">and </w:delText>
        </w:r>
        <w:r w:rsidR="00013FCD" w:rsidDel="00E576F3">
          <w:rPr>
            <w:rFonts w:asciiTheme="majorHAnsi" w:hAnsiTheme="majorHAnsi" w:cstheme="majorHAnsi"/>
          </w:rPr>
          <w:delText>performing an association analysis to obtain p-values</w:delText>
        </w:r>
        <w:r w:rsidR="00D4259B" w:rsidDel="00E576F3">
          <w:rPr>
            <w:rFonts w:asciiTheme="majorHAnsi" w:hAnsiTheme="majorHAnsi" w:cstheme="majorHAnsi"/>
          </w:rPr>
          <w:delText xml:space="preserve"> </w:delText>
        </w:r>
        <w:r w:rsidR="00013FCD" w:rsidDel="00E576F3">
          <w:rPr>
            <w:rFonts w:asciiTheme="majorHAnsi" w:hAnsiTheme="majorHAnsi" w:cstheme="majorHAnsi"/>
          </w:rPr>
          <w:delText xml:space="preserve">associated with sex </w:delText>
        </w:r>
        <w:r w:rsidR="00D4259B" w:rsidDel="00E576F3">
          <w:rPr>
            <w:rFonts w:asciiTheme="majorHAnsi" w:hAnsiTheme="majorHAnsi" w:cstheme="majorHAnsi"/>
          </w:rPr>
          <w:delText>using plink v 1.9</w:delText>
        </w:r>
        <w:r w:rsidR="00EB56D4" w:rsidDel="00E576F3">
          <w:rPr>
            <w:rFonts w:asciiTheme="majorHAnsi" w:hAnsiTheme="majorHAnsi" w:cstheme="majorHAnsi"/>
          </w:rPr>
          <w:delText>. We</w:delText>
        </w:r>
        <w:r w:rsidR="00B5609E" w:rsidDel="00E576F3">
          <w:rPr>
            <w:rFonts w:asciiTheme="majorHAnsi" w:hAnsiTheme="majorHAnsi" w:cstheme="majorHAnsi"/>
          </w:rPr>
          <w:delText xml:space="preserve"> used a conservative Bonferroni cutoff to</w:delText>
        </w:r>
        <w:r w:rsidR="00EB56D4" w:rsidDel="00E576F3">
          <w:rPr>
            <w:rFonts w:asciiTheme="majorHAnsi" w:hAnsiTheme="majorHAnsi" w:cstheme="majorHAnsi"/>
          </w:rPr>
          <w:delText xml:space="preserve"> filter for highly associated k-mers (p &lt; 1e-9) </w:delText>
        </w:r>
        <w:r w:rsidR="00B5609E" w:rsidDel="00E576F3">
          <w:rPr>
            <w:rFonts w:asciiTheme="majorHAnsi" w:hAnsiTheme="majorHAnsi" w:cstheme="majorHAnsi"/>
          </w:rPr>
          <w:delText xml:space="preserve">and assembled k-mers into contigs using ABySS 2.2.5 </w:delText>
        </w:r>
        <w:r w:rsidR="00B5609E" w:rsidDel="00E576F3">
          <w:rPr>
            <w:rFonts w:asciiTheme="majorHAnsi" w:hAnsiTheme="majorHAnsi" w:cstheme="majorHAnsi"/>
          </w:rPr>
          <w:fldChar w:fldCharType="begin"/>
        </w:r>
        <w:r w:rsidR="00B5609E" w:rsidDel="00E576F3">
          <w:rPr>
            <w:rFonts w:asciiTheme="majorHAnsi" w:hAnsiTheme="majorHAnsi" w:cstheme="majorHAnsi"/>
          </w:rPr>
          <w:delInstrText xml:space="preserve"> ADDIN ZOTERO_ITEM CSL_CITATION {"citationID":"sxHWA3y5","properties":{"formattedCitation":"(Jackman et al., 2017)","plainCitation":"(Jackman et al., 2017)","noteIndex":0},"citationItems":[{"id":754,"uris":["http://zotero.org/users/local/3tku6QP0/items/LBVSAACK"],"itemData":{"id":754,"type":"article-journal","abstract":"The assembly of DNA sequences de novo is fundamental to genomics research. It is the first of many steps toward elucidating and characterizing whole genomes. Downstream applications, including analysis of genomic variation between species, between or within individuals critically depend on robustly assembled sequences. In the span of a single decade, the sequence throughput of leading DNA sequencing instruments has increased drastically, and coupled with established and planned large-scale, personalized medicine initiatives to sequence genomes in the thousands and even millions, the development of efficient, scalable and accurate bioinformatics tools for producing high-quality reference draft genomes is timely. With ABySS 1.0, we originally showed that assembling the human genome using short 50-bp sequencing reads was possible by aggregating the half terabyte of compute memory needed over several computers using a standardized message-passing system (MPI). We present here its redesign, which departs from MPI and instead implements algorithms that employ a Bloom filter, a probabilistic data structure, to represent a de Bruijn graph and reduce memory requirements. We benchmarked ABySS 2.0 human genome assembly using a Genome in a Bottle data set of 250-bp Illumina paired-end and 6-kbp mate-pair libraries from a single individual. Our assembly yielded a NG50 (NGA50) scaffold contiguity of 3.5 (3.0) Mbp using &lt;35 GB of RAM. This is a modest memory requirement by today's standards and is often available on a single computer. We also investigate the use of BioNano Genomics and 10x Genomics’ Chromium data to further improve the scaffold NG50 (NGA50) of this assembly to 42 (15) Mbp.","container-title":"Genome Research","DOI":"10.1101/gr.214346.116","ISSN":"1088-9051, 1549-5469","issue":"5","journalAbbreviation":"Genome Res.","language":"en","page":"768-777","source":"DOI.org (Crossref)","title":"ABySS 2.0: resource-efficient assembly of large genomes using a Bloom filter","title-short":"ABySS 2.0","volume":"27","author":[{"family":"Jackman","given":"Shaun D."},{"family":"Vandervalk","given":"Benjamin P."},{"family":"Mohamadi","given":"Hamid"},{"family":"Chu","given":"Justin"},{"family":"Yeo","given":"Sarah"},{"family":"Hammond","given":"S. Austin"},{"family":"Jahesh","given":"Golnaz"},{"family":"Khan","given":"Hamza"},{"family":"Coombe","given":"Lauren"},{"family":"Warren","given":"Rene L."},{"family":"Birol","given":"Inanc"}],"issued":{"date-parts":[["2017",5]]}}}],"schema":"https://github.com/citation-style-language/schema/raw/master/csl-citation.json"} </w:delInstrText>
        </w:r>
        <w:r w:rsidR="00B5609E" w:rsidDel="00E576F3">
          <w:rPr>
            <w:rFonts w:asciiTheme="majorHAnsi" w:hAnsiTheme="majorHAnsi" w:cstheme="majorHAnsi"/>
          </w:rPr>
          <w:fldChar w:fldCharType="separate"/>
        </w:r>
        <w:r w:rsidR="00B5609E" w:rsidDel="00E576F3">
          <w:rPr>
            <w:rFonts w:asciiTheme="majorHAnsi" w:hAnsiTheme="majorHAnsi" w:cstheme="majorHAnsi"/>
            <w:noProof/>
          </w:rPr>
          <w:delText>(Jackman et al., 2017)</w:delText>
        </w:r>
        <w:r w:rsidR="00B5609E" w:rsidDel="00E576F3">
          <w:rPr>
            <w:rFonts w:asciiTheme="majorHAnsi" w:hAnsiTheme="majorHAnsi" w:cstheme="majorHAnsi"/>
          </w:rPr>
          <w:fldChar w:fldCharType="end"/>
        </w:r>
        <w:r w:rsidR="00AF6021" w:rsidDel="00E576F3">
          <w:rPr>
            <w:rFonts w:asciiTheme="majorHAnsi" w:hAnsiTheme="majorHAnsi" w:cstheme="majorHAnsi"/>
          </w:rPr>
          <w:delText xml:space="preserve">. Finally, we </w:delText>
        </w:r>
        <w:r w:rsidR="00A14525" w:rsidDel="00E576F3">
          <w:rPr>
            <w:rFonts w:asciiTheme="majorHAnsi" w:hAnsiTheme="majorHAnsi" w:cstheme="majorHAnsi"/>
          </w:rPr>
          <w:delText>identified the location of</w:delText>
        </w:r>
        <w:r w:rsidR="00AF6021" w:rsidDel="00E576F3">
          <w:rPr>
            <w:rFonts w:asciiTheme="majorHAnsi" w:hAnsiTheme="majorHAnsi" w:cstheme="majorHAnsi"/>
          </w:rPr>
          <w:delText xml:space="preserve"> the associated sequences in the male and female reference assemblies using blastn </w:delText>
        </w:r>
        <w:r w:rsidR="002D631A" w:rsidDel="00E576F3">
          <w:rPr>
            <w:rFonts w:asciiTheme="majorHAnsi" w:hAnsiTheme="majorHAnsi" w:cstheme="majorHAnsi"/>
          </w:rPr>
          <w:fldChar w:fldCharType="begin"/>
        </w:r>
        <w:r w:rsidR="002D631A" w:rsidDel="00E576F3">
          <w:rPr>
            <w:rFonts w:asciiTheme="majorHAnsi" w:hAnsiTheme="majorHAnsi" w:cstheme="majorHAnsi"/>
          </w:rPr>
          <w:delInstrText xml:space="preserve"> ADDIN ZOTERO_ITEM CSL_CITATION {"citationID":"SWvy6mxQ","properties":{"formattedCitation":"(Altschul et al., 1990)","plainCitation":"(Altschul et al., 1990)","noteIndex":0},"citationItems":[{"id":757,"uris":["http://zotero.org/users/local/3tku6QP0/items/PF7I354G"],"itemData":{"id":757,"type":"article-journal","abstract":"A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Biology","DOI":"https://doi.org/10.1016/S0022-2836(05)80360-2","ISSN":"0022-2836","issue":"3","language":"en","page":"403-410","source":"Zotero","title":"Basic Local Alignment Search Tool","volume":"215","author":[{"family":"Altschul","given":"Stephen F"},{"family":"Gish","given":"Warren"},{"family":"Miller","given":"Webb"},{"family":"Myers","given":"Eugene W"},{"family":"Lipman","given":"David J"}],"issued":{"date-parts":[["1990"]]}}}],"schema":"https://github.com/citation-style-language/schema/raw/master/csl-citation.json"} </w:delInstrText>
        </w:r>
        <w:r w:rsidR="002D631A" w:rsidDel="00E576F3">
          <w:rPr>
            <w:rFonts w:asciiTheme="majorHAnsi" w:hAnsiTheme="majorHAnsi" w:cstheme="majorHAnsi"/>
          </w:rPr>
          <w:fldChar w:fldCharType="separate"/>
        </w:r>
        <w:r w:rsidR="002D631A" w:rsidDel="00E576F3">
          <w:rPr>
            <w:rFonts w:asciiTheme="majorHAnsi" w:hAnsiTheme="majorHAnsi" w:cstheme="majorHAnsi"/>
            <w:noProof/>
          </w:rPr>
          <w:delText>(Altschul et al., 1990)</w:delText>
        </w:r>
        <w:r w:rsidR="002D631A" w:rsidDel="00E576F3">
          <w:rPr>
            <w:rFonts w:asciiTheme="majorHAnsi" w:hAnsiTheme="majorHAnsi" w:cstheme="majorHAnsi"/>
          </w:rPr>
          <w:fldChar w:fldCharType="end"/>
        </w:r>
        <w:r w:rsidR="00A14525" w:rsidDel="00E576F3">
          <w:rPr>
            <w:rFonts w:asciiTheme="majorHAnsi" w:hAnsiTheme="majorHAnsi" w:cstheme="majorHAnsi"/>
          </w:rPr>
          <w:delText>.</w:delText>
        </w:r>
      </w:del>
    </w:p>
    <w:p w14:paraId="593E96E8" w14:textId="77777777" w:rsidR="00204900" w:rsidDel="00E576F3" w:rsidRDefault="00204900" w:rsidP="003D178C">
      <w:pPr>
        <w:rPr>
          <w:del w:id="70" w:author="Shannon Erica Kendal Joslin" w:date="2023-10-29T11:35:00Z"/>
          <w:rFonts w:asciiTheme="majorHAnsi" w:hAnsiTheme="majorHAnsi" w:cstheme="majorHAnsi"/>
        </w:rPr>
      </w:pPr>
    </w:p>
    <w:p w14:paraId="0A3B2805" w14:textId="77777777" w:rsidR="00A86E61" w:rsidRDefault="00A86E61" w:rsidP="00A675F4">
      <w:pPr>
        <w:rPr>
          <w:rFonts w:asciiTheme="majorHAnsi" w:hAnsiTheme="majorHAnsi" w:cstheme="majorHAnsi"/>
        </w:rPr>
      </w:pPr>
    </w:p>
    <w:p w14:paraId="25D1FAA2" w14:textId="550724B2" w:rsidR="00A675F4" w:rsidRPr="00FD21E9" w:rsidRDefault="00A675F4" w:rsidP="00A675F4">
      <w:pPr>
        <w:pStyle w:val="Header"/>
        <w:outlineLvl w:val="1"/>
        <w:rPr>
          <w:rFonts w:asciiTheme="majorHAnsi" w:hAnsiTheme="majorHAnsi" w:cstheme="majorHAnsi"/>
          <w:szCs w:val="24"/>
        </w:rPr>
      </w:pPr>
      <w:bookmarkStart w:id="71" w:name="_Toc113440565"/>
      <w:r>
        <w:rPr>
          <w:rFonts w:asciiTheme="majorHAnsi" w:hAnsiTheme="majorHAnsi" w:cstheme="majorHAnsi"/>
          <w:szCs w:val="24"/>
        </w:rPr>
        <w:t>Results</w:t>
      </w:r>
      <w:bookmarkEnd w:id="71"/>
    </w:p>
    <w:p w14:paraId="0388CF07" w14:textId="33231DDB" w:rsidR="00A675F4" w:rsidRPr="00FD21E9" w:rsidRDefault="00A675F4" w:rsidP="00A675F4">
      <w:pPr>
        <w:pStyle w:val="HTMLAddress"/>
        <w:spacing w:line="240" w:lineRule="auto"/>
        <w:outlineLvl w:val="2"/>
        <w:rPr>
          <w:rFonts w:asciiTheme="majorHAnsi" w:hAnsiTheme="majorHAnsi" w:cstheme="majorHAnsi"/>
          <w:sz w:val="24"/>
          <w:szCs w:val="24"/>
        </w:rPr>
      </w:pPr>
      <w:bookmarkStart w:id="72" w:name="_Toc113440566"/>
      <w:r w:rsidRPr="00FD21E9">
        <w:rPr>
          <w:rFonts w:asciiTheme="majorHAnsi" w:hAnsiTheme="majorHAnsi" w:cstheme="majorHAnsi"/>
          <w:sz w:val="24"/>
          <w:szCs w:val="24"/>
        </w:rPr>
        <w:t>Sample collection</w:t>
      </w:r>
      <w:r w:rsidR="00E03E5E">
        <w:rPr>
          <w:rFonts w:asciiTheme="majorHAnsi" w:hAnsiTheme="majorHAnsi" w:cstheme="majorHAnsi"/>
          <w:sz w:val="24"/>
          <w:szCs w:val="24"/>
        </w:rPr>
        <w:t>,</w:t>
      </w:r>
      <w:r w:rsidRPr="00FD21E9">
        <w:rPr>
          <w:rFonts w:asciiTheme="majorHAnsi" w:hAnsiTheme="majorHAnsi" w:cstheme="majorHAnsi"/>
          <w:sz w:val="24"/>
          <w:szCs w:val="24"/>
        </w:rPr>
        <w:t xml:space="preserve"> DNA extraction</w:t>
      </w:r>
      <w:bookmarkEnd w:id="72"/>
      <w:r w:rsidRPr="00FD21E9">
        <w:rPr>
          <w:rFonts w:asciiTheme="majorHAnsi" w:hAnsiTheme="majorHAnsi" w:cstheme="majorHAnsi"/>
          <w:sz w:val="24"/>
          <w:szCs w:val="24"/>
        </w:rPr>
        <w:t xml:space="preserve"> </w:t>
      </w:r>
      <w:r w:rsidR="00E03E5E">
        <w:rPr>
          <w:rFonts w:asciiTheme="majorHAnsi" w:hAnsiTheme="majorHAnsi" w:cstheme="majorHAnsi"/>
          <w:sz w:val="24"/>
          <w:szCs w:val="24"/>
        </w:rPr>
        <w:t>&amp; sequ</w:t>
      </w:r>
      <w:r w:rsidR="00C81917">
        <w:rPr>
          <w:rFonts w:asciiTheme="majorHAnsi" w:hAnsiTheme="majorHAnsi" w:cstheme="majorHAnsi"/>
          <w:sz w:val="24"/>
          <w:szCs w:val="24"/>
        </w:rPr>
        <w:t>e</w:t>
      </w:r>
      <w:r w:rsidR="00E03E5E">
        <w:rPr>
          <w:rFonts w:asciiTheme="majorHAnsi" w:hAnsiTheme="majorHAnsi" w:cstheme="majorHAnsi"/>
          <w:sz w:val="24"/>
          <w:szCs w:val="24"/>
        </w:rPr>
        <w:t>ncing</w:t>
      </w:r>
    </w:p>
    <w:p w14:paraId="64234E32" w14:textId="048C76E4" w:rsidR="00A675F4" w:rsidRDefault="00E15EA6" w:rsidP="00A675F4">
      <w:pPr>
        <w:rPr>
          <w:rFonts w:asciiTheme="majorHAnsi" w:hAnsiTheme="majorHAnsi" w:cstheme="majorHAnsi"/>
        </w:rPr>
      </w:pPr>
      <w:r>
        <w:rPr>
          <w:rFonts w:asciiTheme="majorHAnsi" w:hAnsiTheme="majorHAnsi" w:cstheme="majorHAnsi"/>
        </w:rPr>
        <w:lastRenderedPageBreak/>
        <w:t>We</w:t>
      </w:r>
      <w:r w:rsidRPr="00120DAA">
        <w:rPr>
          <w:rFonts w:asciiTheme="majorHAnsi" w:hAnsiTheme="majorHAnsi" w:cstheme="majorHAnsi"/>
        </w:rPr>
        <w:t xml:space="preserve"> </w:t>
      </w:r>
      <w:r>
        <w:rPr>
          <w:rFonts w:asciiTheme="majorHAnsi" w:hAnsiTheme="majorHAnsi" w:cstheme="majorHAnsi"/>
        </w:rPr>
        <w:t xml:space="preserve">acquired </w:t>
      </w:r>
      <w:r w:rsidR="00114E1F">
        <w:rPr>
          <w:rFonts w:asciiTheme="majorHAnsi" w:hAnsiTheme="majorHAnsi" w:cstheme="majorHAnsi"/>
        </w:rPr>
        <w:t>RAD</w:t>
      </w:r>
      <w:r w:rsidR="00E576F3">
        <w:rPr>
          <w:rFonts w:asciiTheme="majorHAnsi" w:hAnsiTheme="majorHAnsi" w:cstheme="majorHAnsi"/>
        </w:rPr>
        <w:t>-</w:t>
      </w:r>
      <w:r>
        <w:rPr>
          <w:rFonts w:asciiTheme="majorHAnsi" w:hAnsiTheme="majorHAnsi" w:cstheme="majorHAnsi"/>
        </w:rPr>
        <w:t>sequencing data from</w:t>
      </w:r>
      <w:r w:rsidRPr="00120DAA">
        <w:rPr>
          <w:rFonts w:asciiTheme="majorHAnsi" w:hAnsiTheme="majorHAnsi" w:cstheme="majorHAnsi"/>
        </w:rPr>
        <w:t xml:space="preserve"> </w:t>
      </w:r>
      <w:r w:rsidR="00E03E5E">
        <w:rPr>
          <w:rFonts w:asciiTheme="majorHAnsi" w:hAnsiTheme="majorHAnsi" w:cstheme="majorHAnsi"/>
        </w:rPr>
        <w:t>a total of 48 (</w:t>
      </w:r>
      <w:r w:rsidRPr="00120DAA">
        <w:rPr>
          <w:rFonts w:asciiTheme="majorHAnsi" w:hAnsiTheme="majorHAnsi" w:cstheme="majorHAnsi"/>
        </w:rPr>
        <w:t>24 female and 24 male</w:t>
      </w:r>
      <w:r w:rsidR="00E03E5E">
        <w:rPr>
          <w:rFonts w:asciiTheme="majorHAnsi" w:hAnsiTheme="majorHAnsi" w:cstheme="majorHAnsi"/>
        </w:rPr>
        <w:t>)</w:t>
      </w:r>
      <w:r w:rsidRPr="00120DAA">
        <w:rPr>
          <w:rFonts w:asciiTheme="majorHAnsi" w:hAnsiTheme="majorHAnsi" w:cstheme="majorHAnsi"/>
        </w:rPr>
        <w:t xml:space="preserve"> captive-bred </w:t>
      </w:r>
      <w:r w:rsidR="000E65DB">
        <w:rPr>
          <w:rFonts w:asciiTheme="majorHAnsi" w:hAnsiTheme="majorHAnsi" w:cstheme="majorHAnsi"/>
        </w:rPr>
        <w:t>delta smelt</w:t>
      </w:r>
      <w:r>
        <w:rPr>
          <w:rFonts w:asciiTheme="majorHAnsi" w:hAnsiTheme="majorHAnsi" w:cstheme="majorHAnsi"/>
        </w:rPr>
        <w:t xml:space="preserve">. </w:t>
      </w:r>
      <w:r w:rsidR="007C5F69">
        <w:rPr>
          <w:rFonts w:asciiTheme="majorHAnsi" w:hAnsiTheme="majorHAnsi" w:cstheme="majorHAnsi"/>
        </w:rPr>
        <w:t xml:space="preserve">The average </w:t>
      </w:r>
      <w:proofErr w:type="spellStart"/>
      <w:r w:rsidR="004B232B">
        <w:rPr>
          <w:rFonts w:asciiTheme="majorHAnsi" w:hAnsiTheme="majorHAnsi" w:cstheme="majorHAnsi"/>
        </w:rPr>
        <w:t>Phred</w:t>
      </w:r>
      <w:proofErr w:type="spellEnd"/>
      <w:r w:rsidR="004B232B">
        <w:rPr>
          <w:rFonts w:asciiTheme="majorHAnsi" w:hAnsiTheme="majorHAnsi" w:cstheme="majorHAnsi"/>
        </w:rPr>
        <w:t xml:space="preserve"> score for all reads was 39 and </w:t>
      </w:r>
      <w:commentRangeStart w:id="73"/>
      <w:r w:rsidR="007C5F69">
        <w:rPr>
          <w:rFonts w:asciiTheme="majorHAnsi" w:hAnsiTheme="majorHAnsi" w:cstheme="majorHAnsi"/>
        </w:rPr>
        <w:t>number of reads</w:t>
      </w:r>
      <w:commentRangeEnd w:id="73"/>
      <w:r w:rsidR="00114E1F">
        <w:rPr>
          <w:rStyle w:val="CommentReference"/>
        </w:rPr>
        <w:commentReference w:id="73"/>
      </w:r>
      <w:r w:rsidR="007C5F69">
        <w:rPr>
          <w:rFonts w:asciiTheme="majorHAnsi" w:hAnsiTheme="majorHAnsi" w:cstheme="majorHAnsi"/>
        </w:rPr>
        <w:t xml:space="preserve"> captured</w:t>
      </w:r>
      <w:r w:rsidR="00747209">
        <w:rPr>
          <w:rFonts w:asciiTheme="majorHAnsi" w:hAnsiTheme="majorHAnsi" w:cstheme="majorHAnsi"/>
        </w:rPr>
        <w:t xml:space="preserve"> per individual</w:t>
      </w:r>
      <w:r w:rsidR="007C5F69">
        <w:rPr>
          <w:rFonts w:asciiTheme="majorHAnsi" w:hAnsiTheme="majorHAnsi" w:cstheme="majorHAnsi"/>
        </w:rPr>
        <w:t xml:space="preserve"> was </w:t>
      </w:r>
      <w:r w:rsidR="00747209" w:rsidRPr="00747209">
        <w:rPr>
          <w:rFonts w:asciiTheme="majorHAnsi" w:hAnsiTheme="majorHAnsi" w:cstheme="majorHAnsi"/>
        </w:rPr>
        <w:t>10</w:t>
      </w:r>
      <w:r w:rsidR="00747209">
        <w:rPr>
          <w:rFonts w:asciiTheme="majorHAnsi" w:hAnsiTheme="majorHAnsi" w:cstheme="majorHAnsi"/>
        </w:rPr>
        <w:t>,</w:t>
      </w:r>
      <w:r w:rsidR="00747209" w:rsidRPr="00747209">
        <w:rPr>
          <w:rFonts w:asciiTheme="majorHAnsi" w:hAnsiTheme="majorHAnsi" w:cstheme="majorHAnsi"/>
        </w:rPr>
        <w:t>644</w:t>
      </w:r>
      <w:r w:rsidR="00747209">
        <w:rPr>
          <w:rFonts w:asciiTheme="majorHAnsi" w:hAnsiTheme="majorHAnsi" w:cstheme="majorHAnsi"/>
        </w:rPr>
        <w:t>,</w:t>
      </w:r>
      <w:r w:rsidR="00747209" w:rsidRPr="00747209">
        <w:rPr>
          <w:rFonts w:asciiTheme="majorHAnsi" w:hAnsiTheme="majorHAnsi" w:cstheme="majorHAnsi"/>
        </w:rPr>
        <w:t xml:space="preserve">266 </w:t>
      </w:r>
      <w:r w:rsidR="00C81917">
        <w:rPr>
          <w:rFonts w:asciiTheme="majorHAnsi" w:hAnsiTheme="majorHAnsi" w:cstheme="majorHAnsi"/>
        </w:rPr>
        <w:t xml:space="preserve">and </w:t>
      </w:r>
      <w:r w:rsidR="00747209" w:rsidRPr="00747209">
        <w:rPr>
          <w:rFonts w:asciiTheme="majorHAnsi" w:hAnsiTheme="majorHAnsi" w:cstheme="majorHAnsi"/>
        </w:rPr>
        <w:t>9</w:t>
      </w:r>
      <w:r w:rsidR="00747209">
        <w:rPr>
          <w:rFonts w:asciiTheme="majorHAnsi" w:hAnsiTheme="majorHAnsi" w:cstheme="majorHAnsi"/>
        </w:rPr>
        <w:t>,</w:t>
      </w:r>
      <w:r w:rsidR="00747209" w:rsidRPr="00747209">
        <w:rPr>
          <w:rFonts w:asciiTheme="majorHAnsi" w:hAnsiTheme="majorHAnsi" w:cstheme="majorHAnsi"/>
        </w:rPr>
        <w:t>698</w:t>
      </w:r>
      <w:r w:rsidR="00747209">
        <w:rPr>
          <w:rFonts w:asciiTheme="majorHAnsi" w:hAnsiTheme="majorHAnsi" w:cstheme="majorHAnsi"/>
        </w:rPr>
        <w:t>,</w:t>
      </w:r>
      <w:r w:rsidR="00747209" w:rsidRPr="00747209">
        <w:rPr>
          <w:rFonts w:asciiTheme="majorHAnsi" w:hAnsiTheme="majorHAnsi" w:cstheme="majorHAnsi"/>
        </w:rPr>
        <w:t>327</w:t>
      </w:r>
      <w:r w:rsidR="0067064B" w:rsidRPr="0067064B">
        <w:rPr>
          <w:rFonts w:asciiTheme="majorHAnsi" w:hAnsiTheme="majorHAnsi" w:cstheme="majorHAnsi"/>
        </w:rPr>
        <w:t xml:space="preserve"> </w:t>
      </w:r>
      <w:r w:rsidR="004B232B">
        <w:rPr>
          <w:rFonts w:asciiTheme="majorHAnsi" w:hAnsiTheme="majorHAnsi" w:cstheme="majorHAnsi"/>
        </w:rPr>
        <w:t>in female</w:t>
      </w:r>
      <w:r w:rsidR="0067064B">
        <w:rPr>
          <w:rFonts w:asciiTheme="majorHAnsi" w:hAnsiTheme="majorHAnsi" w:cstheme="majorHAnsi"/>
        </w:rPr>
        <w:t xml:space="preserve"> and male</w:t>
      </w:r>
      <w:r w:rsidR="004B232B">
        <w:rPr>
          <w:rFonts w:asciiTheme="majorHAnsi" w:hAnsiTheme="majorHAnsi" w:cstheme="majorHAnsi"/>
        </w:rPr>
        <w:t xml:space="preserve"> sequencing data</w:t>
      </w:r>
      <w:r w:rsidR="0067064B">
        <w:rPr>
          <w:rFonts w:asciiTheme="majorHAnsi" w:hAnsiTheme="majorHAnsi" w:cstheme="majorHAnsi"/>
        </w:rPr>
        <w:t>,</w:t>
      </w:r>
      <w:r w:rsidR="004B232B">
        <w:rPr>
          <w:rFonts w:asciiTheme="majorHAnsi" w:hAnsiTheme="majorHAnsi" w:cstheme="majorHAnsi"/>
        </w:rPr>
        <w:t xml:space="preserve"> respectively</w:t>
      </w:r>
      <w:r w:rsidR="00C81917">
        <w:rPr>
          <w:rFonts w:asciiTheme="majorHAnsi" w:hAnsiTheme="majorHAnsi" w:cstheme="majorHAnsi"/>
        </w:rPr>
        <w:t xml:space="preserve">. </w:t>
      </w:r>
    </w:p>
    <w:p w14:paraId="59C54C2D" w14:textId="77777777" w:rsidR="00A86E61" w:rsidRDefault="00A86E61" w:rsidP="00A675F4">
      <w:pPr>
        <w:rPr>
          <w:rFonts w:asciiTheme="majorHAnsi" w:hAnsiTheme="majorHAnsi" w:cstheme="majorHAnsi"/>
        </w:rPr>
      </w:pPr>
    </w:p>
    <w:p w14:paraId="1AD5877F" w14:textId="76BBF882" w:rsidR="00A675F4" w:rsidRPr="00FD21E9" w:rsidRDefault="00A675F4" w:rsidP="00A675F4">
      <w:pPr>
        <w:pStyle w:val="HTMLAddress"/>
        <w:spacing w:line="240" w:lineRule="auto"/>
        <w:outlineLvl w:val="2"/>
        <w:rPr>
          <w:rFonts w:asciiTheme="majorHAnsi" w:hAnsiTheme="majorHAnsi" w:cstheme="majorHAnsi"/>
          <w:sz w:val="24"/>
          <w:szCs w:val="24"/>
        </w:rPr>
      </w:pPr>
      <w:bookmarkStart w:id="74" w:name="_Toc113440567"/>
      <w:r>
        <w:rPr>
          <w:rFonts w:asciiTheme="majorHAnsi" w:hAnsiTheme="majorHAnsi" w:cstheme="majorHAnsi"/>
          <w:sz w:val="24"/>
          <w:szCs w:val="24"/>
        </w:rPr>
        <w:t>Genome-wide association study</w:t>
      </w:r>
      <w:bookmarkEnd w:id="74"/>
    </w:p>
    <w:p w14:paraId="0CBBE3C3" w14:textId="771C6000" w:rsidR="00A675F4" w:rsidRDefault="00CC0541" w:rsidP="00A675F4">
      <w:pPr>
        <w:rPr>
          <w:rFonts w:asciiTheme="majorHAnsi" w:hAnsiTheme="majorHAnsi" w:cstheme="majorHAnsi"/>
        </w:rPr>
      </w:pPr>
      <w:r>
        <w:rPr>
          <w:rFonts w:asciiTheme="majorHAnsi" w:hAnsiTheme="majorHAnsi" w:cstheme="majorHAnsi"/>
        </w:rPr>
        <w:t xml:space="preserve">Post filtration alignment scores </w:t>
      </w:r>
      <w:r w:rsidR="00660295">
        <w:rPr>
          <w:rFonts w:asciiTheme="majorHAnsi" w:hAnsiTheme="majorHAnsi" w:cstheme="majorHAnsi"/>
        </w:rPr>
        <w:t>for RAD</w:t>
      </w:r>
      <w:r w:rsidR="00E35949">
        <w:rPr>
          <w:rFonts w:asciiTheme="majorHAnsi" w:hAnsiTheme="majorHAnsi" w:cstheme="majorHAnsi"/>
        </w:rPr>
        <w:t>-</w:t>
      </w:r>
      <w:r w:rsidR="00660295">
        <w:rPr>
          <w:rFonts w:asciiTheme="majorHAnsi" w:hAnsiTheme="majorHAnsi" w:cstheme="majorHAnsi"/>
        </w:rPr>
        <w:t xml:space="preserve">seq reads </w:t>
      </w:r>
      <w:r>
        <w:rPr>
          <w:rFonts w:asciiTheme="majorHAnsi" w:hAnsiTheme="majorHAnsi" w:cstheme="majorHAnsi"/>
        </w:rPr>
        <w:t xml:space="preserve">were </w:t>
      </w:r>
      <w:r w:rsidRPr="00AE4C3A">
        <w:rPr>
          <w:rFonts w:asciiTheme="majorHAnsi" w:hAnsiTheme="majorHAnsi" w:cstheme="majorHAnsi"/>
        </w:rPr>
        <w:t>92.</w:t>
      </w:r>
      <w:r>
        <w:rPr>
          <w:rFonts w:asciiTheme="majorHAnsi" w:hAnsiTheme="majorHAnsi" w:cstheme="majorHAnsi"/>
        </w:rPr>
        <w:t xml:space="preserve">64% and 91.90% to the female and male reference genome, respectively. </w:t>
      </w:r>
      <w:r w:rsidR="00A675F4" w:rsidRPr="00A675F4">
        <w:rPr>
          <w:rFonts w:asciiTheme="majorHAnsi" w:hAnsiTheme="majorHAnsi" w:cstheme="majorHAnsi"/>
        </w:rPr>
        <w:t xml:space="preserve">We analyzed </w:t>
      </w:r>
      <w:r w:rsidR="00A14A1B" w:rsidRPr="00A675F4">
        <w:rPr>
          <w:rFonts w:asciiTheme="majorHAnsi" w:hAnsiTheme="majorHAnsi" w:cstheme="majorHAnsi"/>
        </w:rPr>
        <w:t>922,975</w:t>
      </w:r>
      <w:r w:rsidR="00A14A1B">
        <w:rPr>
          <w:rFonts w:asciiTheme="majorHAnsi" w:hAnsiTheme="majorHAnsi" w:cstheme="majorHAnsi"/>
        </w:rPr>
        <w:t xml:space="preserve"> and </w:t>
      </w:r>
      <w:r w:rsidR="00A675F4" w:rsidRPr="00A675F4">
        <w:rPr>
          <w:rFonts w:asciiTheme="majorHAnsi" w:hAnsiTheme="majorHAnsi" w:cstheme="majorHAnsi"/>
        </w:rPr>
        <w:t xml:space="preserve">848,444 loci spread across the </w:t>
      </w:r>
      <w:r w:rsidR="00A14A1B">
        <w:rPr>
          <w:rFonts w:asciiTheme="majorHAnsi" w:hAnsiTheme="majorHAnsi" w:cstheme="majorHAnsi"/>
        </w:rPr>
        <w:t>fe</w:t>
      </w:r>
      <w:r w:rsidR="00A675F4" w:rsidRPr="00A675F4">
        <w:rPr>
          <w:rFonts w:asciiTheme="majorHAnsi" w:hAnsiTheme="majorHAnsi" w:cstheme="majorHAnsi"/>
        </w:rPr>
        <w:t xml:space="preserve">male and male </w:t>
      </w:r>
      <w:r w:rsidR="0067064B">
        <w:rPr>
          <w:rFonts w:asciiTheme="majorHAnsi" w:hAnsiTheme="majorHAnsi" w:cstheme="majorHAnsi"/>
        </w:rPr>
        <w:t>reference</w:t>
      </w:r>
      <w:r w:rsidR="00A675F4" w:rsidRPr="00A675F4">
        <w:rPr>
          <w:rFonts w:asciiTheme="majorHAnsi" w:hAnsiTheme="majorHAnsi" w:cstheme="majorHAnsi"/>
        </w:rPr>
        <w:t xml:space="preserve"> </w:t>
      </w:r>
      <w:r w:rsidR="0067064B">
        <w:rPr>
          <w:rFonts w:asciiTheme="majorHAnsi" w:hAnsiTheme="majorHAnsi" w:cstheme="majorHAnsi"/>
        </w:rPr>
        <w:t>genome</w:t>
      </w:r>
      <w:r w:rsidR="00A675F4" w:rsidRPr="00A675F4">
        <w:rPr>
          <w:rFonts w:asciiTheme="majorHAnsi" w:hAnsiTheme="majorHAnsi" w:cstheme="majorHAnsi"/>
        </w:rPr>
        <w:t>, respectively. These loci correspond to a Bonferroni corrected p-value cutoff of</w:t>
      </w:r>
      <w:r w:rsidR="00EC4A5A">
        <w:rPr>
          <w:rFonts w:asciiTheme="majorHAnsi" w:hAnsiTheme="majorHAnsi" w:cstheme="majorHAnsi"/>
        </w:rPr>
        <w:t xml:space="preserve"> </w:t>
      </w:r>
      <w:r w:rsidR="00EC4A5A" w:rsidRPr="00A675F4">
        <w:rPr>
          <w:rFonts w:asciiTheme="majorHAnsi" w:hAnsiTheme="majorHAnsi" w:cstheme="majorHAnsi"/>
        </w:rPr>
        <w:t xml:space="preserve">5.417265e-08 </w:t>
      </w:r>
      <w:r w:rsidR="00EC4A5A">
        <w:rPr>
          <w:rFonts w:asciiTheme="majorHAnsi" w:hAnsiTheme="majorHAnsi" w:cstheme="majorHAnsi"/>
        </w:rPr>
        <w:t>and</w:t>
      </w:r>
      <w:r w:rsidR="00A675F4" w:rsidRPr="00A675F4">
        <w:rPr>
          <w:rFonts w:asciiTheme="majorHAnsi" w:hAnsiTheme="majorHAnsi" w:cstheme="majorHAnsi"/>
        </w:rPr>
        <w:t xml:space="preserve"> 5.893141e-08 </w:t>
      </w:r>
      <w:r w:rsidR="00EC4A5A">
        <w:rPr>
          <w:rFonts w:asciiTheme="majorHAnsi" w:hAnsiTheme="majorHAnsi" w:cstheme="majorHAnsi"/>
        </w:rPr>
        <w:t>required for significance of associations</w:t>
      </w:r>
      <w:r w:rsidR="00A675F4" w:rsidRPr="00A675F4">
        <w:rPr>
          <w:rFonts w:asciiTheme="majorHAnsi" w:hAnsiTheme="majorHAnsi" w:cstheme="majorHAnsi"/>
        </w:rPr>
        <w:t xml:space="preserve"> found within the </w:t>
      </w:r>
      <w:r w:rsidR="00EC4A5A">
        <w:rPr>
          <w:rFonts w:asciiTheme="majorHAnsi" w:hAnsiTheme="majorHAnsi" w:cstheme="majorHAnsi"/>
        </w:rPr>
        <w:t xml:space="preserve">female and </w:t>
      </w:r>
      <w:r w:rsidR="00A675F4" w:rsidRPr="00A675F4">
        <w:rPr>
          <w:rFonts w:asciiTheme="majorHAnsi" w:hAnsiTheme="majorHAnsi" w:cstheme="majorHAnsi"/>
        </w:rPr>
        <w:t>male reference genome</w:t>
      </w:r>
      <w:r w:rsidR="00EC4A5A">
        <w:rPr>
          <w:rFonts w:asciiTheme="majorHAnsi" w:hAnsiTheme="majorHAnsi" w:cstheme="majorHAnsi"/>
        </w:rPr>
        <w:t>, respectively</w:t>
      </w:r>
      <w:r w:rsidR="00A675F4" w:rsidRPr="00A675F4">
        <w:rPr>
          <w:rFonts w:asciiTheme="majorHAnsi" w:hAnsiTheme="majorHAnsi" w:cstheme="majorHAnsi"/>
        </w:rPr>
        <w:t xml:space="preserve">. No </w:t>
      </w:r>
      <w:r w:rsidR="000E65DB">
        <w:rPr>
          <w:rFonts w:asciiTheme="majorHAnsi" w:hAnsiTheme="majorHAnsi" w:cstheme="majorHAnsi"/>
        </w:rPr>
        <w:t xml:space="preserve">loci were found to be </w:t>
      </w:r>
      <w:r w:rsidR="00A675F4" w:rsidRPr="00A675F4">
        <w:rPr>
          <w:rFonts w:asciiTheme="majorHAnsi" w:hAnsiTheme="majorHAnsi" w:cstheme="majorHAnsi"/>
        </w:rPr>
        <w:t>significant</w:t>
      </w:r>
      <w:r w:rsidR="000E65DB">
        <w:rPr>
          <w:rFonts w:asciiTheme="majorHAnsi" w:hAnsiTheme="majorHAnsi" w:cstheme="majorHAnsi"/>
        </w:rPr>
        <w:t>ly</w:t>
      </w:r>
      <w:r w:rsidR="00A675F4" w:rsidRPr="00A675F4">
        <w:rPr>
          <w:rFonts w:asciiTheme="majorHAnsi" w:hAnsiTheme="majorHAnsi" w:cstheme="majorHAnsi"/>
        </w:rPr>
        <w:t xml:space="preserve"> associat</w:t>
      </w:r>
      <w:r w:rsidR="000E65DB">
        <w:rPr>
          <w:rFonts w:asciiTheme="majorHAnsi" w:hAnsiTheme="majorHAnsi" w:cstheme="majorHAnsi"/>
        </w:rPr>
        <w:t>ed</w:t>
      </w:r>
      <w:r w:rsidR="00A675F4" w:rsidRPr="00A675F4">
        <w:rPr>
          <w:rFonts w:asciiTheme="majorHAnsi" w:hAnsiTheme="majorHAnsi" w:cstheme="majorHAnsi"/>
        </w:rPr>
        <w:t xml:space="preserve"> </w:t>
      </w:r>
      <w:r w:rsidR="000E65DB">
        <w:rPr>
          <w:rFonts w:asciiTheme="majorHAnsi" w:hAnsiTheme="majorHAnsi" w:cstheme="majorHAnsi"/>
        </w:rPr>
        <w:t>with</w:t>
      </w:r>
      <w:r w:rsidR="00A675F4" w:rsidRPr="00A675F4">
        <w:rPr>
          <w:rFonts w:asciiTheme="majorHAnsi" w:hAnsiTheme="majorHAnsi" w:cstheme="majorHAnsi"/>
        </w:rPr>
        <w:t xml:space="preserve"> sex </w:t>
      </w:r>
      <w:r w:rsidR="000E65DB">
        <w:rPr>
          <w:rFonts w:asciiTheme="majorHAnsi" w:hAnsiTheme="majorHAnsi" w:cstheme="majorHAnsi"/>
        </w:rPr>
        <w:t>in</w:t>
      </w:r>
      <w:r w:rsidR="00A675F4" w:rsidRPr="00A675F4">
        <w:rPr>
          <w:rFonts w:asciiTheme="majorHAnsi" w:hAnsiTheme="majorHAnsi" w:cstheme="majorHAnsi"/>
        </w:rPr>
        <w:t xml:space="preserve"> the female reference genome</w:t>
      </w:r>
      <w:r w:rsidR="00E35949">
        <w:rPr>
          <w:rFonts w:asciiTheme="majorHAnsi" w:hAnsiTheme="majorHAnsi" w:cstheme="majorHAnsi"/>
        </w:rPr>
        <w:t xml:space="preserve"> </w:t>
      </w:r>
      <w:commentRangeStart w:id="75"/>
      <w:r w:rsidR="00A675F4" w:rsidRPr="00A675F4">
        <w:rPr>
          <w:rFonts w:asciiTheme="majorHAnsi" w:hAnsiTheme="majorHAnsi" w:cstheme="majorHAnsi"/>
        </w:rPr>
        <w:t xml:space="preserve">(Figure </w:t>
      </w:r>
      <w:r w:rsidR="00C6714D">
        <w:rPr>
          <w:rFonts w:asciiTheme="majorHAnsi" w:hAnsiTheme="majorHAnsi" w:cstheme="majorHAnsi"/>
        </w:rPr>
        <w:t>3.1</w:t>
      </w:r>
      <w:r w:rsidR="00A675F4" w:rsidRPr="00A675F4">
        <w:rPr>
          <w:rFonts w:asciiTheme="majorHAnsi" w:hAnsiTheme="majorHAnsi" w:cstheme="majorHAnsi"/>
        </w:rPr>
        <w:t xml:space="preserve">). </w:t>
      </w:r>
      <w:commentRangeEnd w:id="75"/>
      <w:r w:rsidR="000E65DB">
        <w:rPr>
          <w:rStyle w:val="CommentReference"/>
        </w:rPr>
        <w:commentReference w:id="75"/>
      </w:r>
      <w:r w:rsidR="00A675F4" w:rsidRPr="00A675F4">
        <w:rPr>
          <w:rFonts w:asciiTheme="majorHAnsi" w:hAnsiTheme="majorHAnsi" w:cstheme="majorHAnsi"/>
        </w:rPr>
        <w:t>Two</w:t>
      </w:r>
      <w:r w:rsidR="00C6714D">
        <w:rPr>
          <w:rFonts w:asciiTheme="majorHAnsi" w:hAnsiTheme="majorHAnsi" w:cstheme="majorHAnsi"/>
        </w:rPr>
        <w:t xml:space="preserve"> loci</w:t>
      </w:r>
      <w:r w:rsidR="00A675F4" w:rsidRPr="00A675F4">
        <w:rPr>
          <w:rFonts w:asciiTheme="majorHAnsi" w:hAnsiTheme="majorHAnsi" w:cstheme="majorHAnsi"/>
        </w:rPr>
        <w:t xml:space="preserve"> </w:t>
      </w:r>
      <w:r w:rsidR="00C6714D">
        <w:rPr>
          <w:rFonts w:asciiTheme="majorHAnsi" w:hAnsiTheme="majorHAnsi" w:cstheme="majorHAnsi"/>
        </w:rPr>
        <w:t>(Chr0</w:t>
      </w:r>
      <w:r w:rsidR="003F25BE">
        <w:rPr>
          <w:rFonts w:asciiTheme="majorHAnsi" w:hAnsiTheme="majorHAnsi" w:cstheme="majorHAnsi"/>
        </w:rPr>
        <w:t>5</w:t>
      </w:r>
      <w:r w:rsidR="00C6714D">
        <w:rPr>
          <w:rFonts w:asciiTheme="majorHAnsi" w:hAnsiTheme="majorHAnsi" w:cstheme="majorHAnsi"/>
        </w:rPr>
        <w:t>:</w:t>
      </w:r>
      <w:r w:rsidR="003F25BE" w:rsidRPr="003F25BE">
        <w:rPr>
          <w:rFonts w:asciiTheme="majorHAnsi" w:hAnsiTheme="majorHAnsi" w:cstheme="majorHAnsi"/>
        </w:rPr>
        <w:t>1885249</w:t>
      </w:r>
      <w:r w:rsidR="00C6714D">
        <w:rPr>
          <w:rFonts w:asciiTheme="majorHAnsi" w:hAnsiTheme="majorHAnsi" w:cstheme="majorHAnsi"/>
        </w:rPr>
        <w:t xml:space="preserve"> </w:t>
      </w:r>
      <w:r w:rsidR="003F25BE">
        <w:rPr>
          <w:rFonts w:asciiTheme="majorHAnsi" w:hAnsiTheme="majorHAnsi" w:cstheme="majorHAnsi"/>
        </w:rPr>
        <w:t xml:space="preserve">G/A and </w:t>
      </w:r>
      <w:r w:rsidR="00C6714D">
        <w:rPr>
          <w:rFonts w:asciiTheme="majorHAnsi" w:hAnsiTheme="majorHAnsi" w:cstheme="majorHAnsi"/>
        </w:rPr>
        <w:t>Chr0</w:t>
      </w:r>
      <w:r w:rsidR="003F25BE">
        <w:rPr>
          <w:rFonts w:asciiTheme="majorHAnsi" w:hAnsiTheme="majorHAnsi" w:cstheme="majorHAnsi"/>
        </w:rPr>
        <w:t>5</w:t>
      </w:r>
      <w:r w:rsidR="00C6714D">
        <w:rPr>
          <w:rFonts w:asciiTheme="majorHAnsi" w:hAnsiTheme="majorHAnsi" w:cstheme="majorHAnsi"/>
        </w:rPr>
        <w:t>:</w:t>
      </w:r>
      <w:r w:rsidR="003F25BE" w:rsidRPr="003F25BE">
        <w:rPr>
          <w:rFonts w:asciiTheme="majorHAnsi" w:hAnsiTheme="majorHAnsi" w:cstheme="majorHAnsi"/>
        </w:rPr>
        <w:t>1885251</w:t>
      </w:r>
      <w:r w:rsidR="00C6714D">
        <w:rPr>
          <w:rFonts w:asciiTheme="majorHAnsi" w:hAnsiTheme="majorHAnsi" w:cstheme="majorHAnsi"/>
        </w:rPr>
        <w:t xml:space="preserve"> </w:t>
      </w:r>
      <w:r w:rsidR="003F25BE">
        <w:rPr>
          <w:rFonts w:asciiTheme="majorHAnsi" w:hAnsiTheme="majorHAnsi" w:cstheme="majorHAnsi"/>
        </w:rPr>
        <w:t>G/T</w:t>
      </w:r>
      <w:r w:rsidR="00C6714D">
        <w:rPr>
          <w:rFonts w:asciiTheme="majorHAnsi" w:hAnsiTheme="majorHAnsi" w:cstheme="majorHAnsi"/>
        </w:rPr>
        <w:t>)</w:t>
      </w:r>
      <w:r w:rsidR="003F25BE">
        <w:rPr>
          <w:rFonts w:asciiTheme="majorHAnsi" w:hAnsiTheme="majorHAnsi" w:cstheme="majorHAnsi"/>
        </w:rPr>
        <w:t xml:space="preserve"> located on Chromosome 5</w:t>
      </w:r>
      <w:r w:rsidR="00C6714D">
        <w:rPr>
          <w:rFonts w:asciiTheme="majorHAnsi" w:hAnsiTheme="majorHAnsi" w:cstheme="majorHAnsi"/>
        </w:rPr>
        <w:t xml:space="preserve"> of the male assembly</w:t>
      </w:r>
      <w:r w:rsidR="003F25BE">
        <w:rPr>
          <w:rFonts w:asciiTheme="majorHAnsi" w:hAnsiTheme="majorHAnsi" w:cstheme="majorHAnsi"/>
        </w:rPr>
        <w:t xml:space="preserve"> were highly</w:t>
      </w:r>
      <w:r w:rsidR="00A675F4" w:rsidRPr="00A675F4">
        <w:rPr>
          <w:rFonts w:asciiTheme="majorHAnsi" w:hAnsiTheme="majorHAnsi" w:cstheme="majorHAnsi"/>
        </w:rPr>
        <w:t xml:space="preserve"> associated with sex in delta smelt </w:t>
      </w:r>
      <w:r w:rsidR="003F25BE">
        <w:rPr>
          <w:rFonts w:asciiTheme="majorHAnsi" w:hAnsiTheme="majorHAnsi" w:cstheme="majorHAnsi"/>
        </w:rPr>
        <w:t>and had</w:t>
      </w:r>
      <w:r w:rsidR="00A675F4" w:rsidRPr="00A675F4">
        <w:rPr>
          <w:rFonts w:asciiTheme="majorHAnsi" w:hAnsiTheme="majorHAnsi" w:cstheme="majorHAnsi"/>
        </w:rPr>
        <w:t xml:space="preserve"> LRT scores of 37.854854 and 35.802804</w:t>
      </w:r>
      <w:r w:rsidR="003F25BE">
        <w:rPr>
          <w:rFonts w:asciiTheme="majorHAnsi" w:hAnsiTheme="majorHAnsi" w:cstheme="majorHAnsi"/>
        </w:rPr>
        <w:t>, corresponding</w:t>
      </w:r>
      <w:r w:rsidR="00A675F4" w:rsidRPr="00A675F4">
        <w:rPr>
          <w:rFonts w:asciiTheme="majorHAnsi" w:hAnsiTheme="majorHAnsi" w:cstheme="majorHAnsi"/>
        </w:rPr>
        <w:t xml:space="preserve"> to p-values of 7.621e-10 and 2.183e-9, respectively</w:t>
      </w:r>
      <w:r w:rsidR="00C6714D">
        <w:rPr>
          <w:rFonts w:asciiTheme="majorHAnsi" w:hAnsiTheme="majorHAnsi" w:cstheme="majorHAnsi"/>
        </w:rPr>
        <w:t xml:space="preserve"> (Figure 3.1, Table 3.1)</w:t>
      </w:r>
      <w:r w:rsidR="00A675F4" w:rsidRPr="00A675F4">
        <w:rPr>
          <w:rFonts w:asciiTheme="majorHAnsi" w:hAnsiTheme="majorHAnsi" w:cstheme="majorHAnsi"/>
        </w:rPr>
        <w:t>. Despite being highly associated with sex</w:t>
      </w:r>
      <w:r w:rsidR="000E65DB">
        <w:rPr>
          <w:rFonts w:asciiTheme="majorHAnsi" w:hAnsiTheme="majorHAnsi" w:cstheme="majorHAnsi"/>
        </w:rPr>
        <w:t>,</w:t>
      </w:r>
      <w:r w:rsidR="00A675F4" w:rsidRPr="00A675F4">
        <w:rPr>
          <w:rFonts w:asciiTheme="majorHAnsi" w:hAnsiTheme="majorHAnsi" w:cstheme="majorHAnsi"/>
        </w:rPr>
        <w:t xml:space="preserve"> the genotypes at these loci were not diagnostic of sex (Table </w:t>
      </w:r>
      <w:r w:rsidR="00C6714D">
        <w:rPr>
          <w:rFonts w:asciiTheme="majorHAnsi" w:hAnsiTheme="majorHAnsi" w:cstheme="majorHAnsi"/>
        </w:rPr>
        <w:t>3.2</w:t>
      </w:r>
      <w:r w:rsidR="00A675F4" w:rsidRPr="00A675F4">
        <w:rPr>
          <w:rFonts w:asciiTheme="majorHAnsi" w:hAnsiTheme="majorHAnsi" w:cstheme="majorHAnsi"/>
        </w:rPr>
        <w:t>)</w:t>
      </w:r>
      <w:commentRangeStart w:id="76"/>
      <w:r w:rsidR="00A675F4" w:rsidRPr="00A675F4">
        <w:rPr>
          <w:rFonts w:asciiTheme="majorHAnsi" w:hAnsiTheme="majorHAnsi" w:cstheme="majorHAnsi"/>
        </w:rPr>
        <w:t>.</w:t>
      </w:r>
      <w:commentRangeEnd w:id="76"/>
      <w:r w:rsidR="000E65DB">
        <w:rPr>
          <w:rStyle w:val="CommentReference"/>
        </w:rPr>
        <w:commentReference w:id="76"/>
      </w:r>
    </w:p>
    <w:p w14:paraId="535BC80A" w14:textId="77777777" w:rsidR="00A86E61" w:rsidRDefault="00A86E61" w:rsidP="00A675F4">
      <w:pPr>
        <w:rPr>
          <w:rFonts w:asciiTheme="majorHAnsi" w:hAnsiTheme="majorHAnsi" w:cstheme="majorHAnsi"/>
        </w:rPr>
      </w:pPr>
    </w:p>
    <w:p w14:paraId="2801C1FC" w14:textId="50875BC8" w:rsidR="00C81917" w:rsidRPr="00267C1E" w:rsidRDefault="00A675F4" w:rsidP="00267C1E">
      <w:pPr>
        <w:pStyle w:val="HTMLAddress"/>
        <w:spacing w:line="240" w:lineRule="auto"/>
        <w:outlineLvl w:val="2"/>
        <w:rPr>
          <w:rFonts w:asciiTheme="majorHAnsi" w:hAnsiTheme="majorHAnsi" w:cstheme="majorHAnsi"/>
          <w:sz w:val="24"/>
          <w:szCs w:val="24"/>
        </w:rPr>
      </w:pPr>
      <w:bookmarkStart w:id="77" w:name="_Toc113440568"/>
      <w:r>
        <w:rPr>
          <w:rFonts w:asciiTheme="majorHAnsi" w:hAnsiTheme="majorHAnsi" w:cstheme="majorHAnsi"/>
          <w:sz w:val="24"/>
          <w:szCs w:val="24"/>
        </w:rPr>
        <w:t>Depth analysis</w:t>
      </w:r>
      <w:bookmarkEnd w:id="77"/>
    </w:p>
    <w:p w14:paraId="130190A8" w14:textId="169BD86A" w:rsidR="00A675F4" w:rsidRDefault="00247802" w:rsidP="00A675F4">
      <w:pPr>
        <w:rPr>
          <w:rFonts w:asciiTheme="majorHAnsi" w:hAnsiTheme="majorHAnsi" w:cstheme="majorHAnsi"/>
        </w:rPr>
      </w:pPr>
      <w:r>
        <w:rPr>
          <w:rFonts w:asciiTheme="majorHAnsi" w:hAnsiTheme="majorHAnsi" w:cstheme="majorHAnsi"/>
        </w:rPr>
        <w:t>After removal of reads</w:t>
      </w:r>
      <w:r w:rsidR="00A86E61">
        <w:rPr>
          <w:rFonts w:asciiTheme="majorHAnsi" w:hAnsiTheme="majorHAnsi" w:cstheme="majorHAnsi"/>
        </w:rPr>
        <w:t xml:space="preserve"> with zero depth</w:t>
      </w:r>
      <w:r>
        <w:rPr>
          <w:rFonts w:asciiTheme="majorHAnsi" w:hAnsiTheme="majorHAnsi" w:cstheme="majorHAnsi"/>
        </w:rPr>
        <w:t xml:space="preserve">, we carried out depth analyses using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808</w:t>
      </w:r>
      <w:r>
        <w:rPr>
          <w:rFonts w:asciiTheme="majorHAnsi" w:hAnsiTheme="majorHAnsi" w:cstheme="majorHAnsi"/>
        </w:rPr>
        <w:t xml:space="preserve"> and </w:t>
      </w:r>
      <w:r w:rsidRPr="00247802">
        <w:rPr>
          <w:rFonts w:asciiTheme="majorHAnsi" w:hAnsiTheme="majorHAnsi" w:cstheme="majorHAnsi"/>
        </w:rPr>
        <w:t>92</w:t>
      </w:r>
      <w:r>
        <w:rPr>
          <w:rFonts w:asciiTheme="majorHAnsi" w:hAnsiTheme="majorHAnsi" w:cstheme="majorHAnsi"/>
        </w:rPr>
        <w:t>,</w:t>
      </w:r>
      <w:r w:rsidRPr="00247802">
        <w:rPr>
          <w:rFonts w:asciiTheme="majorHAnsi" w:hAnsiTheme="majorHAnsi" w:cstheme="majorHAnsi"/>
        </w:rPr>
        <w:t>735</w:t>
      </w:r>
      <w:r>
        <w:rPr>
          <w:rFonts w:asciiTheme="majorHAnsi" w:hAnsiTheme="majorHAnsi" w:cstheme="majorHAnsi"/>
        </w:rPr>
        <w:t xml:space="preserve"> </w:t>
      </w:r>
      <w:r w:rsidR="000E65DB">
        <w:rPr>
          <w:rFonts w:asciiTheme="majorHAnsi" w:hAnsiTheme="majorHAnsi" w:cstheme="majorHAnsi"/>
        </w:rPr>
        <w:t xml:space="preserve">RAD </w:t>
      </w:r>
      <w:r>
        <w:rPr>
          <w:rFonts w:asciiTheme="majorHAnsi" w:hAnsiTheme="majorHAnsi" w:cstheme="majorHAnsi"/>
        </w:rPr>
        <w:t xml:space="preserve">loci </w:t>
      </w:r>
      <w:r w:rsidR="002270FF">
        <w:rPr>
          <w:rFonts w:asciiTheme="majorHAnsi" w:hAnsiTheme="majorHAnsi" w:cstheme="majorHAnsi"/>
        </w:rPr>
        <w:t>aligned to</w:t>
      </w:r>
      <w:r>
        <w:rPr>
          <w:rFonts w:asciiTheme="majorHAnsi" w:hAnsiTheme="majorHAnsi" w:cstheme="majorHAnsi"/>
        </w:rPr>
        <w:t xml:space="preserve"> the female and male </w:t>
      </w:r>
      <w:r w:rsidR="002571B8">
        <w:rPr>
          <w:rFonts w:asciiTheme="majorHAnsi" w:hAnsiTheme="majorHAnsi" w:cstheme="majorHAnsi"/>
        </w:rPr>
        <w:t xml:space="preserve">reference </w:t>
      </w:r>
      <w:r>
        <w:rPr>
          <w:rFonts w:asciiTheme="majorHAnsi" w:hAnsiTheme="majorHAnsi" w:cstheme="majorHAnsi"/>
        </w:rPr>
        <w:t>genome, respectively. In both analyses we</w:t>
      </w:r>
      <w:r w:rsidR="00A675F4" w:rsidRPr="00A675F4">
        <w:rPr>
          <w:rFonts w:asciiTheme="majorHAnsi" w:hAnsiTheme="majorHAnsi" w:cstheme="majorHAnsi"/>
        </w:rPr>
        <w:t xml:space="preserve"> found no areas </w:t>
      </w:r>
      <w:r w:rsidR="00A86E61">
        <w:rPr>
          <w:rFonts w:asciiTheme="majorHAnsi" w:hAnsiTheme="majorHAnsi" w:cstheme="majorHAnsi"/>
        </w:rPr>
        <w:t>greater than 5</w:t>
      </w:r>
      <w:r w:rsidR="000E65DB">
        <w:rPr>
          <w:rFonts w:asciiTheme="majorHAnsi" w:hAnsiTheme="majorHAnsi" w:cstheme="majorHAnsi"/>
        </w:rPr>
        <w:t xml:space="preserve"> </w:t>
      </w:r>
      <w:r w:rsidR="00A86E61">
        <w:rPr>
          <w:rFonts w:asciiTheme="majorHAnsi" w:hAnsiTheme="majorHAnsi" w:cstheme="majorHAnsi"/>
        </w:rPr>
        <w:t xml:space="preserve">kb </w:t>
      </w:r>
      <w:commentRangeStart w:id="78"/>
      <w:r w:rsidR="00A675F4" w:rsidRPr="00A675F4">
        <w:rPr>
          <w:rFonts w:asciiTheme="majorHAnsi" w:hAnsiTheme="majorHAnsi" w:cstheme="majorHAnsi"/>
        </w:rPr>
        <w:t>correspond</w:t>
      </w:r>
      <w:r>
        <w:rPr>
          <w:rFonts w:asciiTheme="majorHAnsi" w:hAnsiTheme="majorHAnsi" w:cstheme="majorHAnsi"/>
        </w:rPr>
        <w:t>ing</w:t>
      </w:r>
      <w:r w:rsidR="00A675F4" w:rsidRPr="00A675F4">
        <w:rPr>
          <w:rFonts w:asciiTheme="majorHAnsi" w:hAnsiTheme="majorHAnsi" w:cstheme="majorHAnsi"/>
        </w:rPr>
        <w:t xml:space="preserve"> to </w:t>
      </w:r>
      <w:r w:rsidR="00A86E61">
        <w:rPr>
          <w:rFonts w:asciiTheme="majorHAnsi" w:hAnsiTheme="majorHAnsi" w:cstheme="majorHAnsi"/>
        </w:rPr>
        <w:t>given</w:t>
      </w:r>
      <w:r w:rsidR="00A675F4" w:rsidRPr="00A675F4">
        <w:rPr>
          <w:rFonts w:asciiTheme="majorHAnsi" w:hAnsiTheme="majorHAnsi" w:cstheme="majorHAnsi"/>
        </w:rPr>
        <w:t xml:space="preserve"> </w:t>
      </w:r>
      <w:r w:rsidRPr="00A675F4">
        <w:rPr>
          <w:rFonts w:asciiTheme="majorHAnsi" w:hAnsiTheme="majorHAnsi" w:cstheme="majorHAnsi"/>
        </w:rPr>
        <w:t>sex</w:t>
      </w:r>
      <w:r w:rsidR="00A675F4" w:rsidRPr="00A675F4">
        <w:rPr>
          <w:rFonts w:asciiTheme="majorHAnsi" w:hAnsiTheme="majorHAnsi" w:cstheme="majorHAnsi"/>
        </w:rPr>
        <w:t xml:space="preserve"> </w:t>
      </w:r>
      <w:commentRangeEnd w:id="78"/>
      <w:r w:rsidR="000E65DB">
        <w:rPr>
          <w:rStyle w:val="CommentReference"/>
        </w:rPr>
        <w:commentReference w:id="78"/>
      </w:r>
      <w:r w:rsidR="00F07DB3">
        <w:rPr>
          <w:rFonts w:asciiTheme="majorHAnsi" w:hAnsiTheme="majorHAnsi" w:cstheme="majorHAnsi"/>
        </w:rPr>
        <w:t>that had</w:t>
      </w:r>
      <w:r w:rsidR="00A675F4" w:rsidRPr="00A675F4">
        <w:rPr>
          <w:rFonts w:asciiTheme="majorHAnsi" w:hAnsiTheme="majorHAnsi" w:cstheme="majorHAnsi"/>
        </w:rPr>
        <w:t xml:space="preserve"> higher</w:t>
      </w:r>
      <w:r>
        <w:rPr>
          <w:rFonts w:asciiTheme="majorHAnsi" w:hAnsiTheme="majorHAnsi" w:cstheme="majorHAnsi"/>
        </w:rPr>
        <w:t xml:space="preserve"> or lower</w:t>
      </w:r>
      <w:r w:rsidR="00A675F4" w:rsidRPr="00A675F4">
        <w:rPr>
          <w:rFonts w:asciiTheme="majorHAnsi" w:hAnsiTheme="majorHAnsi" w:cstheme="majorHAnsi"/>
        </w:rPr>
        <w:t xml:space="preserve"> depth of coverage compared to the other sex</w:t>
      </w:r>
      <w:r w:rsidR="00A86E61">
        <w:rPr>
          <w:rFonts w:asciiTheme="majorHAnsi" w:hAnsiTheme="majorHAnsi" w:cstheme="majorHAnsi"/>
        </w:rPr>
        <w:t>.</w:t>
      </w:r>
    </w:p>
    <w:p w14:paraId="6B9C76EB" w14:textId="77777777" w:rsidR="00A86E61" w:rsidRDefault="00A86E61" w:rsidP="00A675F4">
      <w:pPr>
        <w:rPr>
          <w:rFonts w:asciiTheme="majorHAnsi" w:hAnsiTheme="majorHAnsi" w:cstheme="majorHAnsi"/>
        </w:rPr>
      </w:pPr>
    </w:p>
    <w:p w14:paraId="36521337" w14:textId="744B2C6B" w:rsidR="00A675F4" w:rsidRPr="00FD21E9" w:rsidRDefault="00A675F4" w:rsidP="00A675F4">
      <w:pPr>
        <w:pStyle w:val="HTMLAddress"/>
        <w:spacing w:line="240" w:lineRule="auto"/>
        <w:outlineLvl w:val="2"/>
        <w:rPr>
          <w:rFonts w:asciiTheme="majorHAnsi" w:hAnsiTheme="majorHAnsi" w:cstheme="majorHAnsi"/>
          <w:sz w:val="24"/>
          <w:szCs w:val="24"/>
        </w:rPr>
      </w:pPr>
      <w:bookmarkStart w:id="79" w:name="_Toc113440569"/>
      <w:r>
        <w:rPr>
          <w:rFonts w:asciiTheme="majorHAnsi" w:hAnsiTheme="majorHAnsi" w:cstheme="majorHAnsi"/>
          <w:sz w:val="24"/>
          <w:szCs w:val="24"/>
        </w:rPr>
        <w:t>K-mer analysis</w:t>
      </w:r>
      <w:bookmarkEnd w:id="79"/>
    </w:p>
    <w:p w14:paraId="261E07FB" w14:textId="73CA0A16" w:rsidR="00B2511B" w:rsidRDefault="004A14ED" w:rsidP="00491240">
      <w:pPr>
        <w:rPr>
          <w:rFonts w:asciiTheme="majorHAnsi" w:hAnsiTheme="majorHAnsi" w:cstheme="majorHAnsi"/>
        </w:rPr>
      </w:pPr>
      <w:r>
        <w:rPr>
          <w:rFonts w:asciiTheme="majorHAnsi" w:hAnsiTheme="majorHAnsi" w:cstheme="majorHAnsi"/>
        </w:rPr>
        <w:t xml:space="preserve">First pass filtration </w:t>
      </w:r>
      <w:r w:rsidR="00B2511B">
        <w:rPr>
          <w:rFonts w:asciiTheme="majorHAnsi" w:hAnsiTheme="majorHAnsi" w:cstheme="majorHAnsi"/>
        </w:rPr>
        <w:t>for</w:t>
      </w:r>
      <w:r>
        <w:rPr>
          <w:rFonts w:asciiTheme="majorHAnsi" w:hAnsiTheme="majorHAnsi" w:cstheme="majorHAnsi"/>
        </w:rPr>
        <w:t xml:space="preserve"> distinct k-mers </w:t>
      </w:r>
      <w:r w:rsidR="00B2511B">
        <w:rPr>
          <w:rFonts w:asciiTheme="majorHAnsi" w:hAnsiTheme="majorHAnsi" w:cstheme="majorHAnsi"/>
        </w:rPr>
        <w:t>from</w:t>
      </w:r>
      <w:r>
        <w:rPr>
          <w:rFonts w:asciiTheme="majorHAnsi" w:hAnsiTheme="majorHAnsi" w:cstheme="majorHAnsi"/>
        </w:rPr>
        <w:t xml:space="preserve"> each sex resulted in a total of </w:t>
      </w:r>
      <w:r w:rsidRPr="00491240">
        <w:rPr>
          <w:rFonts w:asciiTheme="majorHAnsi" w:hAnsiTheme="majorHAnsi" w:cstheme="majorHAnsi"/>
        </w:rPr>
        <w:t>1</w:t>
      </w:r>
      <w:r>
        <w:rPr>
          <w:rFonts w:asciiTheme="majorHAnsi" w:hAnsiTheme="majorHAnsi" w:cstheme="majorHAnsi"/>
        </w:rPr>
        <w:t>,</w:t>
      </w:r>
      <w:r w:rsidRPr="00491240">
        <w:rPr>
          <w:rFonts w:asciiTheme="majorHAnsi" w:hAnsiTheme="majorHAnsi" w:cstheme="majorHAnsi"/>
        </w:rPr>
        <w:t>284</w:t>
      </w:r>
      <w:r>
        <w:rPr>
          <w:rFonts w:asciiTheme="majorHAnsi" w:hAnsiTheme="majorHAnsi" w:cstheme="majorHAnsi"/>
        </w:rPr>
        <w:t>,</w:t>
      </w:r>
      <w:r w:rsidRPr="00491240">
        <w:rPr>
          <w:rFonts w:asciiTheme="majorHAnsi" w:hAnsiTheme="majorHAnsi" w:cstheme="majorHAnsi"/>
        </w:rPr>
        <w:t xml:space="preserve">592 distinct hashes from combined data sets, implying </w:t>
      </w:r>
      <w:r>
        <w:rPr>
          <w:rFonts w:asciiTheme="majorHAnsi" w:hAnsiTheme="majorHAnsi" w:cstheme="majorHAnsi"/>
        </w:rPr>
        <w:t xml:space="preserve">roughly </w:t>
      </w:r>
      <w:r w:rsidRPr="00491240">
        <w:rPr>
          <w:rFonts w:asciiTheme="majorHAnsi" w:hAnsiTheme="majorHAnsi" w:cstheme="majorHAnsi"/>
        </w:rPr>
        <w:t>1.284592e+09 original k-mers</w:t>
      </w:r>
      <w:r w:rsidR="00C370BB">
        <w:rPr>
          <w:rFonts w:asciiTheme="majorHAnsi" w:hAnsiTheme="majorHAnsi" w:cstheme="majorHAnsi"/>
        </w:rPr>
        <w:t xml:space="preserve">. </w:t>
      </w:r>
      <w:r w:rsidR="00B2511B">
        <w:rPr>
          <w:rFonts w:asciiTheme="majorHAnsi" w:hAnsiTheme="majorHAnsi" w:cstheme="majorHAnsi"/>
        </w:rPr>
        <w:t xml:space="preserve">Female and male median k-mer abundance was 13.0 and 7.0, respectively, resulting in a female correction of </w:t>
      </w:r>
      <w:r w:rsidR="00B2511B" w:rsidRPr="00704C99">
        <w:rPr>
          <w:rFonts w:asciiTheme="majorHAnsi" w:hAnsiTheme="majorHAnsi" w:cstheme="majorHAnsi"/>
        </w:rPr>
        <w:t>0.53</w:t>
      </w:r>
      <w:r w:rsidR="00B2511B">
        <w:rPr>
          <w:rFonts w:asciiTheme="majorHAnsi" w:hAnsiTheme="majorHAnsi" w:cstheme="majorHAnsi"/>
        </w:rPr>
        <w:t xml:space="preserve">9. </w:t>
      </w:r>
      <w:r w:rsidR="009F3A99">
        <w:rPr>
          <w:rFonts w:asciiTheme="majorHAnsi" w:hAnsiTheme="majorHAnsi" w:cstheme="majorHAnsi"/>
        </w:rPr>
        <w:t xml:space="preserve">We observed three distinct peaks in the distribution of male to female k-mer abundance (Figure 3.2). </w:t>
      </w:r>
      <w:r w:rsidR="00C370BB">
        <w:rPr>
          <w:rFonts w:asciiTheme="majorHAnsi" w:hAnsiTheme="majorHAnsi" w:cstheme="majorHAnsi"/>
        </w:rPr>
        <w:t>After removing k-mer</w:t>
      </w:r>
      <w:r w:rsidR="009F3A99">
        <w:rPr>
          <w:rFonts w:asciiTheme="majorHAnsi" w:hAnsiTheme="majorHAnsi" w:cstheme="majorHAnsi"/>
        </w:rPr>
        <w:t>s</w:t>
      </w:r>
      <w:r w:rsidR="00C370BB">
        <w:rPr>
          <w:rFonts w:asciiTheme="majorHAnsi" w:hAnsiTheme="majorHAnsi" w:cstheme="majorHAnsi"/>
        </w:rPr>
        <w:t xml:space="preserve"> shared between sexes</w:t>
      </w:r>
      <w:r w:rsidR="00B2511B">
        <w:rPr>
          <w:rFonts w:asciiTheme="majorHAnsi" w:hAnsiTheme="majorHAnsi" w:cstheme="majorHAnsi"/>
        </w:rPr>
        <w:t>,</w:t>
      </w:r>
      <w:r w:rsidR="00C370BB">
        <w:rPr>
          <w:rFonts w:asciiTheme="majorHAnsi" w:hAnsiTheme="majorHAnsi" w:cstheme="majorHAnsi"/>
        </w:rPr>
        <w:t xml:space="preserve"> </w:t>
      </w:r>
      <w:r w:rsidR="009F3A99">
        <w:rPr>
          <w:rFonts w:asciiTheme="majorHAnsi" w:hAnsiTheme="majorHAnsi" w:cstheme="majorHAnsi"/>
        </w:rPr>
        <w:t xml:space="preserve">we </w:t>
      </w:r>
      <w:r w:rsidR="00B2511B">
        <w:rPr>
          <w:rFonts w:asciiTheme="majorHAnsi" w:hAnsiTheme="majorHAnsi" w:cstheme="majorHAnsi"/>
        </w:rPr>
        <w:t>obtained</w:t>
      </w:r>
      <w:r w:rsidR="00C370BB">
        <w:rPr>
          <w:rFonts w:asciiTheme="majorHAnsi" w:hAnsiTheme="majorHAnsi" w:cstheme="majorHAnsi"/>
        </w:rPr>
        <w:t xml:space="preserve"> </w:t>
      </w:r>
      <w:r w:rsidR="00C370BB" w:rsidRPr="00A675F4">
        <w:rPr>
          <w:rFonts w:asciiTheme="majorHAnsi" w:hAnsiTheme="majorHAnsi" w:cstheme="majorHAnsi"/>
        </w:rPr>
        <w:t>494,251,000 female-only</w:t>
      </w:r>
      <w:r w:rsidR="00C370BB">
        <w:rPr>
          <w:rFonts w:asciiTheme="majorHAnsi" w:hAnsiTheme="majorHAnsi" w:cstheme="majorHAnsi"/>
        </w:rPr>
        <w:t xml:space="preserve"> and </w:t>
      </w:r>
      <w:r w:rsidR="00C370BB" w:rsidRPr="00A675F4">
        <w:rPr>
          <w:rFonts w:asciiTheme="majorHAnsi" w:hAnsiTheme="majorHAnsi" w:cstheme="majorHAnsi"/>
        </w:rPr>
        <w:t>118,191,000 male-only</w:t>
      </w:r>
      <w:r w:rsidR="009F3A99">
        <w:rPr>
          <w:rFonts w:asciiTheme="majorHAnsi" w:hAnsiTheme="majorHAnsi" w:cstheme="majorHAnsi"/>
        </w:rPr>
        <w:t xml:space="preserve"> k-mers. We observed a distinct increase of high abundance male-only k-mers </w:t>
      </w:r>
      <w:r w:rsidR="00B2511B">
        <w:rPr>
          <w:rFonts w:asciiTheme="majorHAnsi" w:hAnsiTheme="majorHAnsi" w:cstheme="majorHAnsi"/>
        </w:rPr>
        <w:t xml:space="preserve">and after filtering for k-mers with an abundance level </w:t>
      </w:r>
      <w:r w:rsidR="00F07DB3">
        <w:rPr>
          <w:rFonts w:asciiTheme="majorHAnsi" w:hAnsiTheme="majorHAnsi" w:cstheme="majorHAnsi"/>
        </w:rPr>
        <w:t>of</w:t>
      </w:r>
      <w:r w:rsidR="00B2511B">
        <w:rPr>
          <w:rFonts w:asciiTheme="majorHAnsi" w:hAnsiTheme="majorHAnsi" w:cstheme="majorHAnsi"/>
        </w:rPr>
        <w:t xml:space="preserve"> 50-100 we found 4,964 hashes corresponding to approximately 4,964,000 high abundance k-mers (Figure 3.3). </w:t>
      </w:r>
    </w:p>
    <w:p w14:paraId="461CF34A" w14:textId="77777777" w:rsidR="00B2511B" w:rsidRDefault="00B2511B" w:rsidP="00491240">
      <w:pPr>
        <w:rPr>
          <w:rFonts w:asciiTheme="majorHAnsi" w:hAnsiTheme="majorHAnsi" w:cstheme="majorHAnsi"/>
        </w:rPr>
      </w:pPr>
    </w:p>
    <w:p w14:paraId="7EF2F25B" w14:textId="3ED6D85D" w:rsidR="00B2511B" w:rsidRPr="00B2511B" w:rsidRDefault="00B2511B" w:rsidP="00491240">
      <w:pPr>
        <w:rPr>
          <w:rFonts w:asciiTheme="majorHAnsi" w:hAnsiTheme="majorHAnsi" w:cstheme="majorHAnsi"/>
          <w:b/>
          <w:bCs/>
          <w:u w:val="single"/>
        </w:rPr>
      </w:pPr>
      <w:r>
        <w:rPr>
          <w:rFonts w:asciiTheme="majorHAnsi" w:hAnsiTheme="majorHAnsi" w:cstheme="majorHAnsi"/>
        </w:rPr>
        <w:t>Upon filtering for k-mers in the A</w:t>
      </w:r>
      <w:r>
        <w:rPr>
          <w:rFonts w:asciiTheme="majorHAnsi" w:hAnsiTheme="majorHAnsi" w:cstheme="majorHAnsi"/>
          <w:vertAlign w:val="subscript"/>
        </w:rPr>
        <w:t>1</w:t>
      </w:r>
      <w:r>
        <w:rPr>
          <w:rFonts w:asciiTheme="majorHAnsi" w:hAnsiTheme="majorHAnsi" w:cstheme="majorHAnsi"/>
        </w:rPr>
        <w:t xml:space="preserve"> assembly, a total of 2,067 hashes, or 2,067,000 k-mers, were found on A</w:t>
      </w:r>
      <w:r w:rsidRPr="00B2511B">
        <w:rPr>
          <w:rFonts w:asciiTheme="majorHAnsi" w:hAnsiTheme="majorHAnsi" w:cstheme="majorHAnsi"/>
          <w:vertAlign w:val="subscript"/>
        </w:rPr>
        <w:t>1</w:t>
      </w:r>
      <w:r>
        <w:rPr>
          <w:rFonts w:asciiTheme="majorHAnsi" w:hAnsiTheme="majorHAnsi" w:cstheme="majorHAnsi"/>
        </w:rPr>
        <w:t xml:space="preserve"> contigs containing five or more hashes. </w:t>
      </w:r>
      <w:r w:rsidRPr="00A951B3">
        <w:rPr>
          <w:rFonts w:asciiTheme="majorHAnsi" w:hAnsiTheme="majorHAnsi" w:cstheme="majorHAnsi"/>
        </w:rPr>
        <w:t>Both female and male</w:t>
      </w:r>
      <w:r>
        <w:rPr>
          <w:rFonts w:asciiTheme="majorHAnsi" w:hAnsiTheme="majorHAnsi" w:cstheme="majorHAnsi"/>
        </w:rPr>
        <w:t xml:space="preserve"> sequencing data</w:t>
      </w:r>
      <w:r w:rsidRPr="00A951B3">
        <w:rPr>
          <w:rFonts w:asciiTheme="majorHAnsi" w:hAnsiTheme="majorHAnsi" w:cstheme="majorHAnsi"/>
        </w:rPr>
        <w:t xml:space="preserve"> ha</w:t>
      </w:r>
      <w:r>
        <w:rPr>
          <w:rFonts w:asciiTheme="majorHAnsi" w:hAnsiTheme="majorHAnsi" w:cstheme="majorHAnsi"/>
        </w:rPr>
        <w:t>d</w:t>
      </w:r>
      <w:r w:rsidRPr="00A951B3">
        <w:rPr>
          <w:rFonts w:asciiTheme="majorHAnsi" w:hAnsiTheme="majorHAnsi" w:cstheme="majorHAnsi"/>
        </w:rPr>
        <w:t xml:space="preserve"> broad distribution</w:t>
      </w:r>
      <w:r>
        <w:rPr>
          <w:rFonts w:asciiTheme="majorHAnsi" w:hAnsiTheme="majorHAnsi" w:cstheme="majorHAnsi"/>
        </w:rPr>
        <w:t>s</w:t>
      </w:r>
      <w:r w:rsidRPr="00A951B3">
        <w:rPr>
          <w:rFonts w:asciiTheme="majorHAnsi" w:hAnsiTheme="majorHAnsi" w:cstheme="majorHAnsi"/>
        </w:rPr>
        <w:t xml:space="preserve"> of k-mers with</w:t>
      </w:r>
      <w:r>
        <w:rPr>
          <w:rFonts w:asciiTheme="majorHAnsi" w:hAnsiTheme="majorHAnsi" w:cstheme="majorHAnsi"/>
        </w:rPr>
        <w:t xml:space="preserve"> an abundance of</w:t>
      </w:r>
      <w:r w:rsidRPr="00A951B3">
        <w:rPr>
          <w:rFonts w:asciiTheme="majorHAnsi" w:hAnsiTheme="majorHAnsi" w:cstheme="majorHAnsi"/>
        </w:rPr>
        <w:t xml:space="preserve"> 90-140, </w:t>
      </w:r>
      <w:r w:rsidR="00A86E61">
        <w:rPr>
          <w:rFonts w:asciiTheme="majorHAnsi" w:hAnsiTheme="majorHAnsi" w:cstheme="majorHAnsi"/>
        </w:rPr>
        <w:t>however,</w:t>
      </w:r>
      <w:r w:rsidRPr="00A951B3">
        <w:rPr>
          <w:rFonts w:asciiTheme="majorHAnsi" w:hAnsiTheme="majorHAnsi" w:cstheme="majorHAnsi"/>
        </w:rPr>
        <w:t xml:space="preserve"> a male specific</w:t>
      </w:r>
      <w:r w:rsidR="00A86E61">
        <w:rPr>
          <w:rFonts w:asciiTheme="majorHAnsi" w:hAnsiTheme="majorHAnsi" w:cstheme="majorHAnsi"/>
        </w:rPr>
        <w:t xml:space="preserve"> k-mer abundance</w:t>
      </w:r>
      <w:r w:rsidRPr="00A951B3">
        <w:rPr>
          <w:rFonts w:asciiTheme="majorHAnsi" w:hAnsiTheme="majorHAnsi" w:cstheme="majorHAnsi"/>
        </w:rPr>
        <w:t xml:space="preserve"> peak </w:t>
      </w:r>
      <w:r w:rsidR="00A86E61">
        <w:rPr>
          <w:rFonts w:asciiTheme="majorHAnsi" w:hAnsiTheme="majorHAnsi" w:cstheme="majorHAnsi"/>
        </w:rPr>
        <w:t>was observed from 30-70 at roughly half of the female abundance level</w:t>
      </w:r>
      <w:r w:rsidRPr="00A951B3">
        <w:rPr>
          <w:rFonts w:asciiTheme="majorHAnsi" w:hAnsiTheme="majorHAnsi" w:cstheme="majorHAnsi"/>
        </w:rPr>
        <w:t xml:space="preserve"> </w:t>
      </w:r>
      <w:r>
        <w:rPr>
          <w:rFonts w:asciiTheme="majorHAnsi" w:hAnsiTheme="majorHAnsi" w:cstheme="majorHAnsi"/>
        </w:rPr>
        <w:t>(Figure 3.4)</w:t>
      </w:r>
      <w:r w:rsidRPr="00A951B3">
        <w:rPr>
          <w:rFonts w:asciiTheme="majorHAnsi" w:hAnsiTheme="majorHAnsi" w:cstheme="majorHAnsi"/>
        </w:rPr>
        <w:t>.</w:t>
      </w:r>
      <w:r>
        <w:rPr>
          <w:rFonts w:asciiTheme="majorHAnsi" w:hAnsiTheme="majorHAnsi" w:cstheme="majorHAnsi"/>
        </w:rPr>
        <w:t xml:space="preserve"> Of these, we found</w:t>
      </w:r>
      <w:r w:rsidRPr="00A675F4">
        <w:rPr>
          <w:rFonts w:asciiTheme="majorHAnsi" w:hAnsiTheme="majorHAnsi" w:cstheme="majorHAnsi"/>
        </w:rPr>
        <w:t xml:space="preserve"> 44 </w:t>
      </w:r>
      <w:r>
        <w:rPr>
          <w:rFonts w:asciiTheme="majorHAnsi" w:hAnsiTheme="majorHAnsi" w:cstheme="majorHAnsi"/>
        </w:rPr>
        <w:t xml:space="preserve">putative Y </w:t>
      </w:r>
      <w:r w:rsidRPr="00A675F4">
        <w:rPr>
          <w:rFonts w:asciiTheme="majorHAnsi" w:hAnsiTheme="majorHAnsi" w:cstheme="majorHAnsi"/>
        </w:rPr>
        <w:t xml:space="preserve">contigs with </w:t>
      </w:r>
      <w:r>
        <w:rPr>
          <w:rFonts w:asciiTheme="majorHAnsi" w:hAnsiTheme="majorHAnsi" w:cstheme="majorHAnsi"/>
        </w:rPr>
        <w:t xml:space="preserve">a </w:t>
      </w:r>
      <w:r w:rsidRPr="00A675F4">
        <w:rPr>
          <w:rFonts w:asciiTheme="majorHAnsi" w:hAnsiTheme="majorHAnsi" w:cstheme="majorHAnsi"/>
        </w:rPr>
        <w:t xml:space="preserve">k-mer mean abundance above </w:t>
      </w:r>
      <w:r>
        <w:rPr>
          <w:rFonts w:asciiTheme="majorHAnsi" w:hAnsiTheme="majorHAnsi" w:cstheme="majorHAnsi"/>
        </w:rPr>
        <w:t>five</w:t>
      </w:r>
      <w:r w:rsidRPr="00A675F4">
        <w:rPr>
          <w:rFonts w:asciiTheme="majorHAnsi" w:hAnsiTheme="majorHAnsi" w:cstheme="majorHAnsi"/>
        </w:rPr>
        <w:t xml:space="preserve"> in the male sequencing data </w:t>
      </w:r>
      <w:r w:rsidR="00E17F08">
        <w:rPr>
          <w:rFonts w:asciiTheme="majorHAnsi" w:hAnsiTheme="majorHAnsi" w:cstheme="majorHAnsi"/>
        </w:rPr>
        <w:t>which displayed</w:t>
      </w:r>
      <w:r w:rsidRPr="00A675F4">
        <w:rPr>
          <w:rFonts w:asciiTheme="majorHAnsi" w:hAnsiTheme="majorHAnsi" w:cstheme="majorHAnsi"/>
        </w:rPr>
        <w:t xml:space="preserve"> zero</w:t>
      </w:r>
      <w:r w:rsidR="00E17F08">
        <w:rPr>
          <w:rFonts w:asciiTheme="majorHAnsi" w:hAnsiTheme="majorHAnsi" w:cstheme="majorHAnsi"/>
        </w:rPr>
        <w:t xml:space="preserve"> k-mer</w:t>
      </w:r>
      <w:r w:rsidRPr="00A675F4">
        <w:rPr>
          <w:rFonts w:asciiTheme="majorHAnsi" w:hAnsiTheme="majorHAnsi" w:cstheme="majorHAnsi"/>
        </w:rPr>
        <w:t xml:space="preserve"> abundance in the female sequencing data</w:t>
      </w:r>
      <w:r>
        <w:rPr>
          <w:rFonts w:asciiTheme="majorHAnsi" w:hAnsiTheme="majorHAnsi" w:cstheme="majorHAnsi"/>
        </w:rPr>
        <w:t xml:space="preserve"> (Figure 3.5)</w:t>
      </w:r>
      <w:r w:rsidRPr="00A675F4">
        <w:rPr>
          <w:rFonts w:asciiTheme="majorHAnsi" w:hAnsiTheme="majorHAnsi" w:cstheme="majorHAnsi"/>
        </w:rPr>
        <w:t>.</w:t>
      </w:r>
      <w:r w:rsidRPr="00B2511B">
        <w:rPr>
          <w:rFonts w:asciiTheme="majorHAnsi" w:hAnsiTheme="majorHAnsi" w:cstheme="majorHAnsi"/>
        </w:rPr>
        <w:t xml:space="preserve"> </w:t>
      </w:r>
      <w:r w:rsidRPr="00A675F4">
        <w:rPr>
          <w:rFonts w:asciiTheme="majorHAnsi" w:hAnsiTheme="majorHAnsi" w:cstheme="majorHAnsi"/>
        </w:rPr>
        <w:t xml:space="preserve">We mapped the putative Y data back to the male reference genome and found the reads mapped to multiple regions within the genome. </w:t>
      </w:r>
      <w:r w:rsidR="002E314E">
        <w:rPr>
          <w:rFonts w:asciiTheme="majorHAnsi" w:hAnsiTheme="majorHAnsi" w:cstheme="majorHAnsi"/>
        </w:rPr>
        <w:t>Upon repeating a depth analysis within the putative Y contigs</w:t>
      </w:r>
      <w:r w:rsidRPr="00A675F4">
        <w:rPr>
          <w:rFonts w:asciiTheme="majorHAnsi" w:hAnsiTheme="majorHAnsi" w:cstheme="majorHAnsi"/>
        </w:rPr>
        <w:t>, we did not find a significant difference in male versus female read depth.</w:t>
      </w:r>
    </w:p>
    <w:p w14:paraId="7C9FD4D8" w14:textId="77777777" w:rsidR="00B2511B" w:rsidRDefault="00B2511B" w:rsidP="00491240">
      <w:pPr>
        <w:rPr>
          <w:rFonts w:asciiTheme="majorHAnsi" w:hAnsiTheme="majorHAnsi" w:cstheme="majorHAnsi"/>
        </w:rPr>
      </w:pPr>
    </w:p>
    <w:p w14:paraId="0200FC48" w14:textId="77777777" w:rsidR="003F5EFB" w:rsidRDefault="003F5EFB" w:rsidP="00A675F4">
      <w:pPr>
        <w:rPr>
          <w:rFonts w:asciiTheme="majorHAnsi" w:hAnsiTheme="majorHAnsi" w:cstheme="majorHAnsi"/>
        </w:rPr>
      </w:pPr>
    </w:p>
    <w:p w14:paraId="3727F942" w14:textId="167BE1C9" w:rsidR="00A675F4" w:rsidRPr="00FD21E9" w:rsidRDefault="00A675F4" w:rsidP="00A675F4">
      <w:pPr>
        <w:pStyle w:val="Header"/>
        <w:outlineLvl w:val="1"/>
        <w:rPr>
          <w:rFonts w:asciiTheme="majorHAnsi" w:hAnsiTheme="majorHAnsi" w:cstheme="majorHAnsi"/>
          <w:szCs w:val="24"/>
        </w:rPr>
      </w:pPr>
      <w:bookmarkStart w:id="80" w:name="_Toc113440570"/>
      <w:r>
        <w:rPr>
          <w:rFonts w:asciiTheme="majorHAnsi" w:hAnsiTheme="majorHAnsi" w:cstheme="majorHAnsi"/>
          <w:szCs w:val="24"/>
        </w:rPr>
        <w:t>Discussion &amp; Conclusion</w:t>
      </w:r>
      <w:bookmarkEnd w:id="80"/>
    </w:p>
    <w:p w14:paraId="5CC30083" w14:textId="51268234" w:rsidR="00A675F4" w:rsidRDefault="00A675F4" w:rsidP="00A675F4"/>
    <w:p w14:paraId="619AB194" w14:textId="28F1D4F2" w:rsidR="00E20B86" w:rsidRDefault="00F07DB3" w:rsidP="00A675F4">
      <w:pPr>
        <w:rPr>
          <w:rFonts w:asciiTheme="majorHAnsi" w:hAnsiTheme="majorHAnsi" w:cstheme="majorHAnsi"/>
        </w:rPr>
      </w:pPr>
      <w:r>
        <w:rPr>
          <w:rFonts w:asciiTheme="majorHAnsi" w:hAnsiTheme="majorHAnsi" w:cstheme="majorHAnsi"/>
        </w:rPr>
        <w:t>T</w:t>
      </w:r>
      <w:r w:rsidR="00A86E61">
        <w:rPr>
          <w:rFonts w:asciiTheme="majorHAnsi" w:hAnsiTheme="majorHAnsi" w:cstheme="majorHAnsi"/>
        </w:rPr>
        <w:t>o identify sex-specific markers</w:t>
      </w:r>
      <w:r w:rsidR="006F1AC1">
        <w:rPr>
          <w:rFonts w:asciiTheme="majorHAnsi" w:hAnsiTheme="majorHAnsi" w:cstheme="majorHAnsi"/>
        </w:rPr>
        <w:t xml:space="preserve"> within the genome of delta smelt</w:t>
      </w:r>
      <w:r w:rsidR="00A86E61">
        <w:rPr>
          <w:rFonts w:asciiTheme="majorHAnsi" w:hAnsiTheme="majorHAnsi" w:cstheme="majorHAnsi"/>
        </w:rPr>
        <w:t>, our</w:t>
      </w:r>
      <w:r w:rsidR="00A675F4" w:rsidRPr="00A675F4">
        <w:rPr>
          <w:rFonts w:asciiTheme="majorHAnsi" w:hAnsiTheme="majorHAnsi" w:cstheme="majorHAnsi"/>
        </w:rPr>
        <w:t xml:space="preserve"> </w:t>
      </w:r>
      <w:r w:rsidR="00A86E61">
        <w:rPr>
          <w:rFonts w:asciiTheme="majorHAnsi" w:hAnsiTheme="majorHAnsi" w:cstheme="majorHAnsi"/>
        </w:rPr>
        <w:t>experiments</w:t>
      </w:r>
      <w:r w:rsidR="00A675F4" w:rsidRPr="00A675F4">
        <w:rPr>
          <w:rFonts w:asciiTheme="majorHAnsi" w:hAnsiTheme="majorHAnsi" w:cstheme="majorHAnsi"/>
        </w:rPr>
        <w:t xml:space="preserve"> thoroughly probed </w:t>
      </w:r>
      <w:r w:rsidR="003F5EFB">
        <w:rPr>
          <w:rFonts w:asciiTheme="majorHAnsi" w:hAnsiTheme="majorHAnsi" w:cstheme="majorHAnsi"/>
        </w:rPr>
        <w:t>Illumina data, utilizing linked-read</w:t>
      </w:r>
      <w:r w:rsidR="00A675F4" w:rsidRPr="00A675F4">
        <w:rPr>
          <w:rFonts w:asciiTheme="majorHAnsi" w:hAnsiTheme="majorHAnsi" w:cstheme="majorHAnsi"/>
        </w:rPr>
        <w:t xml:space="preserve"> and two RAD</w:t>
      </w:r>
      <w:r w:rsidR="00ED6E2E">
        <w:rPr>
          <w:rFonts w:asciiTheme="majorHAnsi" w:hAnsiTheme="majorHAnsi" w:cstheme="majorHAnsi"/>
        </w:rPr>
        <w:t>-</w:t>
      </w:r>
      <w:r w:rsidR="00A675F4" w:rsidRPr="00A675F4">
        <w:rPr>
          <w:rFonts w:asciiTheme="majorHAnsi" w:hAnsiTheme="majorHAnsi" w:cstheme="majorHAnsi"/>
        </w:rPr>
        <w:t>sequencing datasets in multiple ways</w:t>
      </w:r>
      <w:r w:rsidR="003F5EFB">
        <w:rPr>
          <w:rFonts w:asciiTheme="majorHAnsi" w:hAnsiTheme="majorHAnsi" w:cstheme="majorHAnsi"/>
        </w:rPr>
        <w:t>.</w:t>
      </w:r>
      <w:r w:rsidR="00A675F4" w:rsidRPr="00A675F4">
        <w:rPr>
          <w:rFonts w:asciiTheme="majorHAnsi" w:hAnsiTheme="majorHAnsi" w:cstheme="majorHAnsi"/>
        </w:rPr>
        <w:t xml:space="preserve"> </w:t>
      </w:r>
      <w:r w:rsidR="003F5EFB">
        <w:rPr>
          <w:rFonts w:asciiTheme="majorHAnsi" w:hAnsiTheme="majorHAnsi" w:cstheme="majorHAnsi"/>
        </w:rPr>
        <w:t>W</w:t>
      </w:r>
      <w:r w:rsidR="00A675F4" w:rsidRPr="00A675F4">
        <w:rPr>
          <w:rFonts w:asciiTheme="majorHAnsi" w:hAnsiTheme="majorHAnsi" w:cstheme="majorHAnsi"/>
        </w:rPr>
        <w:t xml:space="preserve">e did not find </w:t>
      </w:r>
      <w:r w:rsidR="003F5EFB">
        <w:rPr>
          <w:rFonts w:asciiTheme="majorHAnsi" w:hAnsiTheme="majorHAnsi" w:cstheme="majorHAnsi"/>
        </w:rPr>
        <w:t xml:space="preserve">SNPs </w:t>
      </w:r>
      <w:r w:rsidR="006F1AC1">
        <w:rPr>
          <w:rFonts w:asciiTheme="majorHAnsi" w:hAnsiTheme="majorHAnsi" w:cstheme="majorHAnsi"/>
        </w:rPr>
        <w:t xml:space="preserve">completely </w:t>
      </w:r>
      <w:r w:rsidR="00A675F4" w:rsidRPr="00A675F4">
        <w:rPr>
          <w:rFonts w:asciiTheme="majorHAnsi" w:hAnsiTheme="majorHAnsi" w:cstheme="majorHAnsi"/>
        </w:rPr>
        <w:t xml:space="preserve">diagnostic </w:t>
      </w:r>
      <w:r w:rsidR="003F5EFB">
        <w:rPr>
          <w:rFonts w:asciiTheme="majorHAnsi" w:hAnsiTheme="majorHAnsi" w:cstheme="majorHAnsi"/>
        </w:rPr>
        <w:t xml:space="preserve">of sex </w:t>
      </w:r>
      <w:r w:rsidR="00A86E61">
        <w:rPr>
          <w:rFonts w:asciiTheme="majorHAnsi" w:hAnsiTheme="majorHAnsi" w:cstheme="majorHAnsi"/>
        </w:rPr>
        <w:t>in any of our experiments</w:t>
      </w:r>
      <w:r w:rsidR="00A675F4" w:rsidRPr="00A675F4">
        <w:rPr>
          <w:rFonts w:asciiTheme="majorHAnsi" w:hAnsiTheme="majorHAnsi" w:cstheme="majorHAnsi"/>
        </w:rPr>
        <w:t>.</w:t>
      </w:r>
      <w:r w:rsidR="00073F56">
        <w:rPr>
          <w:rFonts w:asciiTheme="majorHAnsi" w:hAnsiTheme="majorHAnsi" w:cstheme="majorHAnsi"/>
        </w:rPr>
        <w:t xml:space="preserve"> </w:t>
      </w:r>
      <w:r w:rsidR="005D6709">
        <w:rPr>
          <w:rFonts w:asciiTheme="majorHAnsi" w:hAnsiTheme="majorHAnsi" w:cstheme="majorHAnsi"/>
        </w:rPr>
        <w:t>Our results indicate the species</w:t>
      </w:r>
      <w:r w:rsidR="005D6709" w:rsidRPr="00A675F4">
        <w:rPr>
          <w:rFonts w:asciiTheme="majorHAnsi" w:hAnsiTheme="majorHAnsi" w:cstheme="majorHAnsi"/>
        </w:rPr>
        <w:t xml:space="preserve"> may not have straightforward chromosomal sex-determination, though we cannot yet completely rule it out</w:t>
      </w:r>
      <w:r w:rsidR="005D6709">
        <w:rPr>
          <w:rFonts w:asciiTheme="majorHAnsi" w:hAnsiTheme="majorHAnsi" w:cstheme="majorHAnsi"/>
        </w:rPr>
        <w:t xml:space="preserve"> for reasons explained below</w:t>
      </w:r>
      <w:r w:rsidR="005D6709" w:rsidRPr="00A675F4">
        <w:rPr>
          <w:rFonts w:asciiTheme="majorHAnsi" w:hAnsiTheme="majorHAnsi" w:cstheme="majorHAnsi"/>
        </w:rPr>
        <w:t xml:space="preserve">. </w:t>
      </w:r>
      <w:r w:rsidR="00A675F4" w:rsidRPr="00A675F4">
        <w:rPr>
          <w:rFonts w:asciiTheme="majorHAnsi" w:hAnsiTheme="majorHAnsi" w:cstheme="majorHAnsi"/>
        </w:rPr>
        <w:t xml:space="preserve">While we did not find diagnostic </w:t>
      </w:r>
      <w:r w:rsidR="005D6709">
        <w:rPr>
          <w:rFonts w:asciiTheme="majorHAnsi" w:hAnsiTheme="majorHAnsi" w:cstheme="majorHAnsi"/>
        </w:rPr>
        <w:t>sequences</w:t>
      </w:r>
      <w:r w:rsidR="00A675F4" w:rsidRPr="00A675F4">
        <w:rPr>
          <w:rFonts w:asciiTheme="majorHAnsi" w:hAnsiTheme="majorHAnsi" w:cstheme="majorHAnsi"/>
        </w:rPr>
        <w:t xml:space="preserve">, we did find </w:t>
      </w:r>
      <w:r w:rsidR="005D6709">
        <w:rPr>
          <w:rFonts w:asciiTheme="majorHAnsi" w:hAnsiTheme="majorHAnsi" w:cstheme="majorHAnsi"/>
        </w:rPr>
        <w:t>indicators</w:t>
      </w:r>
      <w:r w:rsidR="00A675F4" w:rsidRPr="00A675F4">
        <w:rPr>
          <w:rFonts w:asciiTheme="majorHAnsi" w:hAnsiTheme="majorHAnsi" w:cstheme="majorHAnsi"/>
        </w:rPr>
        <w:t xml:space="preserve"> </w:t>
      </w:r>
      <w:r w:rsidR="005D6709">
        <w:rPr>
          <w:rFonts w:asciiTheme="majorHAnsi" w:hAnsiTheme="majorHAnsi" w:cstheme="majorHAnsi"/>
        </w:rPr>
        <w:t>warranting</w:t>
      </w:r>
      <w:r w:rsidR="00A675F4" w:rsidRPr="00A675F4">
        <w:rPr>
          <w:rFonts w:asciiTheme="majorHAnsi" w:hAnsiTheme="majorHAnsi" w:cstheme="majorHAnsi"/>
        </w:rPr>
        <w:t xml:space="preserve"> further analysis</w:t>
      </w:r>
      <w:r w:rsidR="005D6709">
        <w:rPr>
          <w:rFonts w:asciiTheme="majorHAnsi" w:hAnsiTheme="majorHAnsi" w:cstheme="majorHAnsi"/>
        </w:rPr>
        <w:t xml:space="preserve">—our GWAS identified </w:t>
      </w:r>
      <w:r w:rsidR="00A675F4" w:rsidRPr="00A675F4">
        <w:rPr>
          <w:rFonts w:asciiTheme="majorHAnsi" w:hAnsiTheme="majorHAnsi" w:cstheme="majorHAnsi"/>
        </w:rPr>
        <w:t>candidate loci using RAD</w:t>
      </w:r>
      <w:r w:rsidR="00ED6E2E">
        <w:rPr>
          <w:rFonts w:asciiTheme="majorHAnsi" w:hAnsiTheme="majorHAnsi" w:cstheme="majorHAnsi"/>
        </w:rPr>
        <w:t>-</w:t>
      </w:r>
      <w:r w:rsidR="00A675F4" w:rsidRPr="00A675F4">
        <w:rPr>
          <w:rFonts w:asciiTheme="majorHAnsi" w:hAnsiTheme="majorHAnsi" w:cstheme="majorHAnsi"/>
        </w:rPr>
        <w:t xml:space="preserve">sequencing </w:t>
      </w:r>
      <w:r w:rsidR="003F5EFB">
        <w:rPr>
          <w:rFonts w:asciiTheme="majorHAnsi" w:hAnsiTheme="majorHAnsi" w:cstheme="majorHAnsi"/>
        </w:rPr>
        <w:t>data,</w:t>
      </w:r>
      <w:r w:rsidR="00A675F4" w:rsidRPr="00A675F4">
        <w:rPr>
          <w:rFonts w:asciiTheme="majorHAnsi" w:hAnsiTheme="majorHAnsi" w:cstheme="majorHAnsi"/>
        </w:rPr>
        <w:t xml:space="preserve"> and k-mer analysis </w:t>
      </w:r>
      <w:r w:rsidR="005D6709">
        <w:rPr>
          <w:rFonts w:asciiTheme="majorHAnsi" w:hAnsiTheme="majorHAnsi" w:cstheme="majorHAnsi"/>
        </w:rPr>
        <w:t>found unique male-specific k-mers in</w:t>
      </w:r>
      <w:r w:rsidR="00A675F4" w:rsidRPr="00A675F4">
        <w:rPr>
          <w:rFonts w:asciiTheme="majorHAnsi" w:hAnsiTheme="majorHAnsi" w:cstheme="majorHAnsi"/>
        </w:rPr>
        <w:t xml:space="preserve"> the linked-read sequencing dat</w:t>
      </w:r>
      <w:r w:rsidR="00E20B86">
        <w:rPr>
          <w:rFonts w:asciiTheme="majorHAnsi" w:hAnsiTheme="majorHAnsi" w:cstheme="majorHAnsi"/>
        </w:rPr>
        <w:t>a</w:t>
      </w:r>
      <w:r w:rsidR="00A675F4" w:rsidRPr="00A675F4">
        <w:rPr>
          <w:rFonts w:asciiTheme="majorHAnsi" w:hAnsiTheme="majorHAnsi" w:cstheme="majorHAnsi"/>
        </w:rPr>
        <w:t xml:space="preserve">. </w:t>
      </w:r>
    </w:p>
    <w:p w14:paraId="727759D7" w14:textId="1B02A479" w:rsidR="00446AF6" w:rsidRDefault="00446AF6" w:rsidP="00A675F4">
      <w:pPr>
        <w:rPr>
          <w:rFonts w:asciiTheme="majorHAnsi" w:hAnsiTheme="majorHAnsi" w:cstheme="majorHAnsi"/>
        </w:rPr>
      </w:pPr>
    </w:p>
    <w:p w14:paraId="0FFB677B" w14:textId="01A8E0E0" w:rsidR="00152959" w:rsidRDefault="00D31C43" w:rsidP="00DE79E2">
      <w:pPr>
        <w:rPr>
          <w:rFonts w:asciiTheme="majorHAnsi" w:hAnsiTheme="majorHAnsi" w:cstheme="majorHAnsi"/>
        </w:rPr>
      </w:pPr>
      <w:r>
        <w:rPr>
          <w:rFonts w:asciiTheme="majorHAnsi" w:hAnsiTheme="majorHAnsi" w:cstheme="majorHAnsi"/>
        </w:rPr>
        <w:t xml:space="preserve">Analyses using RAD-sequencing data alone showed mixed results. </w:t>
      </w:r>
      <w:r w:rsidR="00DE79E2">
        <w:rPr>
          <w:rFonts w:asciiTheme="majorHAnsi" w:hAnsiTheme="majorHAnsi" w:cstheme="majorHAnsi"/>
        </w:rPr>
        <w:t xml:space="preserve">While GWAS results identified </w:t>
      </w:r>
      <w:r w:rsidR="0006406A">
        <w:rPr>
          <w:rFonts w:asciiTheme="majorHAnsi" w:hAnsiTheme="majorHAnsi" w:cstheme="majorHAnsi"/>
        </w:rPr>
        <w:t xml:space="preserve">two </w:t>
      </w:r>
      <w:r w:rsidR="00C70F72">
        <w:rPr>
          <w:rFonts w:asciiTheme="majorHAnsi" w:hAnsiTheme="majorHAnsi" w:cstheme="majorHAnsi"/>
        </w:rPr>
        <w:t>SNPs</w:t>
      </w:r>
      <w:r w:rsidR="00DE79E2">
        <w:rPr>
          <w:rFonts w:asciiTheme="majorHAnsi" w:hAnsiTheme="majorHAnsi" w:cstheme="majorHAnsi"/>
        </w:rPr>
        <w:t xml:space="preserve"> highly associated with sex, </w:t>
      </w:r>
      <w:r w:rsidR="0006406A">
        <w:rPr>
          <w:rFonts w:asciiTheme="majorHAnsi" w:hAnsiTheme="majorHAnsi" w:cstheme="majorHAnsi"/>
        </w:rPr>
        <w:t xml:space="preserve">neither </w:t>
      </w:r>
      <w:r w:rsidR="00C70F72">
        <w:rPr>
          <w:rFonts w:asciiTheme="majorHAnsi" w:hAnsiTheme="majorHAnsi" w:cstheme="majorHAnsi"/>
        </w:rPr>
        <w:t>was</w:t>
      </w:r>
      <w:r w:rsidR="0006406A">
        <w:rPr>
          <w:rFonts w:asciiTheme="majorHAnsi" w:hAnsiTheme="majorHAnsi" w:cstheme="majorHAnsi"/>
        </w:rPr>
        <w:t xml:space="preserve"> perfectly correlated with sex and cannot be used as a diagnostic marker for application</w:t>
      </w:r>
      <w:r w:rsidR="005D6709">
        <w:rPr>
          <w:rFonts w:asciiTheme="majorHAnsi" w:hAnsiTheme="majorHAnsi" w:cstheme="majorHAnsi"/>
        </w:rPr>
        <w:t>s</w:t>
      </w:r>
      <w:r w:rsidR="00E20B86">
        <w:rPr>
          <w:rFonts w:asciiTheme="majorHAnsi" w:hAnsiTheme="majorHAnsi" w:cstheme="majorHAnsi"/>
        </w:rPr>
        <w:t xml:space="preserve"> in the field</w:t>
      </w:r>
      <w:r w:rsidR="0006406A">
        <w:rPr>
          <w:rFonts w:asciiTheme="majorHAnsi" w:hAnsiTheme="majorHAnsi" w:cstheme="majorHAnsi"/>
        </w:rPr>
        <w:t xml:space="preserve">. </w:t>
      </w:r>
      <w:r w:rsidR="006F1AC1">
        <w:rPr>
          <w:rFonts w:asciiTheme="majorHAnsi" w:hAnsiTheme="majorHAnsi" w:cstheme="majorHAnsi"/>
        </w:rPr>
        <w:t xml:space="preserve">The region containing </w:t>
      </w:r>
      <w:r w:rsidR="00CE6990">
        <w:rPr>
          <w:rFonts w:asciiTheme="majorHAnsi" w:hAnsiTheme="majorHAnsi" w:cstheme="majorHAnsi"/>
        </w:rPr>
        <w:t>Chromosome 5</w:t>
      </w:r>
      <w:r w:rsidR="00E20B86">
        <w:rPr>
          <w:rFonts w:asciiTheme="majorHAnsi" w:hAnsiTheme="majorHAnsi" w:cstheme="majorHAnsi"/>
        </w:rPr>
        <w:t xml:space="preserve"> </w:t>
      </w:r>
      <w:r w:rsidR="00CE6990">
        <w:rPr>
          <w:rFonts w:asciiTheme="majorHAnsi" w:hAnsiTheme="majorHAnsi" w:cstheme="majorHAnsi"/>
        </w:rPr>
        <w:t>may</w:t>
      </w:r>
      <w:r w:rsidR="00E20B86">
        <w:rPr>
          <w:rFonts w:asciiTheme="majorHAnsi" w:hAnsiTheme="majorHAnsi" w:cstheme="majorHAnsi"/>
        </w:rPr>
        <w:t xml:space="preserve"> be a good candidate region for future investigatio</w:t>
      </w:r>
      <w:r w:rsidR="00CE6990">
        <w:rPr>
          <w:rFonts w:asciiTheme="majorHAnsi" w:hAnsiTheme="majorHAnsi" w:cstheme="majorHAnsi"/>
        </w:rPr>
        <w:t>n</w:t>
      </w:r>
      <w:r w:rsidR="00073A51">
        <w:rPr>
          <w:rFonts w:asciiTheme="majorHAnsi" w:hAnsiTheme="majorHAnsi" w:cstheme="majorHAnsi"/>
        </w:rPr>
        <w:t xml:space="preserve"> as it</w:t>
      </w:r>
      <w:r w:rsidR="005D6709">
        <w:rPr>
          <w:rFonts w:asciiTheme="majorHAnsi" w:hAnsiTheme="majorHAnsi" w:cstheme="majorHAnsi"/>
        </w:rPr>
        <w:t xml:space="preserve"> contains </w:t>
      </w:r>
      <w:r w:rsidR="00073A51">
        <w:rPr>
          <w:rFonts w:asciiTheme="majorHAnsi" w:hAnsiTheme="majorHAnsi" w:cstheme="majorHAnsi"/>
        </w:rPr>
        <w:t>genes such as TENM1 and smarca1 which are found on mammalian X chromosomes</w:t>
      </w:r>
      <w:r w:rsidR="006F1AC1">
        <w:rPr>
          <w:rFonts w:asciiTheme="majorHAnsi" w:hAnsiTheme="majorHAnsi" w:cstheme="majorHAnsi"/>
        </w:rPr>
        <w:t xml:space="preserve">. </w:t>
      </w:r>
      <w:r w:rsidR="00E20B86">
        <w:rPr>
          <w:rFonts w:asciiTheme="majorHAnsi" w:hAnsiTheme="majorHAnsi" w:cstheme="majorHAnsi"/>
        </w:rPr>
        <w:t>Furthermore, we did not specifically sequence genes in this region</w:t>
      </w:r>
      <w:r w:rsidR="00C130D8">
        <w:rPr>
          <w:rFonts w:asciiTheme="majorHAnsi" w:hAnsiTheme="majorHAnsi" w:cstheme="majorHAnsi"/>
        </w:rPr>
        <w:t xml:space="preserve"> and </w:t>
      </w:r>
      <w:r>
        <w:rPr>
          <w:rFonts w:asciiTheme="majorHAnsi" w:hAnsiTheme="majorHAnsi" w:cstheme="majorHAnsi"/>
        </w:rPr>
        <w:t>may not have</w:t>
      </w:r>
      <w:r w:rsidR="00C130D8">
        <w:rPr>
          <w:rFonts w:asciiTheme="majorHAnsi" w:hAnsiTheme="majorHAnsi" w:cstheme="majorHAnsi"/>
        </w:rPr>
        <w:t xml:space="preserve"> capture</w:t>
      </w:r>
      <w:r>
        <w:rPr>
          <w:rFonts w:asciiTheme="majorHAnsi" w:hAnsiTheme="majorHAnsi" w:cstheme="majorHAnsi"/>
        </w:rPr>
        <w:t>d adequate variation</w:t>
      </w:r>
      <w:r w:rsidR="00C130D8">
        <w:rPr>
          <w:rFonts w:asciiTheme="majorHAnsi" w:hAnsiTheme="majorHAnsi" w:cstheme="majorHAnsi"/>
        </w:rPr>
        <w:t xml:space="preserve"> with our RAD</w:t>
      </w:r>
      <w:r>
        <w:rPr>
          <w:rFonts w:asciiTheme="majorHAnsi" w:hAnsiTheme="majorHAnsi" w:cstheme="majorHAnsi"/>
        </w:rPr>
        <w:t xml:space="preserve"> data.</w:t>
      </w:r>
      <w:r w:rsidR="00D829DD">
        <w:rPr>
          <w:rFonts w:asciiTheme="majorHAnsi" w:hAnsiTheme="majorHAnsi" w:cstheme="majorHAnsi"/>
        </w:rPr>
        <w:t xml:space="preserve"> </w:t>
      </w:r>
      <w:r w:rsidR="00152959">
        <w:rPr>
          <w:rFonts w:asciiTheme="majorHAnsi" w:hAnsiTheme="majorHAnsi" w:cstheme="majorHAnsi"/>
        </w:rPr>
        <w:t xml:space="preserve">Depth analysis using RAD-sequencing data revealed no </w:t>
      </w:r>
      <w:r w:rsidR="002834EC">
        <w:rPr>
          <w:rFonts w:asciiTheme="majorHAnsi" w:hAnsiTheme="majorHAnsi" w:cstheme="majorHAnsi"/>
        </w:rPr>
        <w:t xml:space="preserve">markers with consistent depth disparities between sexes. </w:t>
      </w:r>
      <w:r w:rsidR="00D829DD">
        <w:rPr>
          <w:rFonts w:asciiTheme="majorHAnsi" w:hAnsiTheme="majorHAnsi" w:cstheme="majorHAnsi"/>
        </w:rPr>
        <w:t>Our inability to identify markers diagnostic of sex in the GWAS and depth analyses</w:t>
      </w:r>
      <w:r w:rsidR="002834EC">
        <w:rPr>
          <w:rFonts w:asciiTheme="majorHAnsi" w:hAnsiTheme="majorHAnsi" w:cstheme="majorHAnsi"/>
        </w:rPr>
        <w:t xml:space="preserve"> could be due to </w:t>
      </w:r>
      <w:r w:rsidR="00D829DD">
        <w:rPr>
          <w:rFonts w:asciiTheme="majorHAnsi" w:hAnsiTheme="majorHAnsi" w:cstheme="majorHAnsi"/>
        </w:rPr>
        <w:t>inadequate coverage of the delta smelt sex determining region</w:t>
      </w:r>
      <w:r w:rsidR="002834EC">
        <w:rPr>
          <w:rFonts w:asciiTheme="majorHAnsi" w:hAnsiTheme="majorHAnsi" w:cstheme="majorHAnsi"/>
        </w:rPr>
        <w:t xml:space="preserve">. Since RAD-sequencing data </w:t>
      </w:r>
      <w:r w:rsidR="00B55BDB">
        <w:rPr>
          <w:rFonts w:asciiTheme="majorHAnsi" w:hAnsiTheme="majorHAnsi" w:cstheme="majorHAnsi"/>
        </w:rPr>
        <w:t xml:space="preserve">only samples at </w:t>
      </w:r>
      <w:commentRangeStart w:id="81"/>
      <w:r>
        <w:rPr>
          <w:rFonts w:asciiTheme="majorHAnsi" w:hAnsiTheme="majorHAnsi" w:cstheme="majorHAnsi"/>
        </w:rPr>
        <w:t xml:space="preserve">specific </w:t>
      </w:r>
      <w:r w:rsidR="00B55BDB">
        <w:rPr>
          <w:rFonts w:asciiTheme="majorHAnsi" w:hAnsiTheme="majorHAnsi" w:cstheme="majorHAnsi"/>
        </w:rPr>
        <w:t>sequence</w:t>
      </w:r>
      <w:r>
        <w:rPr>
          <w:rFonts w:asciiTheme="majorHAnsi" w:hAnsiTheme="majorHAnsi" w:cstheme="majorHAnsi"/>
        </w:rPr>
        <w:t>s</w:t>
      </w:r>
      <w:commentRangeEnd w:id="81"/>
      <w:r w:rsidR="00F15883">
        <w:rPr>
          <w:rStyle w:val="CommentReference"/>
        </w:rPr>
        <w:commentReference w:id="81"/>
      </w:r>
      <w:ins w:id="82" w:author="Shannon Erica Kendal Joslin" w:date="2023-10-29T11:39:00Z">
        <w:r w:rsidR="00E35949">
          <w:rPr>
            <w:rFonts w:asciiTheme="majorHAnsi" w:hAnsiTheme="majorHAnsi" w:cstheme="majorHAnsi"/>
          </w:rPr>
          <w:t xml:space="preserve"> near cut sites</w:t>
        </w:r>
      </w:ins>
      <w:r>
        <w:rPr>
          <w:rFonts w:asciiTheme="majorHAnsi" w:hAnsiTheme="majorHAnsi" w:cstheme="majorHAnsi"/>
        </w:rPr>
        <w:t>,</w:t>
      </w:r>
      <w:r w:rsidR="00B55BDB">
        <w:rPr>
          <w:rFonts w:asciiTheme="majorHAnsi" w:hAnsiTheme="majorHAnsi" w:cstheme="majorHAnsi"/>
        </w:rPr>
        <w:t xml:space="preserve"> our data may not have adequately sampled </w:t>
      </w:r>
      <w:r>
        <w:rPr>
          <w:rFonts w:asciiTheme="majorHAnsi" w:hAnsiTheme="majorHAnsi" w:cstheme="majorHAnsi"/>
        </w:rPr>
        <w:t xml:space="preserve">genetic material </w:t>
      </w:r>
      <w:r w:rsidR="00B55BDB">
        <w:rPr>
          <w:rFonts w:asciiTheme="majorHAnsi" w:hAnsiTheme="majorHAnsi" w:cstheme="majorHAnsi"/>
        </w:rPr>
        <w:t xml:space="preserve">in </w:t>
      </w:r>
      <w:r>
        <w:rPr>
          <w:rFonts w:asciiTheme="majorHAnsi" w:hAnsiTheme="majorHAnsi" w:cstheme="majorHAnsi"/>
        </w:rPr>
        <w:t xml:space="preserve">delta smelt’s </w:t>
      </w:r>
      <w:r w:rsidR="00B55BDB">
        <w:rPr>
          <w:rFonts w:asciiTheme="majorHAnsi" w:hAnsiTheme="majorHAnsi" w:cstheme="majorHAnsi"/>
        </w:rPr>
        <w:t xml:space="preserve">sex determining region or </w:t>
      </w:r>
      <w:r w:rsidR="00293332">
        <w:rPr>
          <w:rFonts w:asciiTheme="majorHAnsi" w:hAnsiTheme="majorHAnsi" w:cstheme="majorHAnsi"/>
        </w:rPr>
        <w:t>may</w:t>
      </w:r>
      <w:r w:rsidR="00B55BDB">
        <w:rPr>
          <w:rFonts w:asciiTheme="majorHAnsi" w:hAnsiTheme="majorHAnsi" w:cstheme="majorHAnsi"/>
        </w:rPr>
        <w:t xml:space="preserve"> have missed the region entirely.</w:t>
      </w:r>
      <w:r w:rsidR="00293332">
        <w:rPr>
          <w:rFonts w:asciiTheme="majorHAnsi" w:hAnsiTheme="majorHAnsi" w:cstheme="majorHAnsi"/>
        </w:rPr>
        <w:t xml:space="preserve"> </w:t>
      </w:r>
      <w:r w:rsidR="00D829DD">
        <w:rPr>
          <w:rFonts w:asciiTheme="majorHAnsi" w:hAnsiTheme="majorHAnsi" w:cstheme="majorHAnsi"/>
        </w:rPr>
        <w:t>L</w:t>
      </w:r>
      <w:r w:rsidR="00293332">
        <w:rPr>
          <w:rFonts w:asciiTheme="majorHAnsi" w:hAnsiTheme="majorHAnsi" w:cstheme="majorHAnsi"/>
        </w:rPr>
        <w:t xml:space="preserve">ack of adequate coverage in the area of interest could easily result in inconclusive results as </w:t>
      </w:r>
      <w:r w:rsidR="00F15883">
        <w:rPr>
          <w:rFonts w:asciiTheme="majorHAnsi" w:hAnsiTheme="majorHAnsi" w:cstheme="majorHAnsi"/>
        </w:rPr>
        <w:t>the</w:t>
      </w:r>
      <w:r w:rsidR="00293332">
        <w:rPr>
          <w:rFonts w:asciiTheme="majorHAnsi" w:hAnsiTheme="majorHAnsi" w:cstheme="majorHAnsi"/>
        </w:rPr>
        <w:t xml:space="preserve"> genomes </w:t>
      </w:r>
      <w:r w:rsidR="00F15883">
        <w:rPr>
          <w:rFonts w:asciiTheme="majorHAnsi" w:hAnsiTheme="majorHAnsi" w:cstheme="majorHAnsi"/>
        </w:rPr>
        <w:t xml:space="preserve">of other fish species </w:t>
      </w:r>
      <w:r w:rsidR="00293332">
        <w:rPr>
          <w:rFonts w:asciiTheme="majorHAnsi" w:hAnsiTheme="majorHAnsi" w:cstheme="majorHAnsi"/>
        </w:rPr>
        <w:t xml:space="preserve">have been shown to </w:t>
      </w:r>
      <w:r w:rsidR="00D829DD">
        <w:rPr>
          <w:rFonts w:asciiTheme="majorHAnsi" w:hAnsiTheme="majorHAnsi" w:cstheme="majorHAnsi"/>
        </w:rPr>
        <w:t>contain</w:t>
      </w:r>
      <w:r w:rsidR="00DE79E2">
        <w:rPr>
          <w:rFonts w:asciiTheme="majorHAnsi" w:hAnsiTheme="majorHAnsi" w:cstheme="majorHAnsi"/>
        </w:rPr>
        <w:t xml:space="preserve"> only</w:t>
      </w:r>
      <w:r w:rsidR="00293332">
        <w:rPr>
          <w:rFonts w:asciiTheme="majorHAnsi" w:hAnsiTheme="majorHAnsi" w:cstheme="majorHAnsi"/>
        </w:rPr>
        <w:t xml:space="preserve"> a single sex-linked SNP </w:t>
      </w:r>
      <w:r w:rsidR="00DE79E2">
        <w:rPr>
          <w:rFonts w:asciiTheme="majorHAnsi" w:hAnsiTheme="majorHAnsi" w:cstheme="majorHAnsi"/>
        </w:rPr>
        <w:t xml:space="preserve">when </w:t>
      </w:r>
      <w:r w:rsidR="00D829DD">
        <w:rPr>
          <w:rFonts w:asciiTheme="majorHAnsi" w:hAnsiTheme="majorHAnsi" w:cstheme="majorHAnsi"/>
        </w:rPr>
        <w:t>performing a similar analysis with</w:t>
      </w:r>
      <w:r w:rsidR="00293332">
        <w:rPr>
          <w:rFonts w:asciiTheme="majorHAnsi" w:hAnsiTheme="majorHAnsi" w:cstheme="majorHAnsi"/>
        </w:rPr>
        <w:t xml:space="preserve"> whole genome resequencing data </w:t>
      </w:r>
      <w:r w:rsidR="00293332">
        <w:rPr>
          <w:rFonts w:asciiTheme="majorHAnsi" w:hAnsiTheme="majorHAnsi" w:cstheme="majorHAnsi"/>
        </w:rPr>
        <w:fldChar w:fldCharType="begin"/>
      </w:r>
      <w:r w:rsidR="00293332">
        <w:rPr>
          <w:rFonts w:asciiTheme="majorHAnsi" w:hAnsiTheme="majorHAnsi" w:cstheme="majorHAnsi"/>
        </w:rPr>
        <w:instrText xml:space="preserve"> ADDIN ZOTERO_ITEM CSL_CITATION {"citationID":"E4RrQunO","properties":{"formattedCitation":"(Grayson et al., 2022; Kamiya et al., 2012)","plainCitation":"(Grayson et al., 2022; Kamiya et al., 2012)","noteIndex":0},"citationItems":[{"id":735,"uris":["http://zotero.org/users/local/3tku6QP0/items/GV4PUUAB"],"itemData":{"id":735,"type":"article","DOI":"https://doi.org/10.1101/2022.02.21.481346","title":"SexFindR: A computational workflow to identify young and old sex chromosomes","author":[{"family":"Grayson","given":"Phil"},{"family":"Wright","given":"Alison"},{"family":"Garroway","given":"Colin J."},{"family":"Docker","given":"Margaret F."}],"accessed":{"date-parts":[["2022",2,22]]},"issued":{"date-parts":[["2022"]]}}},{"id":763,"uris":["http://zotero.org/users/local/3tku6QP0/items/R9JMF3F8"],"itemData":{"id":763,"type":"article-journal","abstract":"Heterogametic sex chromosomes have evolved independently in various lineages of vertebrates. Such sex chromosome pairs often contain nonrecombining regions, with one of the chromosomes harboring a master sex-determining (SD) gene. It is hypothesized that these sex chromosomes evolved from a pair of autosomes that diverged after acquiring the SD gene. By linkage and association mapping of the SD locus in fugu (Takifugu rubripes), we show that a SNP (C/G) in the antiMu¨llerian hormone receptor type II (Amhr2) gene is the only polymorphism associated with phenotypic sex. This SNP changes an amino acid (His/Asp384) in the kinase domain. While females are homozygous (His/His384), males are heterozygous. Sex in fugu is most likely determined by a combination of the two alleles of Amhr2. Consistent with this model, the medaka hotei mutant carrying a substitution in the kinase domain of Amhr2 causes a female phenotype. The association of the Amhr2 SNP with phenotypic sex is conserved in two other species of Takifugu but not in Tetraodon. The fugu SD locus shows no sign of recombination suppression between X and Y chromosomes. Thus, fugu sex chromosomes represent an unusual example of proto–sex chromosomes. Such undifferentiated X-Y chromosomes may be more common in vertebrates than previously thought.","container-title":"PLoS Genetics","DOI":"10.1371/journal.pgen.1002798","ISSN":"1553-7404","issue":"7","journalAbbreviation":"PLoS Genet","language":"en","page":"e1002798","source":"DOI.org (Crossref)","title":"A Trans-Species Missense SNP in Amhr2 Is Associated with Sex Determination in the Tiger Pufferfish, Takifugu rubripes (Fugu)","volume":"8","author":[{"family":"Kamiya","given":"Takashi"},{"family":"Kai","given":"Wataru"},{"family":"Tasumi","given":"Satoshi"},{"family":"Oka","given":"Ayumi"},{"family":"Matsunaga","given":"Takayoshi"},{"family":"Mizuno","given":"Naoki"},{"family":"Fujita","given":"Masashi"},{"family":"Suetake","given":"Hiroaki"},{"family":"Suzuki","given":"Shigenori"},{"family":"Hosoya","given":"Sho"},{"family":"Tohari","given":"Sumanty"},{"family":"Brenner","given":"Sydney"},{"family":"Miyadai","given":"Toshiaki"},{"family":"Venkatesh","given":"Byrappa"},{"family":"Suzuki","given":"Yuzuru"},{"family":"Kikuchi","given":"Kiyoshi"}],"editor":[{"family":"Peichel","given":"Catherine L."}],"issued":{"date-parts":[["2012",7,12]]}}}],"schema":"https://github.com/citation-style-language/schema/raw/master/csl-citation.json"} </w:instrText>
      </w:r>
      <w:r w:rsidR="00293332">
        <w:rPr>
          <w:rFonts w:asciiTheme="majorHAnsi" w:hAnsiTheme="majorHAnsi" w:cstheme="majorHAnsi"/>
        </w:rPr>
        <w:fldChar w:fldCharType="separate"/>
      </w:r>
      <w:r w:rsidR="00293332">
        <w:rPr>
          <w:rFonts w:asciiTheme="majorHAnsi" w:hAnsiTheme="majorHAnsi" w:cstheme="majorHAnsi"/>
          <w:noProof/>
        </w:rPr>
        <w:t>(Grayson et al., 2022; Kamiya et al., 2012)</w:t>
      </w:r>
      <w:r w:rsidR="00293332">
        <w:rPr>
          <w:rFonts w:asciiTheme="majorHAnsi" w:hAnsiTheme="majorHAnsi" w:cstheme="majorHAnsi"/>
        </w:rPr>
        <w:fldChar w:fldCharType="end"/>
      </w:r>
      <w:r w:rsidR="00293332">
        <w:rPr>
          <w:rFonts w:asciiTheme="majorHAnsi" w:hAnsiTheme="majorHAnsi" w:cstheme="majorHAnsi"/>
        </w:rPr>
        <w:t>.</w:t>
      </w:r>
      <w:r w:rsidR="00DE79E2">
        <w:rPr>
          <w:rFonts w:asciiTheme="majorHAnsi" w:hAnsiTheme="majorHAnsi" w:cstheme="majorHAnsi"/>
        </w:rPr>
        <w:t xml:space="preserve"> Thus, if the sex determining region in delta smelt is particularly small or is in an area without regular </w:t>
      </w:r>
      <w:proofErr w:type="spellStart"/>
      <w:r w:rsidR="00DE79E2">
        <w:rPr>
          <w:rFonts w:asciiTheme="majorHAnsi" w:hAnsiTheme="majorHAnsi" w:cstheme="majorHAnsi"/>
          <w:i/>
          <w:iCs/>
        </w:rPr>
        <w:t>PstI</w:t>
      </w:r>
      <w:proofErr w:type="spellEnd"/>
      <w:r w:rsidR="00DE79E2">
        <w:rPr>
          <w:rFonts w:asciiTheme="majorHAnsi" w:hAnsiTheme="majorHAnsi" w:cstheme="majorHAnsi"/>
        </w:rPr>
        <w:t xml:space="preserve"> cut sites, we would not pick up a signature in our analyses. </w:t>
      </w:r>
    </w:p>
    <w:p w14:paraId="54B71E16" w14:textId="77777777" w:rsidR="00152959" w:rsidRDefault="00152959" w:rsidP="00A675F4">
      <w:pPr>
        <w:rPr>
          <w:rFonts w:asciiTheme="majorHAnsi" w:hAnsiTheme="majorHAnsi" w:cstheme="majorHAnsi"/>
        </w:rPr>
      </w:pPr>
    </w:p>
    <w:p w14:paraId="605385B2" w14:textId="174F2E95" w:rsidR="004D21D2" w:rsidRPr="00A951B3" w:rsidRDefault="00A675F4" w:rsidP="004D21D2">
      <w:pPr>
        <w:rPr>
          <w:rFonts w:asciiTheme="majorHAnsi" w:hAnsiTheme="majorHAnsi" w:cstheme="majorHAnsi"/>
        </w:rPr>
      </w:pPr>
      <w:r w:rsidRPr="00A675F4">
        <w:rPr>
          <w:rFonts w:asciiTheme="majorHAnsi" w:hAnsiTheme="majorHAnsi" w:cstheme="majorHAnsi"/>
        </w:rPr>
        <w:t xml:space="preserve">Interestingly, k-mer analysis </w:t>
      </w:r>
      <w:r w:rsidR="00446AF6">
        <w:rPr>
          <w:rFonts w:asciiTheme="majorHAnsi" w:hAnsiTheme="majorHAnsi" w:cstheme="majorHAnsi"/>
        </w:rPr>
        <w:t xml:space="preserve">using linked-read data </w:t>
      </w:r>
      <w:r w:rsidRPr="00A675F4">
        <w:rPr>
          <w:rFonts w:asciiTheme="majorHAnsi" w:hAnsiTheme="majorHAnsi" w:cstheme="majorHAnsi"/>
        </w:rPr>
        <w:t xml:space="preserve">detected DNA sequences only found within the male individual’s linked-read sequencing––one or more of these loci could contain a sex determining region or SNPs diagnostic of sex. </w:t>
      </w:r>
      <w:r w:rsidR="004D21D2">
        <w:rPr>
          <w:rFonts w:asciiTheme="majorHAnsi" w:hAnsiTheme="majorHAnsi" w:cstheme="majorHAnsi"/>
        </w:rPr>
        <w:t>The</w:t>
      </w:r>
      <w:r w:rsidR="00790724">
        <w:rPr>
          <w:rFonts w:asciiTheme="majorHAnsi" w:hAnsiTheme="majorHAnsi" w:cstheme="majorHAnsi"/>
        </w:rPr>
        <w:t xml:space="preserve"> </w:t>
      </w:r>
      <w:r w:rsidR="00790724" w:rsidRPr="00A951B3">
        <w:rPr>
          <w:rFonts w:asciiTheme="majorHAnsi" w:hAnsiTheme="majorHAnsi" w:cstheme="majorHAnsi"/>
        </w:rPr>
        <w:t>male-specific peak at roughly half the abundance of the female-specific peak</w:t>
      </w:r>
      <w:r w:rsidR="004D21D2">
        <w:rPr>
          <w:rFonts w:asciiTheme="majorHAnsi" w:hAnsiTheme="majorHAnsi" w:cstheme="majorHAnsi"/>
        </w:rPr>
        <w:t xml:space="preserve"> shown in Figure 3.4 and the abundance of k-mers only contained within the male sequencing data shown in Figure 3.5 </w:t>
      </w:r>
      <w:r w:rsidR="00790724">
        <w:rPr>
          <w:rFonts w:asciiTheme="majorHAnsi" w:hAnsiTheme="majorHAnsi" w:cstheme="majorHAnsi"/>
        </w:rPr>
        <w:t>may indicat</w:t>
      </w:r>
      <w:r w:rsidR="00C14551">
        <w:rPr>
          <w:rFonts w:asciiTheme="majorHAnsi" w:hAnsiTheme="majorHAnsi" w:cstheme="majorHAnsi"/>
        </w:rPr>
        <w:t>e</w:t>
      </w:r>
      <w:r w:rsidR="00790724">
        <w:rPr>
          <w:rFonts w:asciiTheme="majorHAnsi" w:hAnsiTheme="majorHAnsi" w:cstheme="majorHAnsi"/>
        </w:rPr>
        <w:t xml:space="preserve"> that </w:t>
      </w:r>
      <w:r w:rsidR="00790724" w:rsidRPr="00A951B3">
        <w:rPr>
          <w:rFonts w:asciiTheme="majorHAnsi" w:hAnsiTheme="majorHAnsi" w:cstheme="majorHAnsi"/>
        </w:rPr>
        <w:t xml:space="preserve">the male genome contains a large amount of sequencing data not contained in the female genome (potentially a Y or male-specific chromosome) and provides evidence that the male delta smelt may be a heterogametic </w:t>
      </w:r>
      <w:commentRangeStart w:id="83"/>
      <w:r w:rsidR="00790724" w:rsidRPr="00A951B3">
        <w:rPr>
          <w:rFonts w:asciiTheme="majorHAnsi" w:hAnsiTheme="majorHAnsi" w:cstheme="majorHAnsi"/>
        </w:rPr>
        <w:t>sex</w:t>
      </w:r>
      <w:commentRangeEnd w:id="83"/>
      <w:r w:rsidR="00C14551">
        <w:rPr>
          <w:rStyle w:val="CommentReference"/>
        </w:rPr>
        <w:commentReference w:id="83"/>
      </w:r>
      <w:r w:rsidR="00790724" w:rsidRPr="00A951B3">
        <w:rPr>
          <w:rFonts w:asciiTheme="majorHAnsi" w:hAnsiTheme="majorHAnsi" w:cstheme="majorHAnsi"/>
        </w:rPr>
        <w:t>.</w:t>
      </w:r>
      <w:r w:rsidR="00790724">
        <w:rPr>
          <w:rFonts w:asciiTheme="majorHAnsi" w:hAnsiTheme="majorHAnsi" w:cstheme="majorHAnsi"/>
        </w:rPr>
        <w:t xml:space="preserve"> </w:t>
      </w:r>
    </w:p>
    <w:p w14:paraId="219EB35C" w14:textId="7F3CDD1F" w:rsidR="004D21D2" w:rsidRDefault="004D21D2" w:rsidP="00A675F4">
      <w:pPr>
        <w:rPr>
          <w:rFonts w:asciiTheme="majorHAnsi" w:hAnsiTheme="majorHAnsi" w:cstheme="majorHAnsi"/>
        </w:rPr>
      </w:pPr>
    </w:p>
    <w:p w14:paraId="6FEDA1CA" w14:textId="44DE5CE6" w:rsidR="00A675F4" w:rsidRPr="00790724" w:rsidRDefault="00790724" w:rsidP="00A675F4">
      <w:pPr>
        <w:rPr>
          <w:rFonts w:asciiTheme="majorHAnsi" w:hAnsiTheme="majorHAnsi" w:cstheme="majorHAnsi"/>
        </w:rPr>
      </w:pPr>
      <w:r>
        <w:rPr>
          <w:rFonts w:asciiTheme="majorHAnsi" w:hAnsiTheme="majorHAnsi" w:cstheme="majorHAnsi"/>
        </w:rPr>
        <w:t>Additionally, p</w:t>
      </w:r>
      <w:r w:rsidR="00A675F4" w:rsidRPr="00A675F4">
        <w:rPr>
          <w:rFonts w:asciiTheme="majorHAnsi" w:hAnsiTheme="majorHAnsi" w:cstheme="majorHAnsi"/>
        </w:rPr>
        <w:t xml:space="preserve">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w:t>
      </w:r>
      <w:r w:rsidR="00A675F4" w:rsidRPr="00A675F4">
        <w:rPr>
          <w:rFonts w:asciiTheme="majorHAnsi" w:hAnsiTheme="majorHAnsi" w:cstheme="majorHAnsi"/>
        </w:rPr>
        <w:lastRenderedPageBreak/>
        <w:t>X chromosomes in human males). However, we could not identify sex-specific markers with</w:t>
      </w:r>
      <w:r w:rsidR="0077392E">
        <w:rPr>
          <w:rFonts w:asciiTheme="majorHAnsi" w:hAnsiTheme="majorHAnsi" w:cstheme="majorHAnsi"/>
        </w:rPr>
        <w:t>in this region using</w:t>
      </w:r>
      <w:r w:rsidR="00A675F4" w:rsidRPr="00A675F4">
        <w:rPr>
          <w:rFonts w:asciiTheme="majorHAnsi" w:hAnsiTheme="majorHAnsi" w:cstheme="majorHAnsi"/>
        </w:rPr>
        <w:t xml:space="preserve"> the RAD</w:t>
      </w:r>
      <w:r w:rsidR="00ED6E2E">
        <w:rPr>
          <w:rFonts w:asciiTheme="majorHAnsi" w:hAnsiTheme="majorHAnsi" w:cstheme="majorHAnsi"/>
        </w:rPr>
        <w:t>-</w:t>
      </w:r>
      <w:r w:rsidR="00A675F4" w:rsidRPr="00A675F4">
        <w:rPr>
          <w:rFonts w:asciiTheme="majorHAnsi" w:hAnsiTheme="majorHAnsi" w:cstheme="majorHAnsi"/>
        </w:rPr>
        <w:t>sequencing data generated for this project</w:t>
      </w:r>
      <w:r>
        <w:rPr>
          <w:rFonts w:asciiTheme="majorHAnsi" w:hAnsiTheme="majorHAnsi" w:cstheme="majorHAnsi"/>
        </w:rPr>
        <w:t xml:space="preserve"> further suggesting RAD data provides insufficient sampling of the delta smelt genome</w:t>
      </w:r>
      <w:r w:rsidR="0077392E">
        <w:rPr>
          <w:rFonts w:asciiTheme="majorHAnsi" w:hAnsiTheme="majorHAnsi" w:cstheme="majorHAnsi"/>
        </w:rPr>
        <w:t>.</w:t>
      </w:r>
    </w:p>
    <w:p w14:paraId="0A64A42B" w14:textId="77777777" w:rsidR="00A675F4" w:rsidRPr="00A675F4" w:rsidRDefault="00A675F4" w:rsidP="00A675F4">
      <w:pPr>
        <w:rPr>
          <w:rFonts w:asciiTheme="majorHAnsi" w:hAnsiTheme="majorHAnsi" w:cstheme="majorHAnsi"/>
          <w:b/>
          <w:bCs/>
          <w:u w:val="single"/>
        </w:rPr>
      </w:pPr>
    </w:p>
    <w:p w14:paraId="51FABABF" w14:textId="3E988F62" w:rsidR="00A675F4" w:rsidRPr="00A675F4" w:rsidRDefault="00A675F4" w:rsidP="00A675F4">
      <w:pPr>
        <w:rPr>
          <w:rFonts w:asciiTheme="majorHAnsi" w:hAnsiTheme="majorHAnsi" w:cstheme="majorHAnsi"/>
          <w:b/>
          <w:bCs/>
          <w:u w:val="single"/>
        </w:rPr>
      </w:pPr>
      <w:r w:rsidRPr="00A675F4">
        <w:rPr>
          <w:rFonts w:asciiTheme="majorHAnsi" w:hAnsiTheme="majorHAnsi" w:cstheme="majorHAnsi"/>
        </w:rP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but further sequencing and analysis is needed to test this hypothesis.</w:t>
      </w:r>
    </w:p>
    <w:p w14:paraId="1ADB02E9" w14:textId="77777777" w:rsidR="00A675F4" w:rsidRPr="00A675F4" w:rsidRDefault="00A675F4" w:rsidP="00A675F4">
      <w:pPr>
        <w:rPr>
          <w:rFonts w:asciiTheme="majorHAnsi" w:hAnsiTheme="majorHAnsi" w:cstheme="majorHAnsi"/>
          <w:b/>
          <w:bCs/>
          <w:u w:val="single"/>
        </w:rPr>
      </w:pPr>
    </w:p>
    <w:p w14:paraId="5F0B7019" w14:textId="7B7E2E72" w:rsidR="00A675F4" w:rsidRPr="00C103F3" w:rsidRDefault="00A675F4" w:rsidP="00A675F4">
      <w:pPr>
        <w:rPr>
          <w:rFonts w:asciiTheme="majorHAnsi" w:hAnsiTheme="majorHAnsi" w:cstheme="majorHAnsi"/>
        </w:rPr>
      </w:pPr>
      <w:r w:rsidRPr="00A675F4">
        <w:rPr>
          <w:rFonts w:asciiTheme="majorHAnsi" w:hAnsiTheme="majorHAnsi" w:cstheme="majorHAnsi"/>
        </w:rPr>
        <w:t xml:space="preserve">Our work shows a need for further investigation using high-coverage whole-genome resequencing (WGS) data from a large cohort of male and female </w:t>
      </w:r>
      <w:r w:rsidR="00C14551">
        <w:rPr>
          <w:rFonts w:asciiTheme="majorHAnsi" w:hAnsiTheme="majorHAnsi" w:cstheme="majorHAnsi"/>
        </w:rPr>
        <w:t>delta smelt</w:t>
      </w:r>
      <w:r w:rsidRPr="00A675F4">
        <w:rPr>
          <w:rFonts w:asciiTheme="majorHAnsi" w:hAnsiTheme="majorHAnsi" w:cstheme="majorHAnsi"/>
        </w:rPr>
        <w:t xml:space="preserve"> to </w:t>
      </w:r>
      <w:r w:rsidR="00C103F3" w:rsidRPr="00A675F4">
        <w:rPr>
          <w:rFonts w:asciiTheme="majorHAnsi" w:hAnsiTheme="majorHAnsi" w:cstheme="majorHAnsi"/>
        </w:rPr>
        <w:t>survey the genome more evenly</w:t>
      </w:r>
      <w:r w:rsidRPr="00A675F4">
        <w:rPr>
          <w:rFonts w:asciiTheme="majorHAnsi" w:hAnsiTheme="majorHAnsi" w:cstheme="majorHAnsi"/>
        </w:rPr>
        <w:t xml:space="preserve"> in hopes of identifying sex-specific markers. </w:t>
      </w:r>
      <w:r w:rsidR="00C103F3" w:rsidRPr="00A675F4">
        <w:rPr>
          <w:rFonts w:asciiTheme="majorHAnsi" w:hAnsiTheme="majorHAnsi" w:cstheme="majorHAnsi"/>
        </w:rPr>
        <w:t>While RAD</w:t>
      </w:r>
      <w:r w:rsidR="00C103F3">
        <w:rPr>
          <w:rFonts w:asciiTheme="majorHAnsi" w:hAnsiTheme="majorHAnsi" w:cstheme="majorHAnsi"/>
        </w:rPr>
        <w:t>-</w:t>
      </w:r>
      <w:r w:rsidR="00C103F3" w:rsidRPr="00A675F4">
        <w:rPr>
          <w:rFonts w:asciiTheme="majorHAnsi" w:hAnsiTheme="majorHAnsi" w:cstheme="majorHAnsi"/>
        </w:rPr>
        <w:t>sequencing data</w:t>
      </w:r>
      <w:r w:rsidR="00C103F3">
        <w:rPr>
          <w:rFonts w:asciiTheme="majorHAnsi" w:hAnsiTheme="majorHAnsi" w:cstheme="majorHAnsi"/>
        </w:rPr>
        <w:t xml:space="preserve"> </w:t>
      </w:r>
      <w:r w:rsidR="00C14551">
        <w:rPr>
          <w:rFonts w:asciiTheme="majorHAnsi" w:hAnsiTheme="majorHAnsi" w:cstheme="majorHAnsi"/>
        </w:rPr>
        <w:t xml:space="preserve">interrogates </w:t>
      </w:r>
      <w:commentRangeStart w:id="84"/>
      <w:r w:rsidR="00C14551">
        <w:rPr>
          <w:rFonts w:asciiTheme="majorHAnsi" w:hAnsiTheme="majorHAnsi" w:cstheme="majorHAnsi"/>
        </w:rPr>
        <w:t>thousands of</w:t>
      </w:r>
      <w:r w:rsidR="00C103F3" w:rsidRPr="00A675F4">
        <w:rPr>
          <w:rFonts w:asciiTheme="majorHAnsi" w:hAnsiTheme="majorHAnsi" w:cstheme="majorHAnsi"/>
        </w:rPr>
        <w:t xml:space="preserve"> </w:t>
      </w:r>
      <w:commentRangeEnd w:id="84"/>
      <w:r w:rsidR="00C14551">
        <w:rPr>
          <w:rStyle w:val="CommentReference"/>
        </w:rPr>
        <w:commentReference w:id="84"/>
      </w:r>
      <w:r w:rsidR="00C103F3" w:rsidRPr="00A675F4">
        <w:rPr>
          <w:rFonts w:asciiTheme="majorHAnsi" w:hAnsiTheme="majorHAnsi" w:cstheme="majorHAnsi"/>
        </w:rPr>
        <w:t>discrete locations throughout the genome of individuals</w:t>
      </w:r>
      <w:r w:rsidR="0077392E">
        <w:rPr>
          <w:rFonts w:asciiTheme="majorHAnsi" w:hAnsiTheme="majorHAnsi" w:cstheme="majorHAnsi"/>
        </w:rPr>
        <w:t>,</w:t>
      </w:r>
      <w:r w:rsidR="00C103F3">
        <w:rPr>
          <w:rFonts w:asciiTheme="majorHAnsi" w:hAnsiTheme="majorHAnsi" w:cstheme="majorHAnsi"/>
        </w:rPr>
        <w:t xml:space="preserve"> it unevenly samples the genome as it is dependent upon </w:t>
      </w:r>
      <w:r w:rsidR="00C14551">
        <w:rPr>
          <w:rFonts w:asciiTheme="majorHAnsi" w:hAnsiTheme="majorHAnsi" w:cstheme="majorHAnsi"/>
        </w:rPr>
        <w:t>the location of restriction enzyme</w:t>
      </w:r>
      <w:r w:rsidR="00C103F3">
        <w:rPr>
          <w:rFonts w:asciiTheme="majorHAnsi" w:hAnsiTheme="majorHAnsi" w:cstheme="majorHAnsi"/>
        </w:rPr>
        <w:t xml:space="preserve"> cut sites. </w:t>
      </w:r>
      <w:r w:rsidR="0077392E">
        <w:rPr>
          <w:rFonts w:asciiTheme="majorHAnsi" w:hAnsiTheme="majorHAnsi" w:cstheme="majorHAnsi"/>
        </w:rPr>
        <w:t xml:space="preserve">Analyses performed using RAD-sequencing data may have insufficient coverage over sex determining or diagnostic regions of the genome. Insufficient coverage of sequencing data throughout the genome has previously been documented to mask diagnostic markers in fish </w:t>
      </w:r>
      <w:r w:rsidR="0077392E">
        <w:rPr>
          <w:rFonts w:asciiTheme="majorHAnsi" w:hAnsiTheme="majorHAnsi" w:cstheme="majorHAnsi"/>
        </w:rPr>
        <w:fldChar w:fldCharType="begin"/>
      </w:r>
      <w:r w:rsidR="0077392E">
        <w:rPr>
          <w:rFonts w:asciiTheme="majorHAnsi" w:hAnsiTheme="majorHAnsi" w:cstheme="majorHAnsi"/>
        </w:rPr>
        <w:instrText xml:space="preserve"> ADDIN ZOTERO_ITEM CSL_CITATION {"citationID":"zajFCGaJ","properties":{"formattedCitation":"(Narum et al., 2018; Prince et al., 2017)","plainCitation":"(Narum et al., 2018; Prince et al., 2017)","noteIndex":0},"citationItems":[{"id":761,"uris":["http://zotero.org/users/local/3tku6QP0/items/W2YHSXJE"],"itemData":{"id":761,"type":"article-journal","abstract":"A broad portfolio of phenotypic diversity in natural organisms can buffer against exploitation and increase species persistence in disturbed ecosystems. The study of genomic variation that accounts for ecological and evolutionary adaptation can represent a powerful approach to extend understanding of phenotypic variation in nature. Here we present a chromosome-level reference genome assembly for Chinook salmon (\n              Oncorhynchus tshawytscha\n              ; 2.36 Gb) that enabled association mapping of life-history variation and phenotypic traits for this species. Whole-genome re-sequencing of populations with distinct life-history traits provided evidence that divergent selection was extensive throughout the genome within and among phylogenetic lineages, indicating that a broad portfolio of phenotypic diversity exists in this species that is related to local adaptation and life-history variation. Association mapping with millions of genome-wide SNPs revealed that a genomic region of major effect on chromosome 28 was associated with phenotypes for\n              premature and mature arrival to spawning grounds\n              and was consistent across three distinct phylogenetic lineages. Our results demonstrate how genomic resources can enlighten the genetic basis of known phenotypes in exploited species and assist in clarifying phenotypic variation that may be difficult to observe in naturally occurring organisms.","container-title":"Proceedings of the Royal Society B: Biological Sciences","DOI":"10.1098/rspb.2018.0935","ISSN":"0962-8452, 1471-2954","issue":"1883","journalAbbreviation":"Proc. R. Soc. B.","language":"en","page":"20180935","source":"DOI.org (Crossref)","title":"Genomic variation underlying complex life-history traits revealed by genome sequencing in Chinook salmon","volume":"285","author":[{"family":"Narum","given":"Shawn R."},{"family":"Di Genova","given":"Alex"},{"family":"Micheletti","given":"Steven J."},{"family":"Maass","given":"Alejandro"}],"issued":{"date-parts":[["2018",7,25]]}}},{"id":759,"uris":["http://zotero.org/users/local/3tku6QP0/items/NKL65DFH"],"itemData":{"id":759,"type":"article-journal","container-title":"SCIENCE ADVANCES","language":"en","source":"Zotero","title":"The evolutionary basis of premature migration in Pacific salmon highlights the utility of genomics for informing conservation","author":[{"family":"Prince","given":"Daniel J"},{"family":"Saglam","given":"Ismail K"},{"family":"Hotaling","given":"Thomas J"},{"family":"Spidle","given":"Adrian P"},{"family":"Miller","given":"Michael R"}],"issued":{"date-parts":[["2017"]]}}}],"schema":"https://github.com/citation-style-language/schema/raw/master/csl-citation.json"} </w:instrText>
      </w:r>
      <w:r w:rsidR="0077392E">
        <w:rPr>
          <w:rFonts w:asciiTheme="majorHAnsi" w:hAnsiTheme="majorHAnsi" w:cstheme="majorHAnsi"/>
        </w:rPr>
        <w:fldChar w:fldCharType="separate"/>
      </w:r>
      <w:r w:rsidR="0077392E">
        <w:rPr>
          <w:rFonts w:asciiTheme="majorHAnsi" w:hAnsiTheme="majorHAnsi" w:cstheme="majorHAnsi"/>
          <w:noProof/>
        </w:rPr>
        <w:t>(Narum et al., 2018; Prince et al., 2017)</w:t>
      </w:r>
      <w:r w:rsidR="0077392E">
        <w:rPr>
          <w:rFonts w:asciiTheme="majorHAnsi" w:hAnsiTheme="majorHAnsi" w:cstheme="majorHAnsi"/>
        </w:rPr>
        <w:fldChar w:fldCharType="end"/>
      </w:r>
      <w:r w:rsidR="0077392E" w:rsidRPr="00A951B3">
        <w:rPr>
          <w:rFonts w:asciiTheme="majorHAnsi" w:hAnsiTheme="majorHAnsi" w:cstheme="majorHAnsi"/>
        </w:rPr>
        <w:t>.</w:t>
      </w:r>
      <w:r w:rsidR="0077392E" w:rsidRPr="00A675F4">
        <w:rPr>
          <w:rFonts w:asciiTheme="majorHAnsi" w:hAnsiTheme="majorHAnsi" w:cstheme="majorHAnsi"/>
        </w:rPr>
        <w:t xml:space="preserve"> </w:t>
      </w:r>
      <w:r w:rsidR="00C103F3">
        <w:rPr>
          <w:rFonts w:asciiTheme="majorHAnsi" w:hAnsiTheme="majorHAnsi" w:cstheme="majorHAnsi"/>
        </w:rPr>
        <w:t>Using</w:t>
      </w:r>
      <w:r w:rsidR="0077392E">
        <w:rPr>
          <w:rFonts w:asciiTheme="majorHAnsi" w:hAnsiTheme="majorHAnsi" w:cstheme="majorHAnsi"/>
        </w:rPr>
        <w:t xml:space="preserve"> </w:t>
      </w:r>
      <w:r w:rsidR="00C103F3">
        <w:rPr>
          <w:rFonts w:asciiTheme="majorHAnsi" w:hAnsiTheme="majorHAnsi" w:cstheme="majorHAnsi"/>
        </w:rPr>
        <w:t>high</w:t>
      </w:r>
      <w:r w:rsidRPr="00A675F4">
        <w:rPr>
          <w:rFonts w:asciiTheme="majorHAnsi" w:hAnsiTheme="majorHAnsi" w:cstheme="majorHAnsi"/>
        </w:rPr>
        <w:t xml:space="preserve">-coverage WGS data </w:t>
      </w:r>
      <w:r w:rsidR="00C103F3">
        <w:rPr>
          <w:rFonts w:asciiTheme="majorHAnsi" w:hAnsiTheme="majorHAnsi" w:cstheme="majorHAnsi"/>
        </w:rPr>
        <w:t>would</w:t>
      </w:r>
      <w:r w:rsidRPr="00A675F4">
        <w:rPr>
          <w:rFonts w:asciiTheme="majorHAnsi" w:hAnsiTheme="majorHAnsi" w:cstheme="majorHAnsi"/>
        </w:rPr>
        <w:t xml:space="preserve"> comprehensively survey the entire genome of individuals</w:t>
      </w:r>
      <w:r w:rsidR="00C103F3">
        <w:rPr>
          <w:rFonts w:asciiTheme="majorHAnsi" w:hAnsiTheme="majorHAnsi" w:cstheme="majorHAnsi"/>
        </w:rPr>
        <w:t xml:space="preserve">, as </w:t>
      </w:r>
      <w:r w:rsidR="0077392E">
        <w:rPr>
          <w:rFonts w:asciiTheme="majorHAnsi" w:hAnsiTheme="majorHAnsi" w:cstheme="majorHAnsi"/>
        </w:rPr>
        <w:t>it</w:t>
      </w:r>
      <w:r w:rsidR="00C103F3">
        <w:rPr>
          <w:rFonts w:asciiTheme="majorHAnsi" w:hAnsiTheme="majorHAnsi" w:cstheme="majorHAnsi"/>
        </w:rPr>
        <w:t>s</w:t>
      </w:r>
      <w:r w:rsidR="0077392E">
        <w:rPr>
          <w:rFonts w:asciiTheme="majorHAnsi" w:hAnsiTheme="majorHAnsi" w:cstheme="majorHAnsi"/>
        </w:rPr>
        <w:t xml:space="preserve"> sampling locations are</w:t>
      </w:r>
      <w:r w:rsidR="00C103F3">
        <w:rPr>
          <w:rFonts w:asciiTheme="majorHAnsi" w:hAnsiTheme="majorHAnsi" w:cstheme="majorHAnsi"/>
        </w:rPr>
        <w:t xml:space="preserve"> not dependent upon</w:t>
      </w:r>
      <w:r w:rsidR="0077392E">
        <w:rPr>
          <w:rFonts w:asciiTheme="majorHAnsi" w:hAnsiTheme="majorHAnsi" w:cstheme="majorHAnsi"/>
        </w:rPr>
        <w:t xml:space="preserve"> the sequence of the individual</w:t>
      </w:r>
      <w:r w:rsidR="002D55FE">
        <w:rPr>
          <w:rFonts w:asciiTheme="majorHAnsi" w:hAnsiTheme="majorHAnsi" w:cstheme="majorHAnsi"/>
        </w:rPr>
        <w:t>.</w:t>
      </w:r>
      <w:r w:rsidR="009C2E1F">
        <w:rPr>
          <w:rFonts w:asciiTheme="majorHAnsi" w:hAnsiTheme="majorHAnsi" w:cstheme="majorHAnsi"/>
        </w:rPr>
        <w:t xml:space="preserve"> </w:t>
      </w:r>
      <w:r w:rsidRPr="00A675F4">
        <w:rPr>
          <w:rFonts w:asciiTheme="majorHAnsi" w:hAnsiTheme="majorHAnsi" w:cstheme="majorHAnsi"/>
        </w:rPr>
        <w:t>Furthermore,</w:t>
      </w:r>
      <w:r w:rsidR="00C103F3">
        <w:rPr>
          <w:rFonts w:asciiTheme="majorHAnsi" w:hAnsiTheme="majorHAnsi" w:cstheme="majorHAnsi"/>
        </w:rPr>
        <w:t xml:space="preserve"> </w:t>
      </w:r>
      <w:r w:rsidRPr="00A675F4">
        <w:rPr>
          <w:rFonts w:asciiTheme="majorHAnsi" w:hAnsiTheme="majorHAnsi" w:cstheme="majorHAnsi"/>
        </w:rPr>
        <w:t>including a large</w:t>
      </w:r>
      <w:r w:rsidR="00C14551">
        <w:rPr>
          <w:rFonts w:asciiTheme="majorHAnsi" w:hAnsiTheme="majorHAnsi" w:cstheme="majorHAnsi"/>
        </w:rPr>
        <w:t>r</w:t>
      </w:r>
      <w:r w:rsidRPr="00A675F4">
        <w:rPr>
          <w:rFonts w:asciiTheme="majorHAnsi" w:hAnsiTheme="majorHAnsi" w:cstheme="majorHAnsi"/>
        </w:rPr>
        <w:t xml:space="preserve"> number of individuals (e.g., 500) in this analysis would provide more statistical power to detect loci with a modest effect on sex, as would be expected with polygenic sex determination.</w:t>
      </w:r>
    </w:p>
    <w:p w14:paraId="12B03AD7" w14:textId="20634C5E" w:rsidR="006E2350" w:rsidRDefault="006E2350" w:rsidP="006E2350"/>
    <w:p w14:paraId="27F1F7CF" w14:textId="528A9016" w:rsidR="0025047B" w:rsidRPr="0025047B" w:rsidRDefault="00683A81" w:rsidP="0025047B">
      <w:r>
        <w:br w:type="page"/>
      </w:r>
      <w:bookmarkStart w:id="85" w:name="_Toc113440571"/>
    </w:p>
    <w:p w14:paraId="08BC8057" w14:textId="0ABEBDF8" w:rsidR="0025047B" w:rsidRPr="00011FA5" w:rsidRDefault="0025047B" w:rsidP="0025047B">
      <w:pPr>
        <w:pStyle w:val="TOCHeading"/>
        <w:spacing w:line="240" w:lineRule="auto"/>
        <w:outlineLvl w:val="0"/>
      </w:pPr>
      <w:r>
        <w:lastRenderedPageBreak/>
        <w:t>Tables and Figures</w:t>
      </w:r>
      <w:r w:rsidRPr="00011FA5">
        <w:t xml:space="preserve"> </w:t>
      </w:r>
    </w:p>
    <w:bookmarkEnd w:id="85"/>
    <w:p w14:paraId="36B1CCF2" w14:textId="3A7919B5" w:rsidR="00683A81" w:rsidRDefault="00683A81" w:rsidP="006E2350">
      <w:pPr>
        <w:rPr>
          <w:rFonts w:asciiTheme="majorHAnsi" w:hAnsiTheme="majorHAnsi" w:cstheme="majorHAnsi"/>
        </w:rPr>
      </w:pPr>
    </w:p>
    <w:tbl>
      <w:tblPr>
        <w:tblW w:w="8455" w:type="dxa"/>
        <w:tblLook w:val="04A0" w:firstRow="1" w:lastRow="0" w:firstColumn="1" w:lastColumn="0" w:noHBand="0" w:noVBand="1"/>
      </w:tblPr>
      <w:tblGrid>
        <w:gridCol w:w="985"/>
        <w:gridCol w:w="2586"/>
        <w:gridCol w:w="1833"/>
        <w:gridCol w:w="1833"/>
        <w:gridCol w:w="1218"/>
      </w:tblGrid>
      <w:tr w:rsidR="008A5703" w:rsidRPr="008A5703" w14:paraId="71A71112" w14:textId="77777777" w:rsidTr="00836F11">
        <w:trPr>
          <w:trHeight w:val="320"/>
        </w:trPr>
        <w:tc>
          <w:tcPr>
            <w:tcW w:w="8455" w:type="dxa"/>
            <w:gridSpan w:val="5"/>
            <w:tcBorders>
              <w:top w:val="single" w:sz="4" w:space="0" w:color="auto"/>
              <w:left w:val="single" w:sz="4" w:space="0" w:color="auto"/>
              <w:bottom w:val="nil"/>
              <w:right w:val="single" w:sz="4" w:space="0" w:color="000000"/>
            </w:tcBorders>
            <w:shd w:val="clear" w:color="auto" w:fill="auto"/>
            <w:noWrap/>
            <w:vAlign w:val="bottom"/>
            <w:hideMark/>
          </w:tcPr>
          <w:p w14:paraId="76713FBC" w14:textId="6B7C6045" w:rsidR="008A5703" w:rsidRPr="008A5703" w:rsidRDefault="008A5703" w:rsidP="008A5703">
            <w:pPr>
              <w:rPr>
                <w:rFonts w:asciiTheme="majorHAnsi" w:hAnsiTheme="majorHAnsi" w:cstheme="majorHAnsi"/>
                <w:color w:val="000000"/>
              </w:rPr>
            </w:pPr>
            <w:r w:rsidRPr="008A5703">
              <w:rPr>
                <w:rFonts w:asciiTheme="majorHAnsi" w:hAnsiTheme="majorHAnsi" w:cstheme="majorHAnsi"/>
                <w:b/>
                <w:bCs/>
                <w:color w:val="000000"/>
              </w:rPr>
              <w:t xml:space="preserve">Table 3.1. </w:t>
            </w:r>
            <w:r w:rsidRPr="008A5703">
              <w:rPr>
                <w:rFonts w:asciiTheme="majorHAnsi" w:hAnsiTheme="majorHAnsi" w:cstheme="majorHAnsi"/>
                <w:color w:val="000000"/>
              </w:rPr>
              <w:t xml:space="preserve">Genome-wide association study results from loci meeting </w:t>
            </w:r>
            <w:r w:rsidRPr="008A5703">
              <w:rPr>
                <w:rFonts w:asciiTheme="majorHAnsi" w:hAnsiTheme="majorHAnsi" w:cstheme="majorHAnsi"/>
              </w:rPr>
              <w:t>Bonferroni corrected p-value cutoff</w:t>
            </w:r>
            <w:r w:rsidRPr="008A5703">
              <w:rPr>
                <w:rFonts w:asciiTheme="majorHAnsi" w:hAnsiTheme="majorHAnsi" w:cstheme="majorHAnsi"/>
                <w:color w:val="000000"/>
              </w:rPr>
              <w:t>.</w:t>
            </w:r>
          </w:p>
        </w:tc>
      </w:tr>
      <w:tr w:rsidR="008A5703" w:rsidRPr="008A5703" w14:paraId="2E90265C"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3146D075"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B7E828"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Reference Genome</w:t>
            </w:r>
          </w:p>
        </w:tc>
        <w:tc>
          <w:tcPr>
            <w:tcW w:w="1833" w:type="dxa"/>
            <w:tcBorders>
              <w:top w:val="single" w:sz="4" w:space="0" w:color="auto"/>
              <w:left w:val="nil"/>
              <w:bottom w:val="single" w:sz="4" w:space="0" w:color="auto"/>
              <w:right w:val="single" w:sz="4" w:space="0" w:color="auto"/>
            </w:tcBorders>
            <w:shd w:val="clear" w:color="auto" w:fill="auto"/>
            <w:noWrap/>
            <w:vAlign w:val="bottom"/>
            <w:hideMark/>
          </w:tcPr>
          <w:p w14:paraId="1E51FD3B"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Male</w:t>
            </w:r>
          </w:p>
        </w:tc>
        <w:tc>
          <w:tcPr>
            <w:tcW w:w="1833" w:type="dxa"/>
            <w:tcBorders>
              <w:top w:val="single" w:sz="4" w:space="0" w:color="auto"/>
              <w:left w:val="nil"/>
              <w:bottom w:val="single" w:sz="4" w:space="0" w:color="auto"/>
              <w:right w:val="single" w:sz="4" w:space="0" w:color="auto"/>
            </w:tcBorders>
            <w:shd w:val="clear" w:color="auto" w:fill="auto"/>
            <w:noWrap/>
            <w:vAlign w:val="bottom"/>
            <w:hideMark/>
          </w:tcPr>
          <w:p w14:paraId="4A6C8AD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Male</w:t>
            </w:r>
          </w:p>
        </w:tc>
        <w:tc>
          <w:tcPr>
            <w:tcW w:w="1218" w:type="dxa"/>
            <w:tcBorders>
              <w:top w:val="nil"/>
              <w:left w:val="nil"/>
              <w:bottom w:val="nil"/>
              <w:right w:val="single" w:sz="4" w:space="0" w:color="auto"/>
            </w:tcBorders>
            <w:shd w:val="clear" w:color="auto" w:fill="auto"/>
            <w:noWrap/>
            <w:vAlign w:val="bottom"/>
            <w:hideMark/>
          </w:tcPr>
          <w:p w14:paraId="41171BB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6364404C"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6B1C6532"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3B631DD5"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Chromosome</w:t>
            </w:r>
          </w:p>
        </w:tc>
        <w:tc>
          <w:tcPr>
            <w:tcW w:w="1833" w:type="dxa"/>
            <w:tcBorders>
              <w:top w:val="nil"/>
              <w:left w:val="nil"/>
              <w:bottom w:val="single" w:sz="4" w:space="0" w:color="auto"/>
              <w:right w:val="single" w:sz="4" w:space="0" w:color="auto"/>
            </w:tcBorders>
            <w:shd w:val="clear" w:color="auto" w:fill="auto"/>
            <w:noWrap/>
            <w:vAlign w:val="bottom"/>
            <w:hideMark/>
          </w:tcPr>
          <w:p w14:paraId="647C5928"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5</w:t>
            </w:r>
          </w:p>
        </w:tc>
        <w:tc>
          <w:tcPr>
            <w:tcW w:w="1833" w:type="dxa"/>
            <w:tcBorders>
              <w:top w:val="nil"/>
              <w:left w:val="nil"/>
              <w:bottom w:val="single" w:sz="4" w:space="0" w:color="auto"/>
              <w:right w:val="single" w:sz="4" w:space="0" w:color="auto"/>
            </w:tcBorders>
            <w:shd w:val="clear" w:color="auto" w:fill="auto"/>
            <w:noWrap/>
            <w:vAlign w:val="bottom"/>
            <w:hideMark/>
          </w:tcPr>
          <w:p w14:paraId="1175392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5</w:t>
            </w:r>
          </w:p>
        </w:tc>
        <w:tc>
          <w:tcPr>
            <w:tcW w:w="1218" w:type="dxa"/>
            <w:tcBorders>
              <w:top w:val="nil"/>
              <w:left w:val="nil"/>
              <w:bottom w:val="nil"/>
              <w:right w:val="single" w:sz="4" w:space="0" w:color="auto"/>
            </w:tcBorders>
            <w:shd w:val="clear" w:color="auto" w:fill="auto"/>
            <w:noWrap/>
            <w:vAlign w:val="bottom"/>
            <w:hideMark/>
          </w:tcPr>
          <w:p w14:paraId="591DB2E1"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7F0A232B"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1803864B"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5A43A730"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Position Number</w:t>
            </w:r>
          </w:p>
        </w:tc>
        <w:tc>
          <w:tcPr>
            <w:tcW w:w="1833" w:type="dxa"/>
            <w:tcBorders>
              <w:top w:val="nil"/>
              <w:left w:val="nil"/>
              <w:bottom w:val="single" w:sz="4" w:space="0" w:color="auto"/>
              <w:right w:val="single" w:sz="4" w:space="0" w:color="auto"/>
            </w:tcBorders>
            <w:shd w:val="clear" w:color="auto" w:fill="auto"/>
            <w:noWrap/>
            <w:vAlign w:val="bottom"/>
            <w:hideMark/>
          </w:tcPr>
          <w:p w14:paraId="7071C24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1885249</w:t>
            </w:r>
          </w:p>
        </w:tc>
        <w:tc>
          <w:tcPr>
            <w:tcW w:w="1833" w:type="dxa"/>
            <w:tcBorders>
              <w:top w:val="nil"/>
              <w:left w:val="nil"/>
              <w:bottom w:val="single" w:sz="4" w:space="0" w:color="auto"/>
              <w:right w:val="single" w:sz="4" w:space="0" w:color="auto"/>
            </w:tcBorders>
            <w:shd w:val="clear" w:color="auto" w:fill="auto"/>
            <w:noWrap/>
            <w:vAlign w:val="bottom"/>
            <w:hideMark/>
          </w:tcPr>
          <w:p w14:paraId="57367EC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1885251</w:t>
            </w:r>
          </w:p>
        </w:tc>
        <w:tc>
          <w:tcPr>
            <w:tcW w:w="1218" w:type="dxa"/>
            <w:tcBorders>
              <w:top w:val="nil"/>
              <w:left w:val="nil"/>
              <w:bottom w:val="nil"/>
              <w:right w:val="single" w:sz="4" w:space="0" w:color="auto"/>
            </w:tcBorders>
            <w:shd w:val="clear" w:color="auto" w:fill="auto"/>
            <w:noWrap/>
            <w:vAlign w:val="bottom"/>
            <w:hideMark/>
          </w:tcPr>
          <w:p w14:paraId="60AA4446"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794B7A9F"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2F41E7C"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2A424A3F"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Major Allele</w:t>
            </w:r>
          </w:p>
        </w:tc>
        <w:tc>
          <w:tcPr>
            <w:tcW w:w="1833" w:type="dxa"/>
            <w:tcBorders>
              <w:top w:val="nil"/>
              <w:left w:val="nil"/>
              <w:bottom w:val="single" w:sz="4" w:space="0" w:color="auto"/>
              <w:right w:val="single" w:sz="4" w:space="0" w:color="auto"/>
            </w:tcBorders>
            <w:shd w:val="clear" w:color="auto" w:fill="auto"/>
            <w:noWrap/>
            <w:vAlign w:val="bottom"/>
            <w:hideMark/>
          </w:tcPr>
          <w:p w14:paraId="4C272C80"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G</w:t>
            </w:r>
          </w:p>
        </w:tc>
        <w:tc>
          <w:tcPr>
            <w:tcW w:w="1833" w:type="dxa"/>
            <w:tcBorders>
              <w:top w:val="nil"/>
              <w:left w:val="nil"/>
              <w:bottom w:val="single" w:sz="4" w:space="0" w:color="auto"/>
              <w:right w:val="single" w:sz="4" w:space="0" w:color="auto"/>
            </w:tcBorders>
            <w:shd w:val="clear" w:color="auto" w:fill="auto"/>
            <w:noWrap/>
            <w:vAlign w:val="bottom"/>
            <w:hideMark/>
          </w:tcPr>
          <w:p w14:paraId="15E30DA2"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G</w:t>
            </w:r>
          </w:p>
        </w:tc>
        <w:tc>
          <w:tcPr>
            <w:tcW w:w="1218" w:type="dxa"/>
            <w:tcBorders>
              <w:top w:val="nil"/>
              <w:left w:val="nil"/>
              <w:bottom w:val="nil"/>
              <w:right w:val="single" w:sz="4" w:space="0" w:color="auto"/>
            </w:tcBorders>
            <w:shd w:val="clear" w:color="auto" w:fill="auto"/>
            <w:noWrap/>
            <w:vAlign w:val="bottom"/>
            <w:hideMark/>
          </w:tcPr>
          <w:p w14:paraId="428EBF3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15BB1605"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5FAC2271"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69B22C7A"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Minor Allele</w:t>
            </w:r>
          </w:p>
        </w:tc>
        <w:tc>
          <w:tcPr>
            <w:tcW w:w="1833" w:type="dxa"/>
            <w:tcBorders>
              <w:top w:val="nil"/>
              <w:left w:val="nil"/>
              <w:bottom w:val="single" w:sz="4" w:space="0" w:color="auto"/>
              <w:right w:val="single" w:sz="4" w:space="0" w:color="auto"/>
            </w:tcBorders>
            <w:shd w:val="clear" w:color="auto" w:fill="auto"/>
            <w:noWrap/>
            <w:vAlign w:val="bottom"/>
            <w:hideMark/>
          </w:tcPr>
          <w:p w14:paraId="736145F2"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A</w:t>
            </w:r>
          </w:p>
        </w:tc>
        <w:tc>
          <w:tcPr>
            <w:tcW w:w="1833" w:type="dxa"/>
            <w:tcBorders>
              <w:top w:val="nil"/>
              <w:left w:val="nil"/>
              <w:bottom w:val="single" w:sz="4" w:space="0" w:color="auto"/>
              <w:right w:val="single" w:sz="4" w:space="0" w:color="auto"/>
            </w:tcBorders>
            <w:shd w:val="clear" w:color="auto" w:fill="auto"/>
            <w:noWrap/>
            <w:vAlign w:val="bottom"/>
            <w:hideMark/>
          </w:tcPr>
          <w:p w14:paraId="75C537E4"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T</w:t>
            </w:r>
          </w:p>
        </w:tc>
        <w:tc>
          <w:tcPr>
            <w:tcW w:w="1218" w:type="dxa"/>
            <w:tcBorders>
              <w:top w:val="nil"/>
              <w:left w:val="nil"/>
              <w:bottom w:val="nil"/>
              <w:right w:val="single" w:sz="4" w:space="0" w:color="auto"/>
            </w:tcBorders>
            <w:shd w:val="clear" w:color="auto" w:fill="auto"/>
            <w:noWrap/>
            <w:vAlign w:val="bottom"/>
            <w:hideMark/>
          </w:tcPr>
          <w:p w14:paraId="29FE2415"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6102F437"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5486FD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06F87E61"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LRT</w:t>
            </w:r>
          </w:p>
        </w:tc>
        <w:tc>
          <w:tcPr>
            <w:tcW w:w="1833" w:type="dxa"/>
            <w:tcBorders>
              <w:top w:val="nil"/>
              <w:left w:val="nil"/>
              <w:bottom w:val="single" w:sz="4" w:space="0" w:color="auto"/>
              <w:right w:val="single" w:sz="4" w:space="0" w:color="auto"/>
            </w:tcBorders>
            <w:shd w:val="clear" w:color="auto" w:fill="auto"/>
            <w:noWrap/>
            <w:vAlign w:val="bottom"/>
            <w:hideMark/>
          </w:tcPr>
          <w:p w14:paraId="061503D8"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37.854854</w:t>
            </w:r>
          </w:p>
        </w:tc>
        <w:tc>
          <w:tcPr>
            <w:tcW w:w="1833" w:type="dxa"/>
            <w:tcBorders>
              <w:top w:val="nil"/>
              <w:left w:val="nil"/>
              <w:bottom w:val="single" w:sz="4" w:space="0" w:color="auto"/>
              <w:right w:val="single" w:sz="4" w:space="0" w:color="auto"/>
            </w:tcBorders>
            <w:shd w:val="clear" w:color="auto" w:fill="auto"/>
            <w:noWrap/>
            <w:vAlign w:val="bottom"/>
            <w:hideMark/>
          </w:tcPr>
          <w:p w14:paraId="6F411636"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35.802804</w:t>
            </w:r>
          </w:p>
        </w:tc>
        <w:tc>
          <w:tcPr>
            <w:tcW w:w="1218" w:type="dxa"/>
            <w:tcBorders>
              <w:top w:val="nil"/>
              <w:left w:val="nil"/>
              <w:bottom w:val="nil"/>
              <w:right w:val="single" w:sz="4" w:space="0" w:color="auto"/>
            </w:tcBorders>
            <w:shd w:val="clear" w:color="auto" w:fill="auto"/>
            <w:noWrap/>
            <w:vAlign w:val="bottom"/>
            <w:hideMark/>
          </w:tcPr>
          <w:p w14:paraId="2EFDFDEB"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1FFB4B2A" w14:textId="77777777" w:rsidTr="00836F11">
        <w:trPr>
          <w:trHeight w:val="320"/>
        </w:trPr>
        <w:tc>
          <w:tcPr>
            <w:tcW w:w="985" w:type="dxa"/>
            <w:tcBorders>
              <w:top w:val="nil"/>
              <w:left w:val="single" w:sz="4" w:space="0" w:color="auto"/>
              <w:bottom w:val="nil"/>
              <w:right w:val="nil"/>
            </w:tcBorders>
            <w:shd w:val="clear" w:color="auto" w:fill="auto"/>
            <w:noWrap/>
            <w:vAlign w:val="bottom"/>
            <w:hideMark/>
          </w:tcPr>
          <w:p w14:paraId="495FC5A3"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single" w:sz="4" w:space="0" w:color="auto"/>
              <w:bottom w:val="single" w:sz="4" w:space="0" w:color="auto"/>
              <w:right w:val="single" w:sz="4" w:space="0" w:color="auto"/>
            </w:tcBorders>
            <w:shd w:val="clear" w:color="auto" w:fill="auto"/>
            <w:noWrap/>
            <w:vAlign w:val="bottom"/>
            <w:hideMark/>
          </w:tcPr>
          <w:p w14:paraId="7A2DC804"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p-value</w:t>
            </w:r>
          </w:p>
        </w:tc>
        <w:tc>
          <w:tcPr>
            <w:tcW w:w="1833" w:type="dxa"/>
            <w:tcBorders>
              <w:top w:val="nil"/>
              <w:left w:val="nil"/>
              <w:bottom w:val="single" w:sz="4" w:space="0" w:color="auto"/>
              <w:right w:val="single" w:sz="4" w:space="0" w:color="auto"/>
            </w:tcBorders>
            <w:shd w:val="clear" w:color="auto" w:fill="auto"/>
            <w:noWrap/>
            <w:vAlign w:val="bottom"/>
            <w:hideMark/>
          </w:tcPr>
          <w:p w14:paraId="495F3E6F"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7.62E-10</w:t>
            </w:r>
          </w:p>
        </w:tc>
        <w:tc>
          <w:tcPr>
            <w:tcW w:w="1833" w:type="dxa"/>
            <w:tcBorders>
              <w:top w:val="nil"/>
              <w:left w:val="nil"/>
              <w:bottom w:val="single" w:sz="4" w:space="0" w:color="auto"/>
              <w:right w:val="single" w:sz="4" w:space="0" w:color="auto"/>
            </w:tcBorders>
            <w:shd w:val="clear" w:color="auto" w:fill="auto"/>
            <w:noWrap/>
            <w:vAlign w:val="bottom"/>
            <w:hideMark/>
          </w:tcPr>
          <w:p w14:paraId="65EB0143"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2.18E-09</w:t>
            </w:r>
          </w:p>
        </w:tc>
        <w:tc>
          <w:tcPr>
            <w:tcW w:w="1218" w:type="dxa"/>
            <w:tcBorders>
              <w:top w:val="nil"/>
              <w:left w:val="nil"/>
              <w:bottom w:val="nil"/>
              <w:right w:val="single" w:sz="4" w:space="0" w:color="auto"/>
            </w:tcBorders>
            <w:shd w:val="clear" w:color="auto" w:fill="auto"/>
            <w:noWrap/>
            <w:vAlign w:val="bottom"/>
            <w:hideMark/>
          </w:tcPr>
          <w:p w14:paraId="039C587C"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r w:rsidR="008A5703" w:rsidRPr="008A5703" w14:paraId="02E9CB45" w14:textId="77777777" w:rsidTr="00836F11">
        <w:trPr>
          <w:trHeight w:val="320"/>
        </w:trPr>
        <w:tc>
          <w:tcPr>
            <w:tcW w:w="985" w:type="dxa"/>
            <w:tcBorders>
              <w:top w:val="nil"/>
              <w:left w:val="single" w:sz="4" w:space="0" w:color="auto"/>
              <w:bottom w:val="single" w:sz="4" w:space="0" w:color="auto"/>
              <w:right w:val="nil"/>
            </w:tcBorders>
            <w:shd w:val="clear" w:color="auto" w:fill="auto"/>
            <w:noWrap/>
            <w:vAlign w:val="bottom"/>
            <w:hideMark/>
          </w:tcPr>
          <w:p w14:paraId="067F53FE"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c>
          <w:tcPr>
            <w:tcW w:w="2586" w:type="dxa"/>
            <w:tcBorders>
              <w:top w:val="nil"/>
              <w:left w:val="nil"/>
              <w:bottom w:val="single" w:sz="4" w:space="0" w:color="auto"/>
              <w:right w:val="nil"/>
            </w:tcBorders>
            <w:shd w:val="clear" w:color="auto" w:fill="auto"/>
            <w:noWrap/>
            <w:vAlign w:val="bottom"/>
            <w:hideMark/>
          </w:tcPr>
          <w:p w14:paraId="5DC5E08F" w14:textId="77777777" w:rsidR="008A5703" w:rsidRPr="008A5703" w:rsidRDefault="008A5703" w:rsidP="008A5703">
            <w:pPr>
              <w:rPr>
                <w:rFonts w:asciiTheme="majorHAnsi" w:hAnsiTheme="majorHAnsi" w:cstheme="majorHAnsi"/>
                <w:color w:val="000000"/>
              </w:rPr>
            </w:pPr>
            <w:r w:rsidRPr="008A5703">
              <w:rPr>
                <w:rFonts w:asciiTheme="majorHAnsi" w:hAnsiTheme="majorHAnsi" w:cstheme="majorHAnsi"/>
                <w:color w:val="000000"/>
              </w:rPr>
              <w:t> </w:t>
            </w:r>
          </w:p>
        </w:tc>
        <w:tc>
          <w:tcPr>
            <w:tcW w:w="1833" w:type="dxa"/>
            <w:tcBorders>
              <w:top w:val="nil"/>
              <w:left w:val="nil"/>
              <w:bottom w:val="single" w:sz="4" w:space="0" w:color="auto"/>
              <w:right w:val="nil"/>
            </w:tcBorders>
            <w:shd w:val="clear" w:color="auto" w:fill="auto"/>
            <w:noWrap/>
            <w:vAlign w:val="bottom"/>
            <w:hideMark/>
          </w:tcPr>
          <w:p w14:paraId="0B44AB04"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 </w:t>
            </w:r>
          </w:p>
        </w:tc>
        <w:tc>
          <w:tcPr>
            <w:tcW w:w="1833" w:type="dxa"/>
            <w:tcBorders>
              <w:top w:val="nil"/>
              <w:left w:val="nil"/>
              <w:bottom w:val="single" w:sz="4" w:space="0" w:color="auto"/>
              <w:right w:val="nil"/>
            </w:tcBorders>
            <w:shd w:val="clear" w:color="auto" w:fill="auto"/>
            <w:noWrap/>
            <w:vAlign w:val="bottom"/>
            <w:hideMark/>
          </w:tcPr>
          <w:p w14:paraId="64615C7E" w14:textId="77777777" w:rsidR="008A5703" w:rsidRPr="008A5703" w:rsidRDefault="008A5703" w:rsidP="008A5703">
            <w:pPr>
              <w:jc w:val="center"/>
              <w:rPr>
                <w:rFonts w:asciiTheme="majorHAnsi" w:hAnsiTheme="majorHAnsi" w:cstheme="majorHAnsi"/>
                <w:color w:val="000000"/>
              </w:rPr>
            </w:pPr>
            <w:r w:rsidRPr="008A5703">
              <w:rPr>
                <w:rFonts w:asciiTheme="majorHAnsi" w:hAnsiTheme="majorHAnsi" w:cstheme="majorHAnsi"/>
                <w:color w:val="000000"/>
              </w:rPr>
              <w:t> </w:t>
            </w:r>
          </w:p>
        </w:tc>
        <w:tc>
          <w:tcPr>
            <w:tcW w:w="1218" w:type="dxa"/>
            <w:tcBorders>
              <w:top w:val="nil"/>
              <w:left w:val="nil"/>
              <w:bottom w:val="single" w:sz="4" w:space="0" w:color="auto"/>
              <w:right w:val="single" w:sz="4" w:space="0" w:color="auto"/>
            </w:tcBorders>
            <w:shd w:val="clear" w:color="auto" w:fill="auto"/>
            <w:noWrap/>
            <w:vAlign w:val="bottom"/>
            <w:hideMark/>
          </w:tcPr>
          <w:p w14:paraId="062635C7" w14:textId="77777777" w:rsidR="008A5703" w:rsidRPr="008A5703" w:rsidRDefault="008A5703" w:rsidP="008A5703">
            <w:pPr>
              <w:rPr>
                <w:rFonts w:ascii="Calibri" w:hAnsi="Calibri" w:cs="Calibri"/>
                <w:color w:val="000000"/>
              </w:rPr>
            </w:pPr>
            <w:r w:rsidRPr="008A5703">
              <w:rPr>
                <w:rFonts w:ascii="Calibri" w:hAnsi="Calibri" w:cs="Calibri"/>
                <w:color w:val="000000"/>
              </w:rPr>
              <w:t> </w:t>
            </w:r>
          </w:p>
        </w:tc>
      </w:tr>
    </w:tbl>
    <w:p w14:paraId="52DC112D" w14:textId="28387840" w:rsidR="008A5703" w:rsidRDefault="008A5703" w:rsidP="006E2350">
      <w:pPr>
        <w:rPr>
          <w:rFonts w:asciiTheme="majorHAnsi" w:hAnsiTheme="majorHAnsi" w:cstheme="majorHAnsi"/>
        </w:rPr>
      </w:pPr>
    </w:p>
    <w:p w14:paraId="196A0A84" w14:textId="18BAD32D" w:rsidR="00836F11" w:rsidRDefault="00836F11">
      <w:pPr>
        <w:rPr>
          <w:rFonts w:asciiTheme="majorHAnsi" w:hAnsiTheme="majorHAnsi" w:cstheme="majorHAnsi"/>
        </w:rPr>
      </w:pPr>
      <w:r>
        <w:rPr>
          <w:rFonts w:asciiTheme="majorHAnsi" w:hAnsiTheme="majorHAnsi" w:cstheme="majorHAnsi"/>
        </w:rPr>
        <w:br w:type="page"/>
      </w:r>
    </w:p>
    <w:tbl>
      <w:tblPr>
        <w:tblW w:w="7575" w:type="dxa"/>
        <w:tblLook w:val="04A0" w:firstRow="1" w:lastRow="0" w:firstColumn="1" w:lastColumn="0" w:noHBand="0" w:noVBand="1"/>
      </w:tblPr>
      <w:tblGrid>
        <w:gridCol w:w="2155"/>
        <w:gridCol w:w="720"/>
        <w:gridCol w:w="1505"/>
        <w:gridCol w:w="1465"/>
        <w:gridCol w:w="1730"/>
      </w:tblGrid>
      <w:tr w:rsidR="00836F11" w:rsidRPr="00836F11" w14:paraId="44B847BE" w14:textId="77777777" w:rsidTr="004D6B2D">
        <w:trPr>
          <w:trHeight w:val="280"/>
        </w:trPr>
        <w:tc>
          <w:tcPr>
            <w:tcW w:w="7575" w:type="dxa"/>
            <w:gridSpan w:val="5"/>
            <w:tcBorders>
              <w:top w:val="single" w:sz="4" w:space="0" w:color="auto"/>
              <w:left w:val="single" w:sz="4" w:space="0" w:color="auto"/>
              <w:bottom w:val="nil"/>
              <w:right w:val="single" w:sz="4" w:space="0" w:color="000000"/>
            </w:tcBorders>
            <w:shd w:val="clear" w:color="auto" w:fill="auto"/>
            <w:noWrap/>
            <w:vAlign w:val="bottom"/>
            <w:hideMark/>
          </w:tcPr>
          <w:p w14:paraId="1C535A34" w14:textId="2EDADCF0" w:rsidR="00836F11" w:rsidRPr="00836F11" w:rsidRDefault="00836F11" w:rsidP="00836F11">
            <w:pPr>
              <w:rPr>
                <w:rFonts w:ascii="Calibri" w:hAnsi="Calibri" w:cs="Calibri"/>
                <w:color w:val="000000"/>
              </w:rPr>
            </w:pPr>
            <w:r w:rsidRPr="00B54DB9">
              <w:rPr>
                <w:rFonts w:ascii="Calibri" w:hAnsi="Calibri" w:cs="Calibri"/>
                <w:b/>
                <w:bCs/>
                <w:color w:val="000000"/>
              </w:rPr>
              <w:lastRenderedPageBreak/>
              <w:t>Table 3.2</w:t>
            </w:r>
            <w:r w:rsidR="00BE6A10">
              <w:rPr>
                <w:rFonts w:ascii="Calibri" w:hAnsi="Calibri" w:cs="Calibri"/>
                <w:b/>
                <w:bCs/>
                <w:color w:val="000000"/>
              </w:rPr>
              <w:t>.</w:t>
            </w:r>
            <w:r w:rsidRPr="00B54DB9">
              <w:rPr>
                <w:rFonts w:ascii="Calibri" w:hAnsi="Calibri" w:cs="Calibri"/>
                <w:b/>
                <w:bCs/>
                <w:color w:val="000000"/>
              </w:rPr>
              <w:t xml:space="preserve"> </w:t>
            </w:r>
            <w:r w:rsidRPr="00B54DB9">
              <w:rPr>
                <w:rFonts w:ascii="Calibri" w:hAnsi="Calibri" w:cs="Calibri"/>
                <w:color w:val="000000"/>
              </w:rPr>
              <w:t xml:space="preserve">Genotypes of female (1) and male (0) individuals at </w:t>
            </w:r>
            <w:r w:rsidR="00C47B68" w:rsidRPr="00B54DB9">
              <w:rPr>
                <w:rFonts w:ascii="Calibri" w:hAnsi="Calibri" w:cs="Calibri"/>
                <w:color w:val="000000"/>
              </w:rPr>
              <w:t xml:space="preserve">the two </w:t>
            </w:r>
            <w:r w:rsidRPr="00B54DB9">
              <w:rPr>
                <w:rFonts w:ascii="Calibri" w:hAnsi="Calibri" w:cs="Calibri"/>
                <w:color w:val="000000"/>
              </w:rPr>
              <w:t xml:space="preserve">loci </w:t>
            </w:r>
            <w:r w:rsidR="00C47B68" w:rsidRPr="00B54DB9">
              <w:rPr>
                <w:rFonts w:ascii="Calibri" w:hAnsi="Calibri" w:cs="Calibri"/>
                <w:color w:val="000000"/>
              </w:rPr>
              <w:t xml:space="preserve">on Chromosome 5 of the male reference genome found to be </w:t>
            </w:r>
            <w:r w:rsidRPr="00B54DB9">
              <w:rPr>
                <w:rFonts w:ascii="Calibri" w:hAnsi="Calibri" w:cs="Calibri"/>
                <w:color w:val="000000"/>
              </w:rPr>
              <w:t xml:space="preserve">significantly associated with sex in delta </w:t>
            </w:r>
            <w:commentRangeStart w:id="86"/>
            <w:r w:rsidRPr="00B54DB9">
              <w:rPr>
                <w:rFonts w:ascii="Calibri" w:hAnsi="Calibri" w:cs="Calibri"/>
                <w:color w:val="000000"/>
              </w:rPr>
              <w:t>smelt</w:t>
            </w:r>
            <w:del w:id="87" w:author="Shannon Erica Kendal Joslin" w:date="2023-10-29T11:52:00Z">
              <w:r w:rsidRPr="00B54DB9" w:rsidDel="00BE6A10">
                <w:rPr>
                  <w:rFonts w:ascii="Calibri" w:hAnsi="Calibri" w:cs="Calibri"/>
                  <w:color w:val="000000"/>
                </w:rPr>
                <w:delText>.</w:delText>
              </w:r>
            </w:del>
            <w:commentRangeEnd w:id="86"/>
            <w:ins w:id="88" w:author="Shannon Erica Kendal Joslin" w:date="2023-10-29T11:42:00Z">
              <w:r w:rsidR="000E3588">
                <w:rPr>
                  <w:rFonts w:ascii="Calibri" w:hAnsi="Calibri" w:cs="Calibri"/>
                  <w:color w:val="000000"/>
                </w:rPr>
                <w:t xml:space="preserve"> </w:t>
              </w:r>
            </w:ins>
            <w:ins w:id="89" w:author="Shannon Erica Kendal Joslin" w:date="2023-10-29T11:52:00Z">
              <w:r w:rsidR="00BE6A10">
                <w:rPr>
                  <w:rFonts w:ascii="Calibri" w:hAnsi="Calibri" w:cs="Calibri"/>
                  <w:color w:val="000000"/>
                </w:rPr>
                <w:t>(red= homozygous for major</w:t>
              </w:r>
            </w:ins>
            <w:del w:id="90" w:author="Shannon Erica Kendal Joslin" w:date="2023-10-29T11:52:00Z">
              <w:r w:rsidR="00C14551" w:rsidDel="00BE6A10">
                <w:rPr>
                  <w:rStyle w:val="CommentReference"/>
                </w:rPr>
                <w:commentReference w:id="86"/>
              </w:r>
            </w:del>
            <w:ins w:id="91" w:author="Shannon Erica Kendal Joslin" w:date="2023-10-29T11:52:00Z">
              <w:r w:rsidR="00BE6A10">
                <w:rPr>
                  <w:rFonts w:ascii="Calibri" w:hAnsi="Calibri" w:cs="Calibri"/>
                  <w:color w:val="000000"/>
                </w:rPr>
                <w:t xml:space="preserve"> allele; purple=heterozygous; blue</w:t>
              </w:r>
            </w:ins>
            <w:ins w:id="92" w:author="Shannon Erica Kendal Joslin" w:date="2023-10-29T11:53:00Z">
              <w:r w:rsidR="00BE6A10">
                <w:rPr>
                  <w:rFonts w:ascii="Calibri" w:hAnsi="Calibri" w:cs="Calibri"/>
                  <w:color w:val="000000"/>
                </w:rPr>
                <w:t>=</w:t>
              </w:r>
            </w:ins>
            <w:ins w:id="93" w:author="Shannon Erica Kendal Joslin" w:date="2023-10-29T11:52:00Z">
              <w:r w:rsidR="00BE6A10">
                <w:rPr>
                  <w:rFonts w:ascii="Calibri" w:hAnsi="Calibri" w:cs="Calibri"/>
                  <w:color w:val="000000"/>
                </w:rPr>
                <w:t>homozygous for minor allele)</w:t>
              </w:r>
            </w:ins>
            <w:ins w:id="94" w:author="Shannon Erica Kendal Joslin" w:date="2023-10-29T11:53:00Z">
              <w:r w:rsidR="00BE6A10">
                <w:rPr>
                  <w:rFonts w:ascii="Calibri" w:hAnsi="Calibri" w:cs="Calibri"/>
                  <w:color w:val="000000"/>
                </w:rPr>
                <w:t>.</w:t>
              </w:r>
            </w:ins>
            <w:r w:rsidRPr="00836F11">
              <w:rPr>
                <w:rFonts w:ascii="Calibri" w:hAnsi="Calibri" w:cs="Calibri"/>
                <w:color w:val="000000"/>
              </w:rPr>
              <w:t> </w:t>
            </w:r>
          </w:p>
        </w:tc>
      </w:tr>
      <w:tr w:rsidR="00836F11" w:rsidRPr="00836F11" w14:paraId="1688A1E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6CA52F7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AFA9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14:paraId="5E0B5CC6"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Chr05:1885249</w:t>
            </w:r>
          </w:p>
        </w:tc>
        <w:tc>
          <w:tcPr>
            <w:tcW w:w="1465" w:type="dxa"/>
            <w:tcBorders>
              <w:top w:val="single" w:sz="4" w:space="0" w:color="auto"/>
              <w:left w:val="nil"/>
              <w:bottom w:val="single" w:sz="4" w:space="0" w:color="auto"/>
              <w:right w:val="single" w:sz="4" w:space="0" w:color="auto"/>
            </w:tcBorders>
            <w:shd w:val="clear" w:color="auto" w:fill="auto"/>
            <w:noWrap/>
            <w:vAlign w:val="bottom"/>
            <w:hideMark/>
          </w:tcPr>
          <w:p w14:paraId="74F2F86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Chr05:1885251</w:t>
            </w:r>
          </w:p>
        </w:tc>
        <w:tc>
          <w:tcPr>
            <w:tcW w:w="1730" w:type="dxa"/>
            <w:tcBorders>
              <w:top w:val="nil"/>
              <w:left w:val="nil"/>
              <w:bottom w:val="nil"/>
              <w:right w:val="single" w:sz="4" w:space="0" w:color="auto"/>
            </w:tcBorders>
            <w:shd w:val="clear" w:color="auto" w:fill="auto"/>
            <w:noWrap/>
            <w:vAlign w:val="bottom"/>
            <w:hideMark/>
          </w:tcPr>
          <w:p w14:paraId="2831B8B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2B0AD7B"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12B79E5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29433D43"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major</w:t>
            </w:r>
          </w:p>
        </w:tc>
        <w:tc>
          <w:tcPr>
            <w:tcW w:w="1505" w:type="dxa"/>
            <w:tcBorders>
              <w:top w:val="nil"/>
              <w:left w:val="nil"/>
              <w:bottom w:val="single" w:sz="4" w:space="0" w:color="auto"/>
              <w:right w:val="single" w:sz="4" w:space="0" w:color="auto"/>
            </w:tcBorders>
            <w:shd w:val="clear" w:color="auto" w:fill="auto"/>
            <w:noWrap/>
            <w:vAlign w:val="bottom"/>
            <w:hideMark/>
          </w:tcPr>
          <w:p w14:paraId="1392074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G</w:t>
            </w:r>
          </w:p>
        </w:tc>
        <w:tc>
          <w:tcPr>
            <w:tcW w:w="1465" w:type="dxa"/>
            <w:tcBorders>
              <w:top w:val="nil"/>
              <w:left w:val="nil"/>
              <w:bottom w:val="single" w:sz="4" w:space="0" w:color="auto"/>
              <w:right w:val="single" w:sz="4" w:space="0" w:color="auto"/>
            </w:tcBorders>
            <w:shd w:val="clear" w:color="auto" w:fill="auto"/>
            <w:noWrap/>
            <w:vAlign w:val="bottom"/>
            <w:hideMark/>
          </w:tcPr>
          <w:p w14:paraId="642D599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G</w:t>
            </w:r>
          </w:p>
        </w:tc>
        <w:tc>
          <w:tcPr>
            <w:tcW w:w="1730" w:type="dxa"/>
            <w:tcBorders>
              <w:top w:val="nil"/>
              <w:left w:val="nil"/>
              <w:bottom w:val="nil"/>
              <w:right w:val="single" w:sz="4" w:space="0" w:color="auto"/>
            </w:tcBorders>
            <w:shd w:val="clear" w:color="auto" w:fill="auto"/>
            <w:noWrap/>
            <w:vAlign w:val="bottom"/>
            <w:hideMark/>
          </w:tcPr>
          <w:p w14:paraId="3AD32EA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4E7FA95" w14:textId="77777777" w:rsidTr="004D6B2D">
        <w:trPr>
          <w:trHeight w:val="280"/>
        </w:trPr>
        <w:tc>
          <w:tcPr>
            <w:tcW w:w="2155" w:type="dxa"/>
            <w:tcBorders>
              <w:top w:val="nil"/>
              <w:left w:val="single" w:sz="4" w:space="0" w:color="auto"/>
              <w:bottom w:val="nil"/>
              <w:right w:val="nil"/>
            </w:tcBorders>
            <w:shd w:val="clear" w:color="auto" w:fill="auto"/>
            <w:noWrap/>
            <w:vAlign w:val="bottom"/>
            <w:hideMark/>
          </w:tcPr>
          <w:p w14:paraId="5EFC1D1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single" w:sz="4" w:space="0" w:color="auto"/>
              <w:bottom w:val="single" w:sz="4" w:space="0" w:color="auto"/>
              <w:right w:val="single" w:sz="4" w:space="0" w:color="auto"/>
            </w:tcBorders>
            <w:shd w:val="clear" w:color="auto" w:fill="auto"/>
            <w:noWrap/>
            <w:vAlign w:val="bottom"/>
            <w:hideMark/>
          </w:tcPr>
          <w:p w14:paraId="08F54AF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minor</w:t>
            </w:r>
          </w:p>
        </w:tc>
        <w:tc>
          <w:tcPr>
            <w:tcW w:w="1505" w:type="dxa"/>
            <w:tcBorders>
              <w:top w:val="nil"/>
              <w:left w:val="nil"/>
              <w:bottom w:val="single" w:sz="4" w:space="0" w:color="auto"/>
              <w:right w:val="single" w:sz="4" w:space="0" w:color="auto"/>
            </w:tcBorders>
            <w:shd w:val="clear" w:color="auto" w:fill="auto"/>
            <w:noWrap/>
            <w:vAlign w:val="bottom"/>
            <w:hideMark/>
          </w:tcPr>
          <w:p w14:paraId="454A658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A</w:t>
            </w:r>
          </w:p>
        </w:tc>
        <w:tc>
          <w:tcPr>
            <w:tcW w:w="1465" w:type="dxa"/>
            <w:tcBorders>
              <w:top w:val="nil"/>
              <w:left w:val="nil"/>
              <w:bottom w:val="single" w:sz="4" w:space="0" w:color="auto"/>
              <w:right w:val="single" w:sz="4" w:space="0" w:color="auto"/>
            </w:tcBorders>
            <w:shd w:val="clear" w:color="auto" w:fill="auto"/>
            <w:noWrap/>
            <w:vAlign w:val="bottom"/>
            <w:hideMark/>
          </w:tcPr>
          <w:p w14:paraId="5226174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T</w:t>
            </w:r>
          </w:p>
        </w:tc>
        <w:tc>
          <w:tcPr>
            <w:tcW w:w="1730" w:type="dxa"/>
            <w:tcBorders>
              <w:top w:val="nil"/>
              <w:left w:val="nil"/>
              <w:bottom w:val="nil"/>
              <w:right w:val="single" w:sz="4" w:space="0" w:color="auto"/>
            </w:tcBorders>
            <w:shd w:val="clear" w:color="auto" w:fill="auto"/>
            <w:noWrap/>
            <w:vAlign w:val="bottom"/>
            <w:hideMark/>
          </w:tcPr>
          <w:p w14:paraId="1A56F45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6BBFFF"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284E53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5A6CEF"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B11F3A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ABC230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99B96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52813EE"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2B19054"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A8F34"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754899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12E6B0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CCD905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AD2CD55"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7D916A9F"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45BCF"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832EC6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4A38A26"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0F7BB2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35CED1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41C28B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3EC53"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99DE3D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39EDE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E69292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10242CE"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F00C4C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ADBD0"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1FB79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0D4086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152653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086906A"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EC99F6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5A9C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67E41E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4B23CB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4D0FCF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70974A"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055EFAD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C8E245"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09D2956"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847B1E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180560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FE57E45"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168E8C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B797C6"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46739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FCCB6E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B928AD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7964E52"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22A1C5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F335E"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4B2623B"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A6F5D67"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D5F2EE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8D7D39A"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0C477EC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D83E3D"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BD873B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9DD01B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986E9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BE67583"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ADD83A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F724F"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4EA10ABA"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3256D18"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1DD6FE4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1CEB1BF"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336FC8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1B980"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EB65F2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56C69F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B297DE0"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DFDD94E"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185CF2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88181"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53CFB2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F7B86A4"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0E9375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2DC66A6"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E865C1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883853"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3BE58AB0"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006672A"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0B09F4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F8E1040"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C5ADD0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F0107"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A376A7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AFD54D8"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3AC999D"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25E417E"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812368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29343"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0C98505A"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4A4F4C76"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5F35147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6D676F1"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5033DB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635F23"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07458A66"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11DB25E0"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1F48CC6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73B024"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C9DC82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365E4"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4F38B5BE"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4DA112AA"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3755D90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E215DA6"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83943A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E5FB39"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1CE3761A"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5D36865B"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0FCD32C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02534A"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711277F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91A761"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2ACF344B"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6A15E50E" w14:textId="77777777" w:rsidR="00836F11" w:rsidRPr="006C683D" w:rsidRDefault="00836F11" w:rsidP="00836F11">
            <w:pPr>
              <w:jc w:val="center"/>
              <w:rPr>
                <w:rFonts w:ascii="Calibri" w:hAnsi="Calibri" w:cs="Calibri"/>
                <w:color w:val="473487"/>
                <w:sz w:val="20"/>
                <w:szCs w:val="20"/>
              </w:rPr>
            </w:pPr>
            <w:r w:rsidRPr="006C683D">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650132A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57CD73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642376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54CF5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1A2799E"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12093EA"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39D758F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67F16D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715950D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0201B"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05C5BF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2241CAE2"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51110F26"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0076840"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49C47D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8" w:space="0" w:color="auto"/>
              <w:right w:val="single" w:sz="4" w:space="0" w:color="auto"/>
            </w:tcBorders>
            <w:shd w:val="clear" w:color="auto" w:fill="auto"/>
            <w:noWrap/>
            <w:vAlign w:val="bottom"/>
            <w:hideMark/>
          </w:tcPr>
          <w:p w14:paraId="1A7CE81D"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4" w:space="0" w:color="auto"/>
              <w:left w:val="single" w:sz="4" w:space="0" w:color="auto"/>
              <w:bottom w:val="single" w:sz="8" w:space="0" w:color="auto"/>
              <w:right w:val="single" w:sz="4" w:space="0" w:color="auto"/>
            </w:tcBorders>
            <w:shd w:val="clear" w:color="auto" w:fill="D9E2F3" w:themeFill="accent1" w:themeFillTint="33"/>
            <w:noWrap/>
            <w:vAlign w:val="bottom"/>
            <w:hideMark/>
          </w:tcPr>
          <w:p w14:paraId="44E14E51"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8" w:space="0" w:color="auto"/>
              <w:right w:val="single" w:sz="4" w:space="0" w:color="auto"/>
            </w:tcBorders>
            <w:shd w:val="clear" w:color="auto" w:fill="D9E2F3" w:themeFill="accent1" w:themeFillTint="33"/>
            <w:noWrap/>
            <w:vAlign w:val="bottom"/>
            <w:hideMark/>
          </w:tcPr>
          <w:p w14:paraId="12865298"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461B4A8A"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C6FB7C6" w14:textId="77777777" w:rsidTr="006C683D">
        <w:trPr>
          <w:trHeight w:val="280"/>
        </w:trPr>
        <w:tc>
          <w:tcPr>
            <w:tcW w:w="2155" w:type="dxa"/>
            <w:tcBorders>
              <w:top w:val="nil"/>
              <w:left w:val="single" w:sz="4" w:space="0" w:color="auto"/>
              <w:bottom w:val="nil"/>
              <w:right w:val="single" w:sz="8" w:space="0" w:color="auto"/>
            </w:tcBorders>
            <w:shd w:val="clear" w:color="auto" w:fill="auto"/>
            <w:noWrap/>
            <w:vAlign w:val="bottom"/>
            <w:hideMark/>
          </w:tcPr>
          <w:p w14:paraId="57372A1A"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8" w:space="0" w:color="auto"/>
              <w:left w:val="single" w:sz="8" w:space="0" w:color="auto"/>
              <w:bottom w:val="single" w:sz="18" w:space="0" w:color="auto"/>
              <w:right w:val="single" w:sz="8" w:space="0" w:color="auto"/>
            </w:tcBorders>
            <w:shd w:val="clear" w:color="auto" w:fill="auto"/>
            <w:noWrap/>
            <w:vAlign w:val="bottom"/>
            <w:hideMark/>
          </w:tcPr>
          <w:p w14:paraId="7A5712E4"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1</w:t>
            </w:r>
          </w:p>
        </w:tc>
        <w:tc>
          <w:tcPr>
            <w:tcW w:w="1505" w:type="dxa"/>
            <w:tcBorders>
              <w:top w:val="single" w:sz="8" w:space="0" w:color="auto"/>
              <w:left w:val="single" w:sz="8" w:space="0" w:color="auto"/>
              <w:bottom w:val="single" w:sz="18" w:space="0" w:color="auto"/>
              <w:right w:val="single" w:sz="8" w:space="0" w:color="auto"/>
            </w:tcBorders>
            <w:shd w:val="clear" w:color="auto" w:fill="D9E2F3" w:themeFill="accent1" w:themeFillTint="33"/>
            <w:noWrap/>
            <w:vAlign w:val="bottom"/>
            <w:hideMark/>
          </w:tcPr>
          <w:p w14:paraId="797CA0C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8" w:space="0" w:color="auto"/>
              <w:left w:val="single" w:sz="8" w:space="0" w:color="auto"/>
              <w:bottom w:val="single" w:sz="18" w:space="0" w:color="auto"/>
              <w:right w:val="single" w:sz="8" w:space="0" w:color="auto"/>
            </w:tcBorders>
            <w:shd w:val="clear" w:color="auto" w:fill="D9E2F3" w:themeFill="accent1" w:themeFillTint="33"/>
            <w:noWrap/>
            <w:vAlign w:val="bottom"/>
            <w:hideMark/>
          </w:tcPr>
          <w:p w14:paraId="3D31A892"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single" w:sz="8" w:space="0" w:color="auto"/>
              <w:bottom w:val="nil"/>
              <w:right w:val="single" w:sz="4" w:space="0" w:color="auto"/>
            </w:tcBorders>
            <w:shd w:val="clear" w:color="auto" w:fill="auto"/>
            <w:noWrap/>
            <w:vAlign w:val="bottom"/>
            <w:hideMark/>
          </w:tcPr>
          <w:p w14:paraId="351CC99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27263F0" w14:textId="77777777" w:rsidTr="006C683D">
        <w:trPr>
          <w:trHeight w:val="280"/>
        </w:trPr>
        <w:tc>
          <w:tcPr>
            <w:tcW w:w="2155" w:type="dxa"/>
            <w:tcBorders>
              <w:top w:val="nil"/>
              <w:left w:val="single" w:sz="4" w:space="0" w:color="auto"/>
              <w:bottom w:val="nil"/>
              <w:right w:val="single" w:sz="8" w:space="0" w:color="auto"/>
            </w:tcBorders>
            <w:shd w:val="clear" w:color="auto" w:fill="auto"/>
            <w:noWrap/>
            <w:vAlign w:val="bottom"/>
            <w:hideMark/>
          </w:tcPr>
          <w:p w14:paraId="54E9E6B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18" w:space="0" w:color="auto"/>
              <w:left w:val="single" w:sz="8" w:space="0" w:color="auto"/>
              <w:bottom w:val="single" w:sz="8" w:space="0" w:color="auto"/>
              <w:right w:val="single" w:sz="8" w:space="0" w:color="auto"/>
            </w:tcBorders>
            <w:shd w:val="clear" w:color="auto" w:fill="auto"/>
            <w:noWrap/>
            <w:vAlign w:val="bottom"/>
            <w:hideMark/>
          </w:tcPr>
          <w:p w14:paraId="2C44043F"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18" w:space="0" w:color="auto"/>
              <w:left w:val="single" w:sz="8" w:space="0" w:color="auto"/>
              <w:bottom w:val="single" w:sz="8" w:space="0" w:color="auto"/>
              <w:right w:val="single" w:sz="8" w:space="0" w:color="auto"/>
            </w:tcBorders>
            <w:shd w:val="clear" w:color="000000" w:fill="FFC7CE"/>
            <w:noWrap/>
            <w:vAlign w:val="bottom"/>
            <w:hideMark/>
          </w:tcPr>
          <w:p w14:paraId="4863A69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18" w:space="0" w:color="auto"/>
              <w:left w:val="single" w:sz="8" w:space="0" w:color="auto"/>
              <w:bottom w:val="single" w:sz="8" w:space="0" w:color="auto"/>
              <w:right w:val="single" w:sz="8" w:space="0" w:color="auto"/>
            </w:tcBorders>
            <w:shd w:val="clear" w:color="000000" w:fill="FFC7CE"/>
            <w:noWrap/>
            <w:vAlign w:val="bottom"/>
            <w:hideMark/>
          </w:tcPr>
          <w:p w14:paraId="31FB20E3"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single" w:sz="8" w:space="0" w:color="auto"/>
              <w:bottom w:val="nil"/>
              <w:right w:val="single" w:sz="4" w:space="0" w:color="auto"/>
            </w:tcBorders>
            <w:shd w:val="clear" w:color="auto" w:fill="auto"/>
            <w:noWrap/>
            <w:vAlign w:val="bottom"/>
            <w:hideMark/>
          </w:tcPr>
          <w:p w14:paraId="0A296E1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3B88BC8"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970F5B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6D8FF766"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8" w:space="0" w:color="auto"/>
              <w:left w:val="single" w:sz="4" w:space="0" w:color="auto"/>
              <w:bottom w:val="single" w:sz="4" w:space="0" w:color="auto"/>
              <w:right w:val="single" w:sz="4" w:space="0" w:color="auto"/>
            </w:tcBorders>
            <w:shd w:val="clear" w:color="000000" w:fill="FFC7CE"/>
            <w:noWrap/>
            <w:vAlign w:val="bottom"/>
            <w:hideMark/>
          </w:tcPr>
          <w:p w14:paraId="4712F68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8" w:space="0" w:color="auto"/>
              <w:left w:val="single" w:sz="4" w:space="0" w:color="auto"/>
              <w:bottom w:val="single" w:sz="4" w:space="0" w:color="auto"/>
              <w:right w:val="single" w:sz="4" w:space="0" w:color="auto"/>
            </w:tcBorders>
            <w:shd w:val="clear" w:color="000000" w:fill="FFC7CE"/>
            <w:noWrap/>
            <w:vAlign w:val="bottom"/>
            <w:hideMark/>
          </w:tcPr>
          <w:p w14:paraId="3D892151"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50CFECB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D256DE8"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9D7620D"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98A3B"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298B66C"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79B47E5"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3B21DCE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1228AD3"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FF60FC9"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C855D4"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69918E9D"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0190CC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2C0B1B49"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5BE12444"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534892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7FA35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AA9530F"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2CE4513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4E0CCB5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1956125"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7391AD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8B28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7274E25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091D126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3B56F22C"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3964BAD1"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ABC962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D8CAC8"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5AE81D1E"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5B1E629"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64D779B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47F2A5D"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685FC84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9247C5"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2FD82875"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14:paraId="1294ECD2" w14:textId="77777777" w:rsidR="00836F11" w:rsidRPr="00836F11" w:rsidRDefault="00836F11" w:rsidP="00836F11">
            <w:pPr>
              <w:jc w:val="center"/>
              <w:rPr>
                <w:rFonts w:ascii="Calibri" w:hAnsi="Calibri" w:cs="Calibri"/>
                <w:color w:val="9C0006"/>
                <w:sz w:val="20"/>
                <w:szCs w:val="20"/>
              </w:rPr>
            </w:pPr>
            <w:r w:rsidRPr="00836F11">
              <w:rPr>
                <w:rFonts w:ascii="Calibri" w:hAnsi="Calibri" w:cs="Calibri"/>
                <w:color w:val="9C0006"/>
                <w:sz w:val="20"/>
                <w:szCs w:val="20"/>
              </w:rPr>
              <w:t>GG</w:t>
            </w:r>
          </w:p>
        </w:tc>
        <w:tc>
          <w:tcPr>
            <w:tcW w:w="1730" w:type="dxa"/>
            <w:tcBorders>
              <w:top w:val="nil"/>
              <w:left w:val="nil"/>
              <w:bottom w:val="nil"/>
              <w:right w:val="single" w:sz="4" w:space="0" w:color="auto"/>
            </w:tcBorders>
            <w:shd w:val="clear" w:color="auto" w:fill="auto"/>
            <w:noWrap/>
            <w:vAlign w:val="bottom"/>
            <w:hideMark/>
          </w:tcPr>
          <w:p w14:paraId="764DDF5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8CA8AE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D88E629"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28B76"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3EDCFC2B"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3EC2D058"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52BF87D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3EC8ED7"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D3FDDA5"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6C3FC"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18394123"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6784A418"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66981864"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C227335"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530B82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14A4BA"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38004C23"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GA</w:t>
            </w:r>
          </w:p>
        </w:tc>
        <w:tc>
          <w:tcPr>
            <w:tcW w:w="1465" w:type="dxa"/>
            <w:tcBorders>
              <w:top w:val="single" w:sz="4" w:space="0" w:color="auto"/>
              <w:left w:val="single" w:sz="4" w:space="0" w:color="auto"/>
              <w:bottom w:val="single" w:sz="4" w:space="0" w:color="auto"/>
              <w:right w:val="single" w:sz="4" w:space="0" w:color="auto"/>
            </w:tcBorders>
            <w:shd w:val="clear" w:color="auto" w:fill="CBCEFF"/>
            <w:noWrap/>
            <w:vAlign w:val="bottom"/>
            <w:hideMark/>
          </w:tcPr>
          <w:p w14:paraId="7E75A903" w14:textId="77777777" w:rsidR="00836F11" w:rsidRPr="000E3588" w:rsidRDefault="00836F11" w:rsidP="00836F11">
            <w:pPr>
              <w:jc w:val="center"/>
              <w:rPr>
                <w:rFonts w:ascii="Calibri" w:hAnsi="Calibri" w:cs="Calibri"/>
                <w:color w:val="473487"/>
                <w:sz w:val="20"/>
                <w:szCs w:val="20"/>
              </w:rPr>
            </w:pPr>
            <w:r w:rsidRPr="000E3588">
              <w:rPr>
                <w:rFonts w:ascii="Calibri" w:hAnsi="Calibri" w:cs="Calibri"/>
                <w:color w:val="473487"/>
                <w:sz w:val="20"/>
                <w:szCs w:val="20"/>
              </w:rPr>
              <w:t>GT</w:t>
            </w:r>
          </w:p>
        </w:tc>
        <w:tc>
          <w:tcPr>
            <w:tcW w:w="1730" w:type="dxa"/>
            <w:tcBorders>
              <w:top w:val="nil"/>
              <w:left w:val="nil"/>
              <w:bottom w:val="nil"/>
              <w:right w:val="single" w:sz="4" w:space="0" w:color="auto"/>
            </w:tcBorders>
            <w:shd w:val="clear" w:color="auto" w:fill="auto"/>
            <w:noWrap/>
            <w:vAlign w:val="bottom"/>
            <w:hideMark/>
          </w:tcPr>
          <w:p w14:paraId="02E1D12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8C72B26"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0AA7326"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1060CE"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1D5E9D2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1C06EC2"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5E65F72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DA885AD"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BCF0913"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C078D"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CDA8A68"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16FC9DF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74459D1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3B423E1"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51CFD5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lastRenderedPageBreak/>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2EBA22"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FA77C8B"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761EAAA"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6274537F"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F23D846"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0D1221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4A9EA"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DC73146"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0DBA3E46"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3CF3C6F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11B2B5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D2CF5A2"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81999"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0D5AE2F1"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2C101A7"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71695628"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7AB9AD0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3A5AE80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84F1CB"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233CE5FE"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25014AA"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0535C45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3770A5A9"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03079BB"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AC2CB"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7DCFA0A3"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21528494"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75B4E2E0"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E97C7C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779008A7"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8DAB6"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47DB759F"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493C3831"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26448B11"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4FA561B2"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0FD88E91"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1FFA9"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619A599"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30F2C90F"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6D181332"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69000CA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16A1BF4F"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3504C7"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4B052048"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1EB449C4"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057EB55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F60CE3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41F2E732"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C324C"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69424BDF"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2F65A80B"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69EC756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183230E1"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2FD470CC"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F800E7"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5C4759A2"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38469323"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06878627"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05CDE74B" w14:textId="77777777" w:rsidTr="006C683D">
        <w:trPr>
          <w:trHeight w:val="280"/>
        </w:trPr>
        <w:tc>
          <w:tcPr>
            <w:tcW w:w="2155" w:type="dxa"/>
            <w:tcBorders>
              <w:top w:val="nil"/>
              <w:left w:val="single" w:sz="4" w:space="0" w:color="auto"/>
              <w:bottom w:val="nil"/>
              <w:right w:val="nil"/>
            </w:tcBorders>
            <w:shd w:val="clear" w:color="auto" w:fill="auto"/>
            <w:noWrap/>
            <w:vAlign w:val="bottom"/>
            <w:hideMark/>
          </w:tcPr>
          <w:p w14:paraId="5889EFBE"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BF3B38" w14:textId="77777777" w:rsidR="00836F11" w:rsidRPr="006C683D" w:rsidRDefault="00836F11" w:rsidP="006C683D">
            <w:pPr>
              <w:jc w:val="center"/>
              <w:rPr>
                <w:rFonts w:ascii="Calibri" w:hAnsi="Calibri" w:cs="Calibri"/>
                <w:sz w:val="20"/>
                <w:szCs w:val="20"/>
              </w:rPr>
            </w:pPr>
            <w:r w:rsidRPr="006C683D">
              <w:rPr>
                <w:rFonts w:ascii="Calibri" w:hAnsi="Calibri" w:cs="Calibri"/>
                <w:sz w:val="20"/>
                <w:szCs w:val="20"/>
              </w:rPr>
              <w:t>0</w:t>
            </w:r>
          </w:p>
        </w:tc>
        <w:tc>
          <w:tcPr>
            <w:tcW w:w="150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494F9C19"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AA</w:t>
            </w:r>
          </w:p>
        </w:tc>
        <w:tc>
          <w:tcPr>
            <w:tcW w:w="1465"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bottom"/>
            <w:hideMark/>
          </w:tcPr>
          <w:p w14:paraId="0E24533C" w14:textId="77777777" w:rsidR="00836F11" w:rsidRPr="000E3588" w:rsidRDefault="00836F11" w:rsidP="00836F11">
            <w:pPr>
              <w:jc w:val="center"/>
              <w:rPr>
                <w:rFonts w:ascii="Calibri" w:hAnsi="Calibri" w:cs="Calibri"/>
                <w:color w:val="1F3864" w:themeColor="accent1" w:themeShade="80"/>
                <w:sz w:val="20"/>
                <w:szCs w:val="20"/>
              </w:rPr>
            </w:pPr>
            <w:r w:rsidRPr="000E3588">
              <w:rPr>
                <w:rFonts w:ascii="Calibri" w:hAnsi="Calibri" w:cs="Calibri"/>
                <w:color w:val="1F3864" w:themeColor="accent1" w:themeShade="80"/>
                <w:sz w:val="20"/>
                <w:szCs w:val="20"/>
              </w:rPr>
              <w:t>TT</w:t>
            </w:r>
          </w:p>
        </w:tc>
        <w:tc>
          <w:tcPr>
            <w:tcW w:w="1730" w:type="dxa"/>
            <w:tcBorders>
              <w:top w:val="nil"/>
              <w:left w:val="nil"/>
              <w:bottom w:val="nil"/>
              <w:right w:val="single" w:sz="4" w:space="0" w:color="auto"/>
            </w:tcBorders>
            <w:shd w:val="clear" w:color="auto" w:fill="auto"/>
            <w:noWrap/>
            <w:vAlign w:val="bottom"/>
            <w:hideMark/>
          </w:tcPr>
          <w:p w14:paraId="2299EAB5"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r w:rsidR="00836F11" w:rsidRPr="00836F11" w14:paraId="245CB03C" w14:textId="77777777" w:rsidTr="004D6B2D">
        <w:trPr>
          <w:trHeight w:val="280"/>
        </w:trPr>
        <w:tc>
          <w:tcPr>
            <w:tcW w:w="2155" w:type="dxa"/>
            <w:tcBorders>
              <w:top w:val="nil"/>
              <w:left w:val="single" w:sz="4" w:space="0" w:color="auto"/>
              <w:bottom w:val="single" w:sz="4" w:space="0" w:color="auto"/>
              <w:right w:val="nil"/>
            </w:tcBorders>
            <w:shd w:val="clear" w:color="auto" w:fill="auto"/>
            <w:noWrap/>
            <w:vAlign w:val="bottom"/>
            <w:hideMark/>
          </w:tcPr>
          <w:p w14:paraId="472ECAF0"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720" w:type="dxa"/>
            <w:tcBorders>
              <w:top w:val="nil"/>
              <w:left w:val="nil"/>
              <w:bottom w:val="single" w:sz="4" w:space="0" w:color="auto"/>
              <w:right w:val="nil"/>
            </w:tcBorders>
            <w:shd w:val="clear" w:color="auto" w:fill="auto"/>
            <w:noWrap/>
            <w:vAlign w:val="bottom"/>
            <w:hideMark/>
          </w:tcPr>
          <w:p w14:paraId="692C36D8" w14:textId="77777777" w:rsidR="00836F11" w:rsidRPr="00836F11" w:rsidRDefault="00836F11" w:rsidP="00836F11">
            <w:pPr>
              <w:rPr>
                <w:rFonts w:ascii="Calibri" w:hAnsi="Calibri" w:cs="Calibri"/>
                <w:color w:val="000000"/>
                <w:sz w:val="20"/>
                <w:szCs w:val="20"/>
              </w:rPr>
            </w:pPr>
            <w:r w:rsidRPr="00836F11">
              <w:rPr>
                <w:rFonts w:ascii="Calibri" w:hAnsi="Calibri" w:cs="Calibri"/>
                <w:color w:val="000000"/>
                <w:sz w:val="20"/>
                <w:szCs w:val="20"/>
              </w:rPr>
              <w:t> </w:t>
            </w:r>
          </w:p>
        </w:tc>
        <w:tc>
          <w:tcPr>
            <w:tcW w:w="1505" w:type="dxa"/>
            <w:tcBorders>
              <w:top w:val="nil"/>
              <w:left w:val="nil"/>
              <w:bottom w:val="single" w:sz="4" w:space="0" w:color="auto"/>
              <w:right w:val="nil"/>
            </w:tcBorders>
            <w:shd w:val="clear" w:color="auto" w:fill="auto"/>
            <w:noWrap/>
            <w:vAlign w:val="bottom"/>
            <w:hideMark/>
          </w:tcPr>
          <w:p w14:paraId="6040FE9E"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c>
          <w:tcPr>
            <w:tcW w:w="1465" w:type="dxa"/>
            <w:tcBorders>
              <w:top w:val="nil"/>
              <w:left w:val="nil"/>
              <w:bottom w:val="single" w:sz="4" w:space="0" w:color="auto"/>
              <w:right w:val="nil"/>
            </w:tcBorders>
            <w:shd w:val="clear" w:color="auto" w:fill="auto"/>
            <w:noWrap/>
            <w:vAlign w:val="bottom"/>
            <w:hideMark/>
          </w:tcPr>
          <w:p w14:paraId="3874E0CB"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c>
          <w:tcPr>
            <w:tcW w:w="1730" w:type="dxa"/>
            <w:tcBorders>
              <w:top w:val="nil"/>
              <w:left w:val="nil"/>
              <w:bottom w:val="single" w:sz="4" w:space="0" w:color="auto"/>
              <w:right w:val="single" w:sz="4" w:space="0" w:color="auto"/>
            </w:tcBorders>
            <w:shd w:val="clear" w:color="auto" w:fill="auto"/>
            <w:noWrap/>
            <w:vAlign w:val="bottom"/>
            <w:hideMark/>
          </w:tcPr>
          <w:p w14:paraId="76E0AD13" w14:textId="77777777" w:rsidR="00836F11" w:rsidRPr="00836F11" w:rsidRDefault="00836F11" w:rsidP="00836F11">
            <w:pPr>
              <w:jc w:val="center"/>
              <w:rPr>
                <w:rFonts w:ascii="Calibri" w:hAnsi="Calibri" w:cs="Calibri"/>
                <w:color w:val="000000"/>
                <w:sz w:val="20"/>
                <w:szCs w:val="20"/>
              </w:rPr>
            </w:pPr>
            <w:r w:rsidRPr="00836F11">
              <w:rPr>
                <w:rFonts w:ascii="Calibri" w:hAnsi="Calibri" w:cs="Calibri"/>
                <w:color w:val="000000"/>
                <w:sz w:val="20"/>
                <w:szCs w:val="20"/>
              </w:rPr>
              <w:t> </w:t>
            </w:r>
          </w:p>
        </w:tc>
      </w:tr>
    </w:tbl>
    <w:p w14:paraId="6227B149" w14:textId="77777777" w:rsidR="00836F11" w:rsidRDefault="00836F11">
      <w:pPr>
        <w:rPr>
          <w:rFonts w:asciiTheme="majorHAnsi" w:hAnsiTheme="majorHAnsi" w:cstheme="majorHAnsi"/>
        </w:rPr>
      </w:pPr>
    </w:p>
    <w:p w14:paraId="52442137" w14:textId="7032A66E" w:rsidR="00836F11" w:rsidRDefault="00836F11">
      <w:pPr>
        <w:rPr>
          <w:rFonts w:asciiTheme="majorHAnsi" w:hAnsiTheme="majorHAnsi" w:cstheme="majorHAnsi"/>
        </w:rPr>
      </w:pPr>
      <w:r>
        <w:rPr>
          <w:rFonts w:asciiTheme="majorHAnsi" w:hAnsiTheme="majorHAnsi" w:cstheme="majorHAnsi"/>
        </w:rPr>
        <w:br w:type="page"/>
      </w:r>
    </w:p>
    <w:p w14:paraId="16DB254D" w14:textId="77777777" w:rsidR="008A5703" w:rsidRDefault="008A5703" w:rsidP="006E2350">
      <w:pPr>
        <w:rPr>
          <w:rFonts w:asciiTheme="majorHAnsi" w:hAnsiTheme="majorHAnsi" w:cstheme="majorHAnsi"/>
        </w:rPr>
      </w:pPr>
    </w:p>
    <w:p w14:paraId="0DCE0334" w14:textId="32D87FF6" w:rsidR="006E2350" w:rsidRPr="00A951B3" w:rsidRDefault="006E2350" w:rsidP="006E2350">
      <w:pPr>
        <w:rPr>
          <w:rFonts w:asciiTheme="majorHAnsi" w:hAnsiTheme="majorHAnsi" w:cstheme="majorHAnsi"/>
        </w:rPr>
      </w:pPr>
      <w:r w:rsidRPr="00A951B3">
        <w:rPr>
          <w:rFonts w:asciiTheme="majorHAnsi" w:hAnsiTheme="majorHAnsi" w:cstheme="majorHAnsi"/>
          <w:noProof/>
        </w:rPr>
        <w:drawing>
          <wp:inline distT="0" distB="0" distL="0" distR="0" wp14:anchorId="46329C31" wp14:editId="1E9EE9C8">
            <wp:extent cx="6254052" cy="5116830"/>
            <wp:effectExtent l="0" t="0" r="0" b="1270"/>
            <wp:docPr id="3" name="Picture 3" descr="A picture containing tree,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ree, day&#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63832" cy="5124832"/>
                    </a:xfrm>
                    <a:prstGeom prst="rect">
                      <a:avLst/>
                    </a:prstGeom>
                  </pic:spPr>
                </pic:pic>
              </a:graphicData>
            </a:graphic>
          </wp:inline>
        </w:drawing>
      </w:r>
    </w:p>
    <w:p w14:paraId="335DA51A" w14:textId="477FB2F5" w:rsidR="006E2350" w:rsidRPr="00A951B3" w:rsidRDefault="006E2350" w:rsidP="006E2350">
      <w:pPr>
        <w:rPr>
          <w:rFonts w:asciiTheme="majorHAnsi" w:hAnsiTheme="majorHAnsi" w:cstheme="majorHAnsi"/>
        </w:rPr>
      </w:pPr>
      <w:r w:rsidRPr="00A951B3">
        <w:rPr>
          <w:rFonts w:asciiTheme="majorHAnsi" w:hAnsiTheme="majorHAnsi" w:cstheme="majorHAnsi"/>
          <w:b/>
        </w:rPr>
        <w:t xml:space="preserve">Figure </w:t>
      </w:r>
      <w:r w:rsidR="00FC4471">
        <w:rPr>
          <w:rFonts w:asciiTheme="majorHAnsi" w:hAnsiTheme="majorHAnsi" w:cstheme="majorHAnsi"/>
          <w:b/>
        </w:rPr>
        <w:t>3.1</w:t>
      </w:r>
      <w:r w:rsidRPr="00A951B3">
        <w:rPr>
          <w:rFonts w:asciiTheme="majorHAnsi" w:hAnsiTheme="majorHAnsi" w:cstheme="majorHAnsi"/>
          <w:b/>
        </w:rPr>
        <w:t>.</w:t>
      </w:r>
      <w:r w:rsidRPr="00A951B3">
        <w:rPr>
          <w:rFonts w:asciiTheme="majorHAnsi" w:hAnsiTheme="majorHAnsi" w:cstheme="majorHAnsi"/>
        </w:rPr>
        <w:t xml:space="preserve"> Manhattan plots of each of 28 chromosomes</w:t>
      </w:r>
      <w:r w:rsidR="00B2511B">
        <w:rPr>
          <w:rFonts w:asciiTheme="majorHAnsi" w:hAnsiTheme="majorHAnsi" w:cstheme="majorHAnsi"/>
        </w:rPr>
        <w:t xml:space="preserve"> from the </w:t>
      </w:r>
      <w:ins w:id="95" w:author="Shannon Erica Kendal Joslin" w:date="2023-10-29T11:54:00Z">
        <w:r w:rsidR="00BE6A10">
          <w:rPr>
            <w:rFonts w:asciiTheme="majorHAnsi" w:hAnsiTheme="majorHAnsi" w:cstheme="majorHAnsi"/>
          </w:rPr>
          <w:t xml:space="preserve">final </w:t>
        </w:r>
      </w:ins>
      <w:r w:rsidR="00B2511B">
        <w:rPr>
          <w:rFonts w:asciiTheme="majorHAnsi" w:hAnsiTheme="majorHAnsi" w:cstheme="majorHAnsi"/>
        </w:rPr>
        <w:t xml:space="preserve">male </w:t>
      </w:r>
      <w:r w:rsidR="00C14551">
        <w:rPr>
          <w:rFonts w:asciiTheme="majorHAnsi" w:hAnsiTheme="majorHAnsi" w:cstheme="majorHAnsi"/>
        </w:rPr>
        <w:t xml:space="preserve">delta smelt </w:t>
      </w:r>
      <w:commentRangeStart w:id="96"/>
      <w:del w:id="97" w:author="Shannon Erica Kendal Joslin" w:date="2023-10-29T11:54:00Z">
        <w:r w:rsidR="00B2511B" w:rsidDel="00BE6A10">
          <w:rPr>
            <w:rFonts w:asciiTheme="majorHAnsi" w:hAnsiTheme="majorHAnsi" w:cstheme="majorHAnsi"/>
          </w:rPr>
          <w:delText>assembly</w:delText>
        </w:r>
        <w:commentRangeEnd w:id="96"/>
        <w:r w:rsidR="00C14551" w:rsidDel="00BE6A10">
          <w:rPr>
            <w:rStyle w:val="CommentReference"/>
          </w:rPr>
          <w:commentReference w:id="96"/>
        </w:r>
      </w:del>
      <w:ins w:id="98" w:author="Shannon Erica Kendal Joslin" w:date="2023-10-29T11:54:00Z">
        <w:r w:rsidR="00BE6A10">
          <w:rPr>
            <w:rFonts w:asciiTheme="majorHAnsi" w:hAnsiTheme="majorHAnsi" w:cstheme="majorHAnsi"/>
          </w:rPr>
          <w:t>reference genome (Joslin in prep.)</w:t>
        </w:r>
      </w:ins>
      <w:r w:rsidRPr="00A951B3">
        <w:rPr>
          <w:rFonts w:asciiTheme="majorHAnsi" w:hAnsiTheme="majorHAnsi" w:cstheme="majorHAnsi"/>
        </w:rPr>
        <w:t xml:space="preserve">. Location on the x axis and </w:t>
      </w:r>
      <m:oMath>
        <m:func>
          <m:funcPr>
            <m:ctrlPr>
              <w:ins w:id="99" w:author="Andrea Schreier" w:date="2023-10-28T10:07:00Z">
                <w:rPr>
                  <w:rFonts w:ascii="Cambria Math" w:hAnsi="Cambria Math" w:cstheme="majorHAnsi"/>
                  <w:i/>
                </w:rPr>
              </w:ins>
            </m:ctrlPr>
          </m:funcPr>
          <m:fName>
            <m:sSub>
              <m:sSubPr>
                <m:ctrlPr>
                  <w:ins w:id="100" w:author="Andrea Schreier" w:date="2023-10-28T10:07:00Z">
                    <w:rPr>
                      <w:rFonts w:ascii="Cambria Math" w:hAnsi="Cambria Math" w:cstheme="majorHAnsi"/>
                      <w:i/>
                    </w:rPr>
                  </w:ins>
                </m:ctrlPr>
              </m:sSubPr>
              <m:e>
                <m:r>
                  <m:rPr>
                    <m:sty m:val="p"/>
                  </m:rPr>
                  <w:rPr>
                    <w:rFonts w:ascii="Cambria Math" w:hAnsi="Cambria Math" w:cstheme="majorHAnsi"/>
                  </w:rPr>
                  <m:t>log</m:t>
                </m:r>
                <m:ctrlPr>
                  <w:ins w:id="101" w:author="Andrea Schreier" w:date="2023-10-28T10:07:00Z">
                    <w:rPr>
                      <w:rFonts w:ascii="Cambria Math" w:hAnsi="Cambria Math" w:cstheme="majorHAnsi"/>
                    </w:rPr>
                  </w:ins>
                </m:ctrlPr>
              </m:e>
              <m:sub>
                <m:r>
                  <w:rPr>
                    <w:rFonts w:ascii="Cambria Math" w:hAnsi="Cambria Math" w:cstheme="majorHAnsi"/>
                  </w:rPr>
                  <m:t>10</m:t>
                </m:r>
                <m:ctrlPr>
                  <w:ins w:id="102" w:author="Andrea Schreier" w:date="2023-10-28T10:07:00Z">
                    <w:rPr>
                      <w:rFonts w:ascii="Cambria Math" w:hAnsi="Cambria Math" w:cstheme="majorHAnsi"/>
                    </w:rPr>
                  </w:ins>
                </m:ctrlPr>
              </m:sub>
            </m:sSub>
          </m:fName>
          <m:e>
            <m:r>
              <w:rPr>
                <w:rFonts w:ascii="Cambria Math" w:hAnsi="Cambria Math" w:cstheme="majorHAnsi"/>
              </w:rPr>
              <m:t>P</m:t>
            </m:r>
          </m:e>
        </m:func>
      </m:oMath>
      <w:r w:rsidRPr="00A951B3">
        <w:rPr>
          <w:rFonts w:asciiTheme="majorHAnsi" w:hAnsiTheme="majorHAnsi" w:cstheme="majorHAnsi"/>
        </w:rPr>
        <w:t xml:space="preserve"> significance on the y axis. Significant SNPs on Chromosome 5 are marked in blue. </w:t>
      </w:r>
    </w:p>
    <w:p w14:paraId="2A93ADAA" w14:textId="77777777" w:rsidR="006E2350" w:rsidRPr="00A951B3" w:rsidRDefault="006E2350" w:rsidP="006E2350">
      <w:pPr>
        <w:rPr>
          <w:rFonts w:asciiTheme="majorHAnsi" w:hAnsiTheme="majorHAnsi" w:cstheme="majorHAnsi"/>
        </w:rPr>
      </w:pPr>
      <w:r w:rsidRPr="00A951B3">
        <w:rPr>
          <w:rFonts w:asciiTheme="majorHAnsi" w:hAnsiTheme="majorHAnsi" w:cstheme="majorHAnsi"/>
        </w:rPr>
        <w:br w:type="page"/>
      </w:r>
    </w:p>
    <w:p w14:paraId="6FC7C74B" w14:textId="45686351" w:rsidR="00C370BB" w:rsidRDefault="00FC4471"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49231546" wp14:editId="50B6F23E">
            <wp:extent cx="5943600" cy="4253865"/>
            <wp:effectExtent l="0" t="0" r="0" b="635"/>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53865"/>
                    </a:xfrm>
                    <a:prstGeom prst="rect">
                      <a:avLst/>
                    </a:prstGeom>
                  </pic:spPr>
                </pic:pic>
              </a:graphicData>
            </a:graphic>
          </wp:inline>
        </w:drawing>
      </w:r>
    </w:p>
    <w:p w14:paraId="204CF698" w14:textId="77777777" w:rsidR="00FC4471" w:rsidRDefault="00FC4471" w:rsidP="006E2350">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3.2</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 xml:space="preserve">Distribution of the proportion of change from </w:t>
      </w:r>
      <m:oMath>
        <m:func>
          <m:funcPr>
            <m:ctrlPr>
              <w:rPr>
                <w:rFonts w:ascii="Cambria Math" w:hAnsi="Cambria Math" w:cstheme="majorHAnsi"/>
                <w:i/>
              </w:rPr>
            </m:ctrlPr>
          </m:funcPr>
          <m:fName>
            <m:sSub>
              <m:sSubPr>
                <m:ctrlPr>
                  <w:rPr>
                    <w:rFonts w:ascii="Cambria Math" w:hAnsi="Cambria Math" w:cstheme="majorHAnsi"/>
                    <w:i/>
                  </w:rPr>
                </m:ctrlPr>
              </m:sSubPr>
              <m:e>
                <m:r>
                  <m:rPr>
                    <m:sty m:val="p"/>
                  </m:rPr>
                  <w:rPr>
                    <w:rFonts w:ascii="Cambria Math" w:hAnsi="Cambria Math" w:cstheme="majorHAnsi"/>
                  </w:rPr>
                  <m:t>log</m:t>
                </m:r>
                <m:ctrlPr>
                  <w:rPr>
                    <w:rFonts w:ascii="Cambria Math" w:hAnsi="Cambria Math" w:cstheme="majorHAnsi"/>
                  </w:rPr>
                </m:ctrlPr>
              </m:e>
              <m:sub>
                <m:r>
                  <w:rPr>
                    <w:rFonts w:ascii="Cambria Math" w:hAnsi="Cambria Math" w:cstheme="majorHAnsi"/>
                  </w:rPr>
                  <m:t>2</m:t>
                </m:r>
                <m:ctrlPr>
                  <w:rPr>
                    <w:rFonts w:ascii="Cambria Math" w:hAnsi="Cambria Math" w:cstheme="majorHAnsi"/>
                  </w:rPr>
                </m:ctrlPr>
              </m:sub>
            </m:sSub>
          </m:fName>
          <m:e>
            <m:f>
              <m:fPr>
                <m:ctrlPr>
                  <w:rPr>
                    <w:rFonts w:ascii="Cambria Math" w:hAnsi="Cambria Math" w:cstheme="majorHAnsi"/>
                    <w:i/>
                  </w:rPr>
                </m:ctrlPr>
              </m:fPr>
              <m:num>
                <m:r>
                  <w:rPr>
                    <w:rFonts w:ascii="Cambria Math" w:hAnsi="Cambria Math" w:cstheme="majorHAnsi"/>
                  </w:rPr>
                  <m:t>(m+1)</m:t>
                </m:r>
              </m:num>
              <m:den>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cor</m:t>
                    </m:r>
                  </m:sub>
                </m:sSub>
                <m:r>
                  <w:rPr>
                    <w:rFonts w:ascii="Cambria Math" w:hAnsi="Cambria Math" w:cstheme="majorHAnsi"/>
                  </w:rPr>
                  <m:t>+1)</m:t>
                </m:r>
              </m:den>
            </m:f>
          </m:e>
        </m:func>
      </m:oMath>
      <w:r w:rsidRPr="00A951B3">
        <w:rPr>
          <w:rFonts w:asciiTheme="majorHAnsi" w:hAnsiTheme="majorHAnsi" w:cstheme="majorHAnsi"/>
        </w:rPr>
        <w:t xml:space="preserve"> </w:t>
      </w:r>
      <w:r>
        <w:rPr>
          <w:rFonts w:asciiTheme="majorHAnsi" w:hAnsiTheme="majorHAnsi" w:cstheme="majorHAnsi"/>
        </w:rPr>
        <w:t xml:space="preserve"> where m = male k-mer abundance and </w:t>
      </w:r>
      <w:proofErr w:type="spellStart"/>
      <w:r>
        <w:rPr>
          <w:rFonts w:asciiTheme="majorHAnsi" w:hAnsiTheme="majorHAnsi" w:cstheme="majorHAnsi"/>
        </w:rPr>
        <w:t>f</w:t>
      </w:r>
      <w:r>
        <w:rPr>
          <w:rFonts w:asciiTheme="majorHAnsi" w:hAnsiTheme="majorHAnsi" w:cstheme="majorHAnsi"/>
          <w:vertAlign w:val="subscript"/>
        </w:rPr>
        <w:t>cor</w:t>
      </w:r>
      <w:proofErr w:type="spellEnd"/>
      <w:r>
        <w:rPr>
          <w:rFonts w:asciiTheme="majorHAnsi" w:hAnsiTheme="majorHAnsi" w:cstheme="majorHAnsi"/>
        </w:rPr>
        <w:t xml:space="preserve"> = corrected female abundance (</w:t>
      </w:r>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cor</m:t>
            </m:r>
          </m:sub>
        </m:sSub>
        <m:r>
          <w:rPr>
            <w:rFonts w:ascii="Cambria Math" w:hAnsi="Cambria Math" w:cstheme="majorHAnsi"/>
          </w:rPr>
          <m:t>=f*</m:t>
        </m:r>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cor</m:t>
            </m:r>
          </m:sub>
        </m:sSub>
      </m:oMath>
      <w:r>
        <w:rPr>
          <w:rFonts w:asciiTheme="majorHAnsi" w:hAnsiTheme="majorHAnsi" w:cstheme="majorHAnsi"/>
        </w:rPr>
        <w:t xml:space="preserve">, where f = female k-mer abundance and </w:t>
      </w:r>
      <w:proofErr w:type="spellStart"/>
      <w:r>
        <w:rPr>
          <w:rFonts w:asciiTheme="majorHAnsi" w:hAnsiTheme="majorHAnsi" w:cstheme="majorHAnsi"/>
        </w:rPr>
        <w:t>A</w:t>
      </w:r>
      <w:r>
        <w:rPr>
          <w:rFonts w:asciiTheme="majorHAnsi" w:hAnsiTheme="majorHAnsi" w:cstheme="majorHAnsi"/>
          <w:vertAlign w:val="subscript"/>
        </w:rPr>
        <w:t>cor</w:t>
      </w:r>
      <w:proofErr w:type="spellEnd"/>
      <w:r>
        <w:rPr>
          <w:rFonts w:asciiTheme="majorHAnsi" w:hAnsiTheme="majorHAnsi" w:cstheme="majorHAnsi"/>
        </w:rPr>
        <w:t xml:space="preserve"> = male to female abundance correction of </w:t>
      </w:r>
      <w:r w:rsidRPr="00704C99">
        <w:rPr>
          <w:rFonts w:asciiTheme="majorHAnsi" w:hAnsiTheme="majorHAnsi" w:cstheme="majorHAnsi"/>
        </w:rPr>
        <w:t>0.538</w:t>
      </w:r>
      <w:r>
        <w:rPr>
          <w:rFonts w:asciiTheme="majorHAnsi" w:hAnsiTheme="majorHAnsi" w:cstheme="majorHAnsi"/>
        </w:rPr>
        <w:t xml:space="preserve"> resulting from the ratio of male to female median abundances </w:t>
      </w:r>
      <m:oMath>
        <m:func>
          <m:funcPr>
            <m:ctrlPr>
              <w:rPr>
                <w:rFonts w:ascii="Cambria Math" w:hAnsi="Cambria Math" w:cstheme="majorHAnsi"/>
                <w:i/>
              </w:rPr>
            </m:ctrlPr>
          </m:funcPr>
          <m:fName>
            <m:sSub>
              <m:sSubPr>
                <m:ctrlPr>
                  <w:rPr>
                    <w:rFonts w:ascii="Cambria Math" w:hAnsi="Cambria Math" w:cstheme="majorHAnsi"/>
                    <w:i/>
                  </w:rPr>
                </m:ctrlPr>
              </m:sSubPr>
              <m:e>
                <m:r>
                  <w:rPr>
                    <w:rFonts w:ascii="Cambria Math" w:hAnsi="Cambria Math" w:cstheme="majorHAnsi"/>
                  </w:rPr>
                  <m:t>A</m:t>
                </m:r>
              </m:e>
              <m:sub>
                <m:r>
                  <w:rPr>
                    <w:rFonts w:ascii="Cambria Math" w:hAnsi="Cambria Math" w:cstheme="majorHAnsi"/>
                  </w:rPr>
                  <m:t>cor</m:t>
                </m:r>
              </m:sub>
            </m:sSub>
            <m:r>
              <w:rPr>
                <w:rFonts w:ascii="Cambria Math" w:hAnsi="Cambria Math" w:cstheme="majorHAnsi"/>
              </w:rPr>
              <m:t>=</m:t>
            </m:r>
          </m:fName>
          <m:e>
            <m:f>
              <m:fPr>
                <m:ctrlPr>
                  <w:rPr>
                    <w:rFonts w:ascii="Cambria Math" w:hAnsi="Cambria Math" w:cstheme="majorHAnsi"/>
                    <w:i/>
                  </w:rPr>
                </m:ctrlPr>
              </m:fPr>
              <m:num>
                <m:r>
                  <w:rPr>
                    <w:rFonts w:ascii="Cambria Math" w:hAnsi="Cambria Math" w:cstheme="majorHAnsi"/>
                  </w:rPr>
                  <m:t>Med</m:t>
                </m:r>
                <m:d>
                  <m:dPr>
                    <m:ctrlPr>
                      <w:rPr>
                        <w:rFonts w:ascii="Cambria Math" w:hAnsi="Cambria Math" w:cstheme="majorHAnsi"/>
                        <w:i/>
                      </w:rPr>
                    </m:ctrlPr>
                  </m:dPr>
                  <m:e>
                    <m:r>
                      <w:rPr>
                        <w:rFonts w:ascii="Cambria Math" w:hAnsi="Cambria Math" w:cstheme="majorHAnsi"/>
                      </w:rPr>
                      <m:t>m</m:t>
                    </m:r>
                  </m:e>
                </m:d>
              </m:num>
              <m:den>
                <m:r>
                  <w:rPr>
                    <w:rFonts w:ascii="Cambria Math" w:hAnsi="Cambria Math" w:cstheme="majorHAnsi"/>
                  </w:rPr>
                  <m:t>Med(f)</m:t>
                </m:r>
              </m:den>
            </m:f>
          </m:e>
        </m:func>
      </m:oMath>
      <w:r>
        <w:rPr>
          <w:rFonts w:asciiTheme="majorHAnsi" w:eastAsiaTheme="minorEastAsia" w:hAnsiTheme="majorHAnsi" w:cstheme="majorHAnsi"/>
        </w:rPr>
        <w:t>)</w:t>
      </w:r>
      <w:r>
        <w:rPr>
          <w:rFonts w:asciiTheme="majorHAnsi" w:hAnsiTheme="majorHAnsi" w:cstheme="majorHAnsi"/>
        </w:rPr>
        <w:t xml:space="preserve">. </w:t>
      </w:r>
    </w:p>
    <w:p w14:paraId="774E0700" w14:textId="612EC922" w:rsidR="00FC4471" w:rsidRDefault="00FC4471" w:rsidP="006E2350">
      <w:pPr>
        <w:rPr>
          <w:rFonts w:asciiTheme="majorHAnsi" w:hAnsiTheme="majorHAnsi" w:cstheme="majorHAnsi"/>
        </w:rPr>
      </w:pPr>
    </w:p>
    <w:p w14:paraId="5AE70D98" w14:textId="49480D9D" w:rsidR="00FC4471" w:rsidRDefault="00FC4471"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6C3F0FFB" wp14:editId="5D0635FD">
            <wp:extent cx="5943600" cy="4827270"/>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827270"/>
                    </a:xfrm>
                    <a:prstGeom prst="rect">
                      <a:avLst/>
                    </a:prstGeom>
                  </pic:spPr>
                </pic:pic>
              </a:graphicData>
            </a:graphic>
          </wp:inline>
        </w:drawing>
      </w:r>
    </w:p>
    <w:p w14:paraId="551D9CBD" w14:textId="5BB32369" w:rsidR="00FC4471" w:rsidRDefault="00FC4471" w:rsidP="006E2350">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3.3</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Distributions of k-mer abundances in female and male linked-read sequencing data. A.) Corrected female-only k-mer abundances (</w:t>
      </w:r>
      <w:proofErr w:type="spellStart"/>
      <w:r>
        <w:rPr>
          <w:rFonts w:asciiTheme="majorHAnsi" w:hAnsiTheme="majorHAnsi" w:cstheme="majorHAnsi"/>
        </w:rPr>
        <w:t>A</w:t>
      </w:r>
      <w:r>
        <w:rPr>
          <w:rFonts w:asciiTheme="majorHAnsi" w:hAnsiTheme="majorHAnsi" w:cstheme="majorHAnsi"/>
          <w:vertAlign w:val="subscript"/>
        </w:rPr>
        <w:t>cor</w:t>
      </w:r>
      <w:proofErr w:type="spellEnd"/>
      <w:r>
        <w:rPr>
          <w:rFonts w:asciiTheme="majorHAnsi" w:hAnsiTheme="majorHAnsi" w:cstheme="majorHAnsi"/>
        </w:rPr>
        <w:t xml:space="preserve"> = 0.538). B.) Male-only k-mer abundances. C.) Overlay of the of corrected female-only and male-only k-mer abundances and corresponding percent (n) of k-mers for each sex where s = sex.</w:t>
      </w:r>
    </w:p>
    <w:p w14:paraId="05554EFD" w14:textId="475E0412" w:rsidR="00C370BB" w:rsidRDefault="00C370BB" w:rsidP="006E2350">
      <w:pPr>
        <w:rPr>
          <w:rFonts w:asciiTheme="majorHAnsi" w:hAnsiTheme="majorHAnsi" w:cstheme="majorHAnsi"/>
        </w:rPr>
      </w:pPr>
    </w:p>
    <w:p w14:paraId="5BF85329" w14:textId="632838FD" w:rsidR="00B2511B" w:rsidRDefault="00B2511B">
      <w:pPr>
        <w:rPr>
          <w:rFonts w:asciiTheme="majorHAnsi" w:hAnsiTheme="majorHAnsi" w:cstheme="majorHAnsi"/>
        </w:rPr>
      </w:pPr>
      <w:r>
        <w:rPr>
          <w:rFonts w:asciiTheme="majorHAnsi" w:hAnsiTheme="majorHAnsi" w:cstheme="majorHAnsi"/>
        </w:rPr>
        <w:br w:type="page"/>
      </w:r>
    </w:p>
    <w:p w14:paraId="64BBBA49" w14:textId="75DE68A0" w:rsidR="00B2511B" w:rsidRPr="00B2511B" w:rsidRDefault="00B2511B" w:rsidP="00B2511B">
      <w:pPr>
        <w:rPr>
          <w:rFonts w:asciiTheme="majorHAnsi" w:hAnsiTheme="majorHAnsi" w:cstheme="majorHAnsi"/>
          <w:bCs/>
        </w:rPr>
      </w:pPr>
      <w:r>
        <w:rPr>
          <w:rFonts w:asciiTheme="majorHAnsi" w:hAnsiTheme="majorHAnsi" w:cstheme="majorHAnsi"/>
          <w:bCs/>
          <w:noProof/>
        </w:rPr>
        <w:lastRenderedPageBreak/>
        <w:drawing>
          <wp:inline distT="0" distB="0" distL="0" distR="0" wp14:anchorId="7060C64C" wp14:editId="0747B5F0">
            <wp:extent cx="5943600" cy="4836160"/>
            <wp:effectExtent l="0" t="0" r="0" b="2540"/>
            <wp:docPr id="21" name="Picture 2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836160"/>
                    </a:xfrm>
                    <a:prstGeom prst="rect">
                      <a:avLst/>
                    </a:prstGeom>
                  </pic:spPr>
                </pic:pic>
              </a:graphicData>
            </a:graphic>
          </wp:inline>
        </w:drawing>
      </w:r>
    </w:p>
    <w:p w14:paraId="7C3A8A03" w14:textId="0E7AB157" w:rsidR="003E19F2" w:rsidRDefault="00B2511B" w:rsidP="003E19F2">
      <w:pPr>
        <w:rPr>
          <w:rFonts w:asciiTheme="majorHAnsi" w:hAnsiTheme="majorHAnsi" w:cstheme="majorHAnsi"/>
        </w:rPr>
      </w:pPr>
      <w:r w:rsidRPr="00A951B3">
        <w:rPr>
          <w:rFonts w:asciiTheme="majorHAnsi" w:hAnsiTheme="majorHAnsi" w:cstheme="majorHAnsi"/>
          <w:b/>
        </w:rPr>
        <w:t xml:space="preserve">Figure </w:t>
      </w:r>
      <w:r>
        <w:rPr>
          <w:rFonts w:asciiTheme="majorHAnsi" w:hAnsiTheme="majorHAnsi" w:cstheme="majorHAnsi"/>
          <w:b/>
        </w:rPr>
        <w:t>3.4</w:t>
      </w:r>
      <w:r w:rsidRPr="00A951B3">
        <w:rPr>
          <w:rFonts w:asciiTheme="majorHAnsi" w:hAnsiTheme="majorHAnsi" w:cstheme="majorHAnsi"/>
          <w:b/>
        </w:rPr>
        <w:t>.</w:t>
      </w:r>
      <w:r w:rsidRPr="00A951B3">
        <w:rPr>
          <w:rFonts w:asciiTheme="majorHAnsi" w:hAnsiTheme="majorHAnsi" w:cstheme="majorHAnsi"/>
        </w:rPr>
        <w:t xml:space="preserve"> </w:t>
      </w:r>
      <w:r>
        <w:rPr>
          <w:rFonts w:asciiTheme="majorHAnsi" w:hAnsiTheme="majorHAnsi" w:cstheme="majorHAnsi"/>
        </w:rPr>
        <w:t>Distribution of female-only (red) and male-only (blue)</w:t>
      </w:r>
      <w:r w:rsidRPr="00A951B3">
        <w:rPr>
          <w:rFonts w:asciiTheme="majorHAnsi" w:hAnsiTheme="majorHAnsi" w:cstheme="majorHAnsi"/>
        </w:rPr>
        <w:t xml:space="preserve"> </w:t>
      </w:r>
      <w:r>
        <w:rPr>
          <w:rFonts w:asciiTheme="majorHAnsi" w:hAnsiTheme="majorHAnsi" w:cstheme="majorHAnsi"/>
        </w:rPr>
        <w:t xml:space="preserve">k-mer </w:t>
      </w:r>
      <w:r w:rsidRPr="00A951B3">
        <w:rPr>
          <w:rFonts w:asciiTheme="majorHAnsi" w:hAnsiTheme="majorHAnsi" w:cstheme="majorHAnsi"/>
        </w:rPr>
        <w:t xml:space="preserve">abundances </w:t>
      </w:r>
      <w:r w:rsidR="0037796F">
        <w:rPr>
          <w:rFonts w:asciiTheme="majorHAnsi" w:hAnsiTheme="majorHAnsi" w:cstheme="majorHAnsi"/>
        </w:rPr>
        <w:t>for</w:t>
      </w:r>
      <w:r>
        <w:rPr>
          <w:rFonts w:asciiTheme="majorHAnsi" w:hAnsiTheme="majorHAnsi" w:cstheme="majorHAnsi"/>
        </w:rPr>
        <w:t xml:space="preserve"> k-mers located on contigs containing five hashes</w:t>
      </w:r>
      <w:r w:rsidR="003630FC">
        <w:rPr>
          <w:rFonts w:asciiTheme="majorHAnsi" w:hAnsiTheme="majorHAnsi" w:cstheme="majorHAnsi"/>
        </w:rPr>
        <w:t xml:space="preserve"> (approximately</w:t>
      </w:r>
      <w:r>
        <w:rPr>
          <w:rFonts w:asciiTheme="majorHAnsi" w:hAnsiTheme="majorHAnsi" w:cstheme="majorHAnsi"/>
        </w:rPr>
        <w:t xml:space="preserve"> 5,000</w:t>
      </w:r>
      <w:r w:rsidR="003630FC">
        <w:rPr>
          <w:rFonts w:asciiTheme="majorHAnsi" w:hAnsiTheme="majorHAnsi" w:cstheme="majorHAnsi"/>
        </w:rPr>
        <w:t xml:space="preserve"> bp</w:t>
      </w:r>
      <w:r w:rsidR="003E19F2">
        <w:rPr>
          <w:rFonts w:asciiTheme="majorHAnsi" w:hAnsiTheme="majorHAnsi" w:cstheme="majorHAnsi"/>
        </w:rPr>
        <w:t xml:space="preserve"> in length</w:t>
      </w:r>
      <w:r w:rsidR="003630FC">
        <w:rPr>
          <w:rFonts w:asciiTheme="majorHAnsi" w:hAnsiTheme="majorHAnsi" w:cstheme="majorHAnsi"/>
        </w:rPr>
        <w:t>)</w:t>
      </w:r>
      <w:r>
        <w:rPr>
          <w:rFonts w:asciiTheme="majorHAnsi" w:hAnsiTheme="majorHAnsi" w:cstheme="majorHAnsi"/>
        </w:rPr>
        <w:t xml:space="preserve"> from the male A</w:t>
      </w:r>
      <w:r>
        <w:rPr>
          <w:rFonts w:asciiTheme="majorHAnsi" w:hAnsiTheme="majorHAnsi" w:cstheme="majorHAnsi"/>
          <w:vertAlign w:val="subscript"/>
        </w:rPr>
        <w:t>1</w:t>
      </w:r>
      <w:r>
        <w:rPr>
          <w:rFonts w:asciiTheme="majorHAnsi" w:hAnsiTheme="majorHAnsi" w:cstheme="majorHAnsi"/>
        </w:rPr>
        <w:t xml:space="preserve"> assembly.</w:t>
      </w:r>
    </w:p>
    <w:p w14:paraId="191F39A6" w14:textId="072293B2" w:rsidR="00C370BB" w:rsidRDefault="00C370BB" w:rsidP="006E2350">
      <w:pPr>
        <w:rPr>
          <w:rFonts w:asciiTheme="majorHAnsi" w:hAnsiTheme="majorHAnsi" w:cstheme="majorHAnsi"/>
        </w:rPr>
      </w:pPr>
    </w:p>
    <w:p w14:paraId="59BD6A76" w14:textId="0574D0F4" w:rsidR="00C370BB" w:rsidRPr="00A951B3" w:rsidRDefault="00C370BB" w:rsidP="006E2350">
      <w:pPr>
        <w:rPr>
          <w:rFonts w:asciiTheme="majorHAnsi" w:hAnsiTheme="majorHAnsi" w:cstheme="majorHAnsi"/>
        </w:rPr>
      </w:pPr>
      <w:r>
        <w:rPr>
          <w:rFonts w:asciiTheme="majorHAnsi" w:hAnsiTheme="majorHAnsi" w:cstheme="majorHAnsi"/>
          <w:noProof/>
        </w:rPr>
        <w:lastRenderedPageBreak/>
        <w:drawing>
          <wp:inline distT="0" distB="0" distL="0" distR="0" wp14:anchorId="318A2DF9" wp14:editId="041FF900">
            <wp:extent cx="5943600" cy="3670935"/>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70935"/>
                    </a:xfrm>
                    <a:prstGeom prst="rect">
                      <a:avLst/>
                    </a:prstGeom>
                  </pic:spPr>
                </pic:pic>
              </a:graphicData>
            </a:graphic>
          </wp:inline>
        </w:drawing>
      </w:r>
    </w:p>
    <w:p w14:paraId="65DDEB69" w14:textId="0DAE7C27" w:rsidR="003E19F2" w:rsidRDefault="003630FC" w:rsidP="003E19F2">
      <w:pPr>
        <w:rPr>
          <w:rFonts w:asciiTheme="majorHAnsi" w:hAnsiTheme="majorHAnsi" w:cstheme="majorHAnsi"/>
        </w:rPr>
      </w:pPr>
      <w:r w:rsidRPr="00A951B3">
        <w:rPr>
          <w:rFonts w:asciiTheme="majorHAnsi" w:hAnsiTheme="majorHAnsi" w:cstheme="majorHAnsi"/>
          <w:b/>
          <w:bCs/>
        </w:rPr>
        <w:t xml:space="preserve">Figure </w:t>
      </w:r>
      <w:r w:rsidR="00E17F08">
        <w:rPr>
          <w:rFonts w:asciiTheme="majorHAnsi" w:hAnsiTheme="majorHAnsi" w:cstheme="majorHAnsi"/>
          <w:b/>
          <w:bCs/>
        </w:rPr>
        <w:t>3.5</w:t>
      </w:r>
      <w:r w:rsidRPr="00A951B3">
        <w:rPr>
          <w:rFonts w:asciiTheme="majorHAnsi" w:hAnsiTheme="majorHAnsi" w:cstheme="majorHAnsi"/>
          <w:b/>
          <w:bCs/>
        </w:rPr>
        <w:t>.</w:t>
      </w:r>
      <w:r w:rsidRPr="00A951B3">
        <w:rPr>
          <w:rFonts w:asciiTheme="majorHAnsi" w:hAnsiTheme="majorHAnsi" w:cstheme="majorHAnsi"/>
        </w:rPr>
        <w:t xml:space="preserve"> </w:t>
      </w:r>
      <w:r w:rsidR="00E17F08">
        <w:rPr>
          <w:rFonts w:asciiTheme="majorHAnsi" w:hAnsiTheme="majorHAnsi" w:cstheme="majorHAnsi"/>
        </w:rPr>
        <w:t>Fem</w:t>
      </w:r>
      <w:r w:rsidRPr="00A951B3">
        <w:rPr>
          <w:rFonts w:asciiTheme="majorHAnsi" w:hAnsiTheme="majorHAnsi" w:cstheme="majorHAnsi"/>
        </w:rPr>
        <w:t>ale (</w:t>
      </w:r>
      <w:r w:rsidR="00E17F08">
        <w:rPr>
          <w:rFonts w:asciiTheme="majorHAnsi" w:hAnsiTheme="majorHAnsi" w:cstheme="majorHAnsi"/>
        </w:rPr>
        <w:t>y</w:t>
      </w:r>
      <w:r w:rsidRPr="00A951B3">
        <w:rPr>
          <w:rFonts w:asciiTheme="majorHAnsi" w:hAnsiTheme="majorHAnsi" w:cstheme="majorHAnsi"/>
        </w:rPr>
        <w:t xml:space="preserve">-axis) </w:t>
      </w:r>
      <w:r>
        <w:rPr>
          <w:rFonts w:asciiTheme="majorHAnsi" w:hAnsiTheme="majorHAnsi" w:cstheme="majorHAnsi"/>
        </w:rPr>
        <w:t>and</w:t>
      </w:r>
      <w:r w:rsidRPr="00A951B3">
        <w:rPr>
          <w:rFonts w:asciiTheme="majorHAnsi" w:hAnsiTheme="majorHAnsi" w:cstheme="majorHAnsi"/>
        </w:rPr>
        <w:t xml:space="preserve"> male (</w:t>
      </w:r>
      <w:r w:rsidR="00E17F08">
        <w:rPr>
          <w:rFonts w:asciiTheme="majorHAnsi" w:hAnsiTheme="majorHAnsi" w:cstheme="majorHAnsi"/>
        </w:rPr>
        <w:t>x</w:t>
      </w:r>
      <w:r w:rsidRPr="00A951B3">
        <w:rPr>
          <w:rFonts w:asciiTheme="majorHAnsi" w:hAnsiTheme="majorHAnsi" w:cstheme="majorHAnsi"/>
        </w:rPr>
        <w:t xml:space="preserve">-axis) median k-mer abundance on contigs </w:t>
      </w:r>
      <w:r w:rsidR="00E17F08">
        <w:rPr>
          <w:rFonts w:asciiTheme="majorHAnsi" w:hAnsiTheme="majorHAnsi" w:cstheme="majorHAnsi"/>
        </w:rPr>
        <w:t>containing</w:t>
      </w:r>
      <w:r w:rsidRPr="00A951B3">
        <w:rPr>
          <w:rFonts w:asciiTheme="majorHAnsi" w:hAnsiTheme="majorHAnsi" w:cstheme="majorHAnsi"/>
        </w:rPr>
        <w:t xml:space="preserve"> 5 or more </w:t>
      </w:r>
      <w:r>
        <w:rPr>
          <w:rFonts w:asciiTheme="majorHAnsi" w:hAnsiTheme="majorHAnsi" w:cstheme="majorHAnsi"/>
        </w:rPr>
        <w:t xml:space="preserve">hashes, corresponding to roughly 5,000 bp </w:t>
      </w:r>
      <w:r w:rsidRPr="00A951B3">
        <w:rPr>
          <w:rFonts w:asciiTheme="majorHAnsi" w:hAnsiTheme="majorHAnsi" w:cstheme="majorHAnsi"/>
        </w:rPr>
        <w:t>k-mers.</w:t>
      </w:r>
      <w:r w:rsidR="00E17F08">
        <w:rPr>
          <w:rFonts w:asciiTheme="majorHAnsi" w:hAnsiTheme="majorHAnsi" w:cstheme="majorHAnsi"/>
        </w:rPr>
        <w:t xml:space="preserve"> Dashed line shows slope of one-to-one between female and male abundances.</w:t>
      </w:r>
      <w:r w:rsidRPr="00A951B3">
        <w:rPr>
          <w:rFonts w:asciiTheme="majorHAnsi" w:hAnsiTheme="majorHAnsi" w:cstheme="majorHAnsi"/>
        </w:rPr>
        <w:t xml:space="preserve"> </w:t>
      </w:r>
      <w:r w:rsidR="00E17F08">
        <w:rPr>
          <w:rFonts w:asciiTheme="majorHAnsi" w:hAnsiTheme="majorHAnsi" w:cstheme="majorHAnsi"/>
        </w:rPr>
        <w:t xml:space="preserve">Right </w:t>
      </w:r>
      <w:proofErr w:type="gramStart"/>
      <w:r w:rsidR="00E17F08">
        <w:rPr>
          <w:rFonts w:asciiTheme="majorHAnsi" w:hAnsiTheme="majorHAnsi" w:cstheme="majorHAnsi"/>
        </w:rPr>
        <w:t>plot</w:t>
      </w:r>
      <w:proofErr w:type="gramEnd"/>
      <w:r w:rsidR="00E17F08">
        <w:rPr>
          <w:rFonts w:asciiTheme="majorHAnsi" w:hAnsiTheme="majorHAnsi" w:cstheme="majorHAnsi"/>
        </w:rPr>
        <w:t xml:space="preserve"> show all contigs, while the left plot is zoomed in to better visualize 44 contigs with k-mer</w:t>
      </w:r>
      <w:r w:rsidR="0037796F">
        <w:rPr>
          <w:rFonts w:asciiTheme="majorHAnsi" w:hAnsiTheme="majorHAnsi" w:cstheme="majorHAnsi"/>
        </w:rPr>
        <w:t>s present</w:t>
      </w:r>
      <w:r w:rsidR="00E17F08">
        <w:rPr>
          <w:rFonts w:asciiTheme="majorHAnsi" w:hAnsiTheme="majorHAnsi" w:cstheme="majorHAnsi"/>
        </w:rPr>
        <w:t xml:space="preserve"> in male sequencing data but zero </w:t>
      </w:r>
      <w:r w:rsidR="0037796F">
        <w:rPr>
          <w:rFonts w:asciiTheme="majorHAnsi" w:hAnsiTheme="majorHAnsi" w:cstheme="majorHAnsi"/>
        </w:rPr>
        <w:t xml:space="preserve">absent </w:t>
      </w:r>
      <w:r w:rsidR="00E17F08">
        <w:rPr>
          <w:rFonts w:asciiTheme="majorHAnsi" w:hAnsiTheme="majorHAnsi" w:cstheme="majorHAnsi"/>
        </w:rPr>
        <w:t xml:space="preserve">in female sequencing data. </w:t>
      </w:r>
      <w:r w:rsidR="003E19F2" w:rsidRPr="00A951B3">
        <w:rPr>
          <w:rFonts w:asciiTheme="majorHAnsi" w:hAnsiTheme="majorHAnsi" w:cstheme="majorHAnsi"/>
        </w:rPr>
        <w:t>This indicates the male sequencing data contains sex-specific sequences in high abundance that are not contained in the female sequencing data.</w:t>
      </w:r>
    </w:p>
    <w:p w14:paraId="60DC9015" w14:textId="0D9CFF41" w:rsidR="00E17F08" w:rsidRDefault="00E17F08" w:rsidP="003630FC">
      <w:pPr>
        <w:rPr>
          <w:rFonts w:asciiTheme="majorHAnsi" w:hAnsiTheme="majorHAnsi" w:cstheme="majorHAnsi"/>
        </w:rPr>
      </w:pPr>
    </w:p>
    <w:p w14:paraId="5FB2FA50" w14:textId="1EBBA11C" w:rsidR="009F3A99" w:rsidRDefault="009F3A99" w:rsidP="006E2350">
      <w:pPr>
        <w:rPr>
          <w:rFonts w:asciiTheme="majorHAnsi" w:hAnsiTheme="majorHAnsi" w:cstheme="majorHAnsi"/>
        </w:rPr>
      </w:pPr>
    </w:p>
    <w:p w14:paraId="1C6ABF1E" w14:textId="1592BFA0" w:rsidR="006E2350" w:rsidRPr="00A951B3" w:rsidRDefault="006E2350" w:rsidP="006E2350">
      <w:pPr>
        <w:rPr>
          <w:rFonts w:asciiTheme="majorHAnsi" w:hAnsiTheme="majorHAnsi" w:cstheme="majorHAnsi"/>
        </w:rPr>
      </w:pPr>
    </w:p>
    <w:p w14:paraId="33793D6F" w14:textId="77777777" w:rsidR="003E19F2" w:rsidRDefault="003E19F2">
      <w:pPr>
        <w:rPr>
          <w:rFonts w:asciiTheme="majorHAnsi" w:eastAsiaTheme="minorEastAsia" w:hAnsiTheme="majorHAnsi" w:cstheme="majorHAnsi"/>
          <w:b/>
        </w:rPr>
      </w:pPr>
      <w:r>
        <w:rPr>
          <w:rFonts w:asciiTheme="majorHAnsi" w:hAnsiTheme="majorHAnsi" w:cstheme="majorHAnsi"/>
        </w:rPr>
        <w:br w:type="page"/>
      </w:r>
    </w:p>
    <w:p w14:paraId="390B10F2" w14:textId="77777777" w:rsidR="0025047B" w:rsidRDefault="0025047B" w:rsidP="0025047B">
      <w:pPr>
        <w:rPr>
          <w:rFonts w:asciiTheme="majorHAnsi" w:hAnsiTheme="majorHAnsi" w:cstheme="majorHAnsi"/>
          <w:bCs/>
          <w:iCs/>
          <w:color w:val="00000A"/>
        </w:rPr>
      </w:pPr>
    </w:p>
    <w:p w14:paraId="7895E68F" w14:textId="3CC68BE7" w:rsidR="0025047B" w:rsidRPr="00011FA5" w:rsidRDefault="0025047B" w:rsidP="0025047B">
      <w:pPr>
        <w:pStyle w:val="TOCHeading"/>
        <w:spacing w:line="240" w:lineRule="auto"/>
        <w:outlineLvl w:val="0"/>
      </w:pPr>
      <w:r>
        <w:t xml:space="preserve">References </w:t>
      </w:r>
    </w:p>
    <w:p w14:paraId="73772890" w14:textId="58FC132D" w:rsidR="006E2350" w:rsidRDefault="006E2350" w:rsidP="00E17F08">
      <w:pPr>
        <w:spacing w:line="276" w:lineRule="auto"/>
        <w:rPr>
          <w:rFonts w:asciiTheme="majorHAnsi" w:hAnsiTheme="majorHAnsi" w:cstheme="majorHAnsi"/>
        </w:rPr>
      </w:pPr>
    </w:p>
    <w:p w14:paraId="53D2FE43" w14:textId="77777777" w:rsidR="00CB5BB5" w:rsidRPr="00CB5BB5" w:rsidRDefault="00E17F08" w:rsidP="00CB5BB5">
      <w:pPr>
        <w:pStyle w:val="Bibliography"/>
      </w:pPr>
      <w:r>
        <w:rPr>
          <w:rFonts w:asciiTheme="majorHAnsi" w:hAnsiTheme="majorHAnsi" w:cstheme="majorHAnsi"/>
        </w:rPr>
        <w:fldChar w:fldCharType="begin"/>
      </w:r>
      <w:r w:rsidR="00CB5BB5">
        <w:rPr>
          <w:rFonts w:asciiTheme="majorHAnsi" w:hAnsiTheme="majorHAnsi" w:cstheme="majorHAnsi"/>
        </w:rPr>
        <w:instrText xml:space="preserve"> ADDIN ZOTERO_BIBL {"uncited":[],"omitted":[],"custom":[]} CSL_BIBLIOGRAPHY </w:instrText>
      </w:r>
      <w:r>
        <w:rPr>
          <w:rFonts w:asciiTheme="majorHAnsi" w:hAnsiTheme="majorHAnsi" w:cstheme="majorHAnsi"/>
        </w:rPr>
        <w:fldChar w:fldCharType="separate"/>
      </w:r>
      <w:r w:rsidR="00CB5BB5" w:rsidRPr="00CB5BB5">
        <w:t xml:space="preserve">Ali, O. A., O’Rourke, S. M., Amish, S. J., Meek, M. H., Luikart, G., Jeffres, C., &amp; Miller, M. R. (2016). Rad capture (Rapture): Flexible and efficient sequence-based genotyping. </w:t>
      </w:r>
      <w:r w:rsidR="00CB5BB5" w:rsidRPr="00CB5BB5">
        <w:rPr>
          <w:i/>
          <w:iCs/>
        </w:rPr>
        <w:t>Genetics</w:t>
      </w:r>
      <w:r w:rsidR="00CB5BB5" w:rsidRPr="00CB5BB5">
        <w:t xml:space="preserve">, </w:t>
      </w:r>
      <w:r w:rsidR="00CB5BB5" w:rsidRPr="00CB5BB5">
        <w:rPr>
          <w:i/>
          <w:iCs/>
        </w:rPr>
        <w:t>202</w:t>
      </w:r>
      <w:r w:rsidR="00CB5BB5" w:rsidRPr="00CB5BB5">
        <w:t>(2), 389–400. https://doi.org/10.1534/genetics.115.183665</w:t>
      </w:r>
    </w:p>
    <w:p w14:paraId="607135CB" w14:textId="77777777" w:rsidR="00CB5BB5" w:rsidRPr="00CB5BB5" w:rsidRDefault="00CB5BB5" w:rsidP="00CB5BB5">
      <w:pPr>
        <w:pStyle w:val="Bibliography"/>
      </w:pPr>
      <w:r w:rsidRPr="00CB5BB5">
        <w:t xml:space="preserve">Altschul, S. F., Gish, W., Miller, W., Myers, E. W., &amp; Lipman, D. J. (1990). Basic Local Alignment Search Tool. </w:t>
      </w:r>
      <w:r w:rsidRPr="00CB5BB5">
        <w:rPr>
          <w:i/>
          <w:iCs/>
        </w:rPr>
        <w:t>Journal of Molecular Biology</w:t>
      </w:r>
      <w:r w:rsidRPr="00CB5BB5">
        <w:t xml:space="preserve">, </w:t>
      </w:r>
      <w:r w:rsidRPr="00CB5BB5">
        <w:rPr>
          <w:i/>
          <w:iCs/>
        </w:rPr>
        <w:t>215</w:t>
      </w:r>
      <w:r w:rsidRPr="00CB5BB5">
        <w:t>(3), 403–410. https://doi.org/10.1016/S0022-2836(05)80360-2</w:t>
      </w:r>
    </w:p>
    <w:p w14:paraId="72298456" w14:textId="77777777" w:rsidR="00CB5BB5" w:rsidRPr="00CB5BB5" w:rsidRDefault="00CB5BB5" w:rsidP="00CB5BB5">
      <w:pPr>
        <w:pStyle w:val="Bibliography"/>
      </w:pPr>
      <w:r w:rsidRPr="00CB5BB5">
        <w:t xml:space="preserve">Bachtrog, D., Perrin, N., Ming, R., Valenzuela, N., Mayrose, I., Peichel, C. L., Hahn, M. W., Ashman, T.-L., Vamosi, J. C., Ross, L., Kirkpatrick, M., Kitano, J., Otto, S. P., &amp; Mank, J. E. (2014). Sex Determination: Why So Many Ways of Doing It? </w:t>
      </w:r>
      <w:r w:rsidRPr="00CB5BB5">
        <w:rPr>
          <w:i/>
          <w:iCs/>
        </w:rPr>
        <w:t>PLoS Biology</w:t>
      </w:r>
      <w:r w:rsidRPr="00CB5BB5">
        <w:t xml:space="preserve">, </w:t>
      </w:r>
      <w:r w:rsidRPr="00CB5BB5">
        <w:rPr>
          <w:i/>
          <w:iCs/>
        </w:rPr>
        <w:t>12</w:t>
      </w:r>
      <w:r w:rsidRPr="00CB5BB5">
        <w:t>(7), e1001899–e1001899. https://doi.org/10.1371/journal.pbio.1001899</w:t>
      </w:r>
    </w:p>
    <w:p w14:paraId="3DC6BE0B" w14:textId="77777777" w:rsidR="00CB5BB5" w:rsidRPr="00CB5BB5" w:rsidRDefault="00CB5BB5" w:rsidP="00CB5BB5">
      <w:pPr>
        <w:pStyle w:val="Bibliography"/>
      </w:pPr>
      <w:r w:rsidRPr="00CB5BB5">
        <w:t xml:space="preserve">Baroiller, J.-F., &amp; D’Cotta, H. (2016). The Reversible Sex of Gonochoristic Fish: Insights and Consequences. </w:t>
      </w:r>
      <w:r w:rsidRPr="00CB5BB5">
        <w:rPr>
          <w:i/>
          <w:iCs/>
        </w:rPr>
        <w:t>Sexual Development</w:t>
      </w:r>
      <w:r w:rsidRPr="00CB5BB5">
        <w:t xml:space="preserve">, </w:t>
      </w:r>
      <w:r w:rsidRPr="00CB5BB5">
        <w:rPr>
          <w:i/>
          <w:iCs/>
        </w:rPr>
        <w:t>10</w:t>
      </w:r>
      <w:r w:rsidRPr="00CB5BB5">
        <w:t>, 242–266.</w:t>
      </w:r>
    </w:p>
    <w:p w14:paraId="0C758DEE" w14:textId="77777777" w:rsidR="00CB5BB5" w:rsidRPr="00CB5BB5" w:rsidRDefault="00CB5BB5" w:rsidP="00CB5BB5">
      <w:pPr>
        <w:pStyle w:val="Bibliography"/>
      </w:pPr>
      <w:r w:rsidRPr="00CB5BB5">
        <w:t xml:space="preserve">Baroiller, J.-F., Guiguen, Y., &amp; Fostier, A. (1999). Endocrine and environmental aspects of sex differentiation in fish. </w:t>
      </w:r>
      <w:r w:rsidRPr="00CB5BB5">
        <w:rPr>
          <w:i/>
          <w:iCs/>
        </w:rPr>
        <w:t>Cellular and Molecular Life Sciences</w:t>
      </w:r>
      <w:r w:rsidRPr="00CB5BB5">
        <w:t xml:space="preserve">, </w:t>
      </w:r>
      <w:r w:rsidRPr="00CB5BB5">
        <w:rPr>
          <w:i/>
          <w:iCs/>
        </w:rPr>
        <w:t>55</w:t>
      </w:r>
      <w:r w:rsidRPr="00CB5BB5">
        <w:t>, 910–931. https://doi.org/10.1007/978-3-0348-7781-7_9</w:t>
      </w:r>
    </w:p>
    <w:p w14:paraId="14D2A673" w14:textId="77777777" w:rsidR="00CB5BB5" w:rsidRPr="00CB5BB5" w:rsidRDefault="00CB5BB5" w:rsidP="00CB5BB5">
      <w:pPr>
        <w:pStyle w:val="Bibliography"/>
      </w:pPr>
      <w:r w:rsidRPr="00CB5BB5">
        <w:t xml:space="preserve">Bhattacharya, I., &amp; Modi, D. (2021). Sex Determination in Teleost Fish. In J. K. Sundaray, M. A. Rather, S. Kumar, &amp; D. Agarwal (Eds.), </w:t>
      </w:r>
      <w:r w:rsidRPr="00CB5BB5">
        <w:rPr>
          <w:i/>
          <w:iCs/>
        </w:rPr>
        <w:t>Recent updates in molecular Endocrinology and Reproductive Physiology of Fish</w:t>
      </w:r>
      <w:r w:rsidRPr="00CB5BB5">
        <w:t xml:space="preserve"> (pp. 121–138). Springer Singapore. https://doi.org/10.1007/978-981-15-8369-8_9</w:t>
      </w:r>
    </w:p>
    <w:p w14:paraId="70484C16" w14:textId="77777777" w:rsidR="00CB5BB5" w:rsidRPr="00CB5BB5" w:rsidRDefault="00CB5BB5" w:rsidP="00CB5BB5">
      <w:pPr>
        <w:pStyle w:val="Bibliography"/>
      </w:pPr>
      <w:r w:rsidRPr="00CB5BB5">
        <w:t xml:space="preserve">Brown, C. T., &amp; Irber, L. (2016). sourmash: A library for MinHash sketching of DNA. </w:t>
      </w:r>
      <w:r w:rsidRPr="00CB5BB5">
        <w:rPr>
          <w:i/>
          <w:iCs/>
        </w:rPr>
        <w:t>The Journal of Open Source Software</w:t>
      </w:r>
      <w:r w:rsidRPr="00CB5BB5">
        <w:t xml:space="preserve">, </w:t>
      </w:r>
      <w:r w:rsidRPr="00CB5BB5">
        <w:rPr>
          <w:i/>
          <w:iCs/>
        </w:rPr>
        <w:t>1</w:t>
      </w:r>
      <w:r w:rsidRPr="00CB5BB5">
        <w:t>(5), 27. https://doi.org/10.21105/joss.00027</w:t>
      </w:r>
    </w:p>
    <w:p w14:paraId="209BDEAE" w14:textId="77777777" w:rsidR="00CB5BB5" w:rsidRPr="00CB5BB5" w:rsidRDefault="00CB5BB5" w:rsidP="00CB5BB5">
      <w:pPr>
        <w:pStyle w:val="Bibliography"/>
      </w:pPr>
      <w:r w:rsidRPr="00CB5BB5">
        <w:lastRenderedPageBreak/>
        <w:t xml:space="preserve">Carroll, R. L. (1997). </w:t>
      </w:r>
      <w:r w:rsidRPr="00CB5BB5">
        <w:rPr>
          <w:i/>
          <w:iCs/>
        </w:rPr>
        <w:t>Vertebrate Paleontology and Evolution</w:t>
      </w:r>
      <w:r w:rsidRPr="00CB5BB5">
        <w:t xml:space="preserve"> (7th ed.). W.H. Freeman and Company.</w:t>
      </w:r>
    </w:p>
    <w:p w14:paraId="16BA8843" w14:textId="77777777" w:rsidR="00CB5BB5" w:rsidRPr="00CB5BB5" w:rsidRDefault="00CB5BB5" w:rsidP="00CB5BB5">
      <w:pPr>
        <w:pStyle w:val="Bibliography"/>
      </w:pPr>
      <w:r w:rsidRPr="00CB5BB5">
        <w:t xml:space="preserve">Conover, D. O., &amp; Kynard, B. E. (2013). </w:t>
      </w:r>
      <w:r w:rsidRPr="00CB5BB5">
        <w:rPr>
          <w:i/>
          <w:iCs/>
        </w:rPr>
        <w:t>Environmental Sex Determination: Interaction of Temperature and Genotype in a Fish Environmental Sex Determinaffon: Interaction of Temperature and Genotype in a Fish</w:t>
      </w:r>
      <w:r w:rsidRPr="00CB5BB5">
        <w:t xml:space="preserve">. </w:t>
      </w:r>
      <w:r w:rsidRPr="00CB5BB5">
        <w:rPr>
          <w:i/>
          <w:iCs/>
        </w:rPr>
        <w:t>213</w:t>
      </w:r>
      <w:r w:rsidRPr="00CB5BB5">
        <w:t>(4507), 577–579.</w:t>
      </w:r>
    </w:p>
    <w:p w14:paraId="0D0A3E05" w14:textId="77777777" w:rsidR="00CB5BB5" w:rsidRPr="00CB5BB5" w:rsidRDefault="00CB5BB5" w:rsidP="00CB5BB5">
      <w:pPr>
        <w:pStyle w:val="Bibliography"/>
      </w:pPr>
      <w:r w:rsidRPr="00CB5BB5">
        <w:t xml:space="preserve">Danecek, P., Auton, A., Abecasis, G., Albers, C. A., Banks, E., DePristo, M. A., Handsaker, R. E., Lunter, G., Marth, G. T., Sherry, S. T., McVean, G., Durbin, R., &amp; 1000 Genomes Project Analysis Group. (2011). The variant call format and VCFtools. </w:t>
      </w:r>
      <w:r w:rsidRPr="00CB5BB5">
        <w:rPr>
          <w:i/>
          <w:iCs/>
        </w:rPr>
        <w:t>Bioinformatics</w:t>
      </w:r>
      <w:r w:rsidRPr="00CB5BB5">
        <w:t xml:space="preserve">, </w:t>
      </w:r>
      <w:r w:rsidRPr="00CB5BB5">
        <w:rPr>
          <w:i/>
          <w:iCs/>
        </w:rPr>
        <w:t>27</w:t>
      </w:r>
      <w:r w:rsidRPr="00CB5BB5">
        <w:t>(15), 2156–2158. https://doi.org/10.1093/bioinformatics/btr330</w:t>
      </w:r>
    </w:p>
    <w:p w14:paraId="5CFA0AD3" w14:textId="77777777" w:rsidR="00CB5BB5" w:rsidRPr="00CB5BB5" w:rsidRDefault="00CB5BB5" w:rsidP="00CB5BB5">
      <w:pPr>
        <w:pStyle w:val="Bibliography"/>
      </w:pPr>
      <w:r w:rsidRPr="00CB5BB5">
        <w:t xml:space="preserve">Danecek, P., Bonfield, J. K., Liddle, J., Marshall, J., Ohan, V., Pollard, M. O., Whitwham, A., Keane, T., McCarthy, S. A., Davies, R. M., &amp; Li, H. (2021). Twelve years of SAMtools and BCFtools. </w:t>
      </w:r>
      <w:r w:rsidRPr="00CB5BB5">
        <w:rPr>
          <w:i/>
          <w:iCs/>
        </w:rPr>
        <w:t>GigaScience</w:t>
      </w:r>
      <w:r w:rsidRPr="00CB5BB5">
        <w:t xml:space="preserve">, </w:t>
      </w:r>
      <w:r w:rsidRPr="00CB5BB5">
        <w:rPr>
          <w:i/>
          <w:iCs/>
        </w:rPr>
        <w:t>10</w:t>
      </w:r>
      <w:r w:rsidRPr="00CB5BB5">
        <w:t>(2), giab008. https://doi.org/10.1093/gigascience/giab008</w:t>
      </w:r>
    </w:p>
    <w:p w14:paraId="7F7E25A7" w14:textId="77777777" w:rsidR="00CB5BB5" w:rsidRPr="00CB5BB5" w:rsidRDefault="00CB5BB5" w:rsidP="00CB5BB5">
      <w:pPr>
        <w:pStyle w:val="Bibliography"/>
      </w:pPr>
      <w:r w:rsidRPr="00CB5BB5">
        <w:t xml:space="preserve">Devlin, R. H., &amp; Nagahama, Y. (2002). Sex determination and sex differentiation in fish: An overview of genetic, physiological, and environmental influences. </w:t>
      </w:r>
      <w:r w:rsidRPr="00CB5BB5">
        <w:rPr>
          <w:i/>
          <w:iCs/>
        </w:rPr>
        <w:t>Aquaculture</w:t>
      </w:r>
      <w:r w:rsidRPr="00CB5BB5">
        <w:t xml:space="preserve">, </w:t>
      </w:r>
      <w:r w:rsidRPr="00CB5BB5">
        <w:rPr>
          <w:i/>
          <w:iCs/>
        </w:rPr>
        <w:t>208</w:t>
      </w:r>
      <w:r w:rsidRPr="00CB5BB5">
        <w:t>(3–4), 191–364. https://doi.org/10.1016/S0044-8486(02)00057-1</w:t>
      </w:r>
    </w:p>
    <w:p w14:paraId="2577722D" w14:textId="77777777" w:rsidR="00CB5BB5" w:rsidRPr="00CB5BB5" w:rsidRDefault="00CB5BB5" w:rsidP="00CB5BB5">
      <w:pPr>
        <w:pStyle w:val="Bibliography"/>
      </w:pPr>
      <w:r w:rsidRPr="00CB5BB5">
        <w:t xml:space="preserve">Geffroy, B., &amp; Wedekind, C. (2020). Effects of global warming on sex ratios in fishes. </w:t>
      </w:r>
      <w:r w:rsidRPr="00CB5BB5">
        <w:rPr>
          <w:i/>
          <w:iCs/>
        </w:rPr>
        <w:t>Journal of Fish Biology</w:t>
      </w:r>
      <w:r w:rsidRPr="00CB5BB5">
        <w:t xml:space="preserve">, </w:t>
      </w:r>
      <w:r w:rsidRPr="00CB5BB5">
        <w:rPr>
          <w:i/>
          <w:iCs/>
        </w:rPr>
        <w:t>97</w:t>
      </w:r>
      <w:r w:rsidRPr="00CB5BB5">
        <w:t>(3), 596–606. https://doi.org/10.1111/jfb.14429</w:t>
      </w:r>
    </w:p>
    <w:p w14:paraId="72640196" w14:textId="77777777" w:rsidR="00CB5BB5" w:rsidRPr="00CB5BB5" w:rsidRDefault="00CB5BB5" w:rsidP="00CB5BB5">
      <w:pPr>
        <w:pStyle w:val="Bibliography"/>
      </w:pPr>
      <w:r w:rsidRPr="00CB5BB5">
        <w:t xml:space="preserve">Gilpin, M. E., &amp; Soule, M. E. (1986). Viable Populations for Conservation. In </w:t>
      </w:r>
      <w:r w:rsidRPr="00CB5BB5">
        <w:rPr>
          <w:i/>
          <w:iCs/>
        </w:rPr>
        <w:t>Minimum viable populations: Processes of species extinction</w:t>
      </w:r>
      <w:r w:rsidRPr="00CB5BB5">
        <w:t>. Cambridge University Press.</w:t>
      </w:r>
    </w:p>
    <w:p w14:paraId="019DBE26" w14:textId="77777777" w:rsidR="00CB5BB5" w:rsidRPr="00CB5BB5" w:rsidRDefault="00CB5BB5" w:rsidP="00CB5BB5">
      <w:pPr>
        <w:pStyle w:val="Bibliography"/>
      </w:pPr>
      <w:r w:rsidRPr="00CB5BB5">
        <w:t xml:space="preserve">Grayson, P., Wright, A., Garroway, C. J., &amp; Docker, M. F. (2022). </w:t>
      </w:r>
      <w:r w:rsidRPr="00CB5BB5">
        <w:rPr>
          <w:i/>
          <w:iCs/>
        </w:rPr>
        <w:t>SexFindR: A computational workflow to identify young and old sex chromosomes</w:t>
      </w:r>
      <w:r w:rsidRPr="00CB5BB5">
        <w:t>. https://doi.org/10.1101/2022.02.21.481346</w:t>
      </w:r>
    </w:p>
    <w:p w14:paraId="1B946597" w14:textId="77777777" w:rsidR="00CB5BB5" w:rsidRPr="00CB5BB5" w:rsidRDefault="00CB5BB5" w:rsidP="00CB5BB5">
      <w:pPr>
        <w:pStyle w:val="Bibliography"/>
      </w:pPr>
      <w:r w:rsidRPr="00CB5BB5">
        <w:lastRenderedPageBreak/>
        <w:t xml:space="preserve">Hutchings, J. A., &amp; Gerber, L. (2002). Sex–biased dispersal in a salmonid fish. </w:t>
      </w:r>
      <w:r w:rsidRPr="00CB5BB5">
        <w:rPr>
          <w:i/>
          <w:iCs/>
        </w:rPr>
        <w:t>Proceedings of the Royal Society B: Biological Sciences</w:t>
      </w:r>
      <w:r w:rsidRPr="00CB5BB5">
        <w:t xml:space="preserve">, </w:t>
      </w:r>
      <w:r w:rsidRPr="00CB5BB5">
        <w:rPr>
          <w:i/>
          <w:iCs/>
        </w:rPr>
        <w:t>269</w:t>
      </w:r>
      <w:r w:rsidRPr="00CB5BB5">
        <w:t>, 2487–2493. https://doi.org/10.1098/rspb.2002.2176</w:t>
      </w:r>
    </w:p>
    <w:p w14:paraId="270A04A9" w14:textId="77777777" w:rsidR="00CB5BB5" w:rsidRPr="00CB5BB5" w:rsidRDefault="00CB5BB5" w:rsidP="00CB5BB5">
      <w:pPr>
        <w:pStyle w:val="Bibliography"/>
      </w:pPr>
      <w:r w:rsidRPr="00CB5BB5">
        <w:t xml:space="preserve">Jackman, S. D., Vandervalk, B. P., Mohamadi, H., Chu, J., Yeo, S., Hammond, S. A., Jahesh, G., Khan, H., Coombe, L., Warren, R. L., &amp; Birol, I. (2017). ABySS 2.0: Resource-efficient assembly of large genomes using a Bloom filter. </w:t>
      </w:r>
      <w:r w:rsidRPr="00CB5BB5">
        <w:rPr>
          <w:i/>
          <w:iCs/>
        </w:rPr>
        <w:t>Genome Research</w:t>
      </w:r>
      <w:r w:rsidRPr="00CB5BB5">
        <w:t xml:space="preserve">, </w:t>
      </w:r>
      <w:r w:rsidRPr="00CB5BB5">
        <w:rPr>
          <w:i/>
          <w:iCs/>
        </w:rPr>
        <w:t>27</w:t>
      </w:r>
      <w:r w:rsidRPr="00CB5BB5">
        <w:t>(5), 768–777. https://doi.org/10.1101/gr.214346.116</w:t>
      </w:r>
    </w:p>
    <w:p w14:paraId="46618C37" w14:textId="77777777" w:rsidR="00CB5BB5" w:rsidRPr="00CB5BB5" w:rsidRDefault="00CB5BB5" w:rsidP="00CB5BB5">
      <w:pPr>
        <w:pStyle w:val="Bibliography"/>
      </w:pPr>
      <w:r w:rsidRPr="00CB5BB5">
        <w:t xml:space="preserve">Kamiya, T., Kai, W., Tasumi, S., Oka, A., Matsunaga, T., Mizuno, N., Fujita, M., Suetake, H., Suzuki, S., Hosoya, S., Tohari, S., Brenner, S., Miyadai, T., Venkatesh, B., Suzuki, Y., &amp; Kikuchi, K. (2012). A Trans-Species Missense SNP in Amhr2 Is Associated with Sex Determination in the Tiger Pufferfish, Takifugu rubripes (Fugu). </w:t>
      </w:r>
      <w:r w:rsidRPr="00CB5BB5">
        <w:rPr>
          <w:i/>
          <w:iCs/>
        </w:rPr>
        <w:t>PLoS Genetics</w:t>
      </w:r>
      <w:r w:rsidRPr="00CB5BB5">
        <w:t xml:space="preserve">, </w:t>
      </w:r>
      <w:r w:rsidRPr="00CB5BB5">
        <w:rPr>
          <w:i/>
          <w:iCs/>
        </w:rPr>
        <w:t>8</w:t>
      </w:r>
      <w:r w:rsidRPr="00CB5BB5">
        <w:t>(7), e1002798. https://doi.org/10.1371/journal.pgen.1002798</w:t>
      </w:r>
    </w:p>
    <w:p w14:paraId="274D00BF" w14:textId="77777777" w:rsidR="00CB5BB5" w:rsidRPr="00CB5BB5" w:rsidRDefault="00CB5BB5" w:rsidP="00CB5BB5">
      <w:pPr>
        <w:pStyle w:val="Bibliography"/>
      </w:pPr>
      <w:r w:rsidRPr="00CB5BB5">
        <w:t xml:space="preserve">Kikuchi, K., &amp; Hamaguchi, S. (2013). Novel sex-determining genes in fish and sex chromosome evolution. </w:t>
      </w:r>
      <w:r w:rsidRPr="00CB5BB5">
        <w:rPr>
          <w:i/>
          <w:iCs/>
        </w:rPr>
        <w:t>Developmental Dynamics</w:t>
      </w:r>
      <w:r w:rsidRPr="00CB5BB5">
        <w:t xml:space="preserve">, </w:t>
      </w:r>
      <w:r w:rsidRPr="00CB5BB5">
        <w:rPr>
          <w:i/>
          <w:iCs/>
        </w:rPr>
        <w:t>242</w:t>
      </w:r>
      <w:r w:rsidRPr="00CB5BB5">
        <w:t>(4), 339–353. https://doi.org/10.1002/dvdy.23927</w:t>
      </w:r>
    </w:p>
    <w:p w14:paraId="50226A9D" w14:textId="77777777" w:rsidR="00CB5BB5" w:rsidRPr="00CB5BB5" w:rsidRDefault="00CB5BB5" w:rsidP="00CB5BB5">
      <w:pPr>
        <w:pStyle w:val="Bibliography"/>
      </w:pPr>
      <w:r w:rsidRPr="00CB5BB5">
        <w:t xml:space="preserve">Kobayashi, Y., Nagahama, Y., &amp; Nakamura, M. (2013). Diversity and Plasticity of Sex Determination and Differentiation in Fishes. </w:t>
      </w:r>
      <w:r w:rsidRPr="00CB5BB5">
        <w:rPr>
          <w:i/>
          <w:iCs/>
        </w:rPr>
        <w:t>Sexual Development</w:t>
      </w:r>
      <w:r w:rsidRPr="00CB5BB5">
        <w:t xml:space="preserve">, </w:t>
      </w:r>
      <w:r w:rsidRPr="00CB5BB5">
        <w:rPr>
          <w:i/>
          <w:iCs/>
        </w:rPr>
        <w:t>7</w:t>
      </w:r>
      <w:r w:rsidRPr="00CB5BB5">
        <w:t>(1–3), 115–125. https://doi.org/10.1159/000342009</w:t>
      </w:r>
    </w:p>
    <w:p w14:paraId="5360F0F6" w14:textId="77777777" w:rsidR="00CB5BB5" w:rsidRPr="00CB5BB5" w:rsidRDefault="00CB5BB5" w:rsidP="00CB5BB5">
      <w:pPr>
        <w:pStyle w:val="Bibliography"/>
      </w:pPr>
      <w:r w:rsidRPr="00CB5BB5">
        <w:t xml:space="preserve">Kokot, M., Długosz, M., &amp; Deorowicz, S. (2017). KMC 3: Counting and manipulating </w:t>
      </w:r>
      <w:r w:rsidRPr="00CB5BB5">
        <w:rPr>
          <w:i/>
          <w:iCs/>
        </w:rPr>
        <w:t>k</w:t>
      </w:r>
      <w:r w:rsidRPr="00CB5BB5">
        <w:t xml:space="preserve"> -mer statistics. </w:t>
      </w:r>
      <w:r w:rsidRPr="00CB5BB5">
        <w:rPr>
          <w:i/>
          <w:iCs/>
        </w:rPr>
        <w:t>Bioinformatics</w:t>
      </w:r>
      <w:r w:rsidRPr="00CB5BB5">
        <w:t xml:space="preserve">, </w:t>
      </w:r>
      <w:r w:rsidRPr="00CB5BB5">
        <w:rPr>
          <w:i/>
          <w:iCs/>
        </w:rPr>
        <w:t>33</w:t>
      </w:r>
      <w:r w:rsidRPr="00CB5BB5">
        <w:t>(17), 2759–2761. https://doi.org/10.1093/bioinformatics/btx304</w:t>
      </w:r>
    </w:p>
    <w:p w14:paraId="4908E4BC" w14:textId="77777777" w:rsidR="00CB5BB5" w:rsidRPr="00CB5BB5" w:rsidRDefault="00CB5BB5" w:rsidP="00CB5BB5">
      <w:pPr>
        <w:pStyle w:val="Bibliography"/>
      </w:pPr>
      <w:r w:rsidRPr="00CB5BB5">
        <w:lastRenderedPageBreak/>
        <w:t xml:space="preserve">Korneliussen, T. S., Albrechtsen, A., &amp; Nielsen, R. (2014). ANGSD: Analysis of Next Generation Sequencing Data. </w:t>
      </w:r>
      <w:r w:rsidRPr="00CB5BB5">
        <w:rPr>
          <w:i/>
          <w:iCs/>
        </w:rPr>
        <w:t>BMC Bioinformatics</w:t>
      </w:r>
      <w:r w:rsidRPr="00CB5BB5">
        <w:t xml:space="preserve">, </w:t>
      </w:r>
      <w:r w:rsidRPr="00CB5BB5">
        <w:rPr>
          <w:i/>
          <w:iCs/>
        </w:rPr>
        <w:t>15</w:t>
      </w:r>
      <w:r w:rsidRPr="00CB5BB5">
        <w:t>(1), 1–13. https://doi.org/10.1186/s12859-014-0356-4</w:t>
      </w:r>
    </w:p>
    <w:p w14:paraId="753BD231" w14:textId="77777777" w:rsidR="00CB5BB5" w:rsidRPr="00CB5BB5" w:rsidRDefault="00CB5BB5" w:rsidP="00CB5BB5">
      <w:pPr>
        <w:pStyle w:val="Bibliography"/>
      </w:pPr>
      <w:r w:rsidRPr="00CB5BB5">
        <w:t xml:space="preserve">Korpelainen, H. (1990). SEX RATIOS AND CONDITIONS REQUIRED FOR ENVIRONMENTAL SEX DETERMINATION IN ANIMALS. </w:t>
      </w:r>
      <w:r w:rsidRPr="00CB5BB5">
        <w:rPr>
          <w:i/>
          <w:iCs/>
        </w:rPr>
        <w:t>Biological Reviews</w:t>
      </w:r>
      <w:r w:rsidRPr="00CB5BB5">
        <w:t xml:space="preserve">, </w:t>
      </w:r>
      <w:r w:rsidRPr="00CB5BB5">
        <w:rPr>
          <w:i/>
          <w:iCs/>
        </w:rPr>
        <w:t>65</w:t>
      </w:r>
      <w:r w:rsidRPr="00CB5BB5">
        <w:t>(2), 147–184. https://doi.org/10.1111/j.1469-185X.1990.tb01187.x</w:t>
      </w:r>
    </w:p>
    <w:p w14:paraId="12FB9019" w14:textId="77777777" w:rsidR="00CB5BB5" w:rsidRPr="00CB5BB5" w:rsidRDefault="00CB5BB5" w:rsidP="00CB5BB5">
      <w:pPr>
        <w:pStyle w:val="Bibliography"/>
      </w:pPr>
      <w:r w:rsidRPr="00CB5BB5">
        <w:t xml:space="preserve">Lande, R. (1993). Risks of Population Extinction from Demographic and Environmental Stochasticity and Random Catastrophes. </w:t>
      </w:r>
      <w:r w:rsidRPr="00CB5BB5">
        <w:rPr>
          <w:i/>
          <w:iCs/>
        </w:rPr>
        <w:t>The American Naturalist</w:t>
      </w:r>
      <w:r w:rsidRPr="00CB5BB5">
        <w:t xml:space="preserve">, </w:t>
      </w:r>
      <w:r w:rsidRPr="00CB5BB5">
        <w:rPr>
          <w:i/>
          <w:iCs/>
        </w:rPr>
        <w:t>142</w:t>
      </w:r>
      <w:r w:rsidRPr="00CB5BB5">
        <w:t>(6), 911–927. https://doi.org/10.1086/285580</w:t>
      </w:r>
    </w:p>
    <w:p w14:paraId="57D3D0F1" w14:textId="77777777" w:rsidR="00CB5BB5" w:rsidRPr="00CB5BB5" w:rsidRDefault="00CB5BB5" w:rsidP="00CB5BB5">
      <w:pPr>
        <w:pStyle w:val="Bibliography"/>
      </w:pPr>
      <w:r w:rsidRPr="00CB5BB5">
        <w:t xml:space="preserve">Langmead, B., &amp; Salzberg, S. L. (2012). Fast gapped-read alignment with Bowtie 2. </w:t>
      </w:r>
      <w:r w:rsidRPr="00CB5BB5">
        <w:rPr>
          <w:i/>
          <w:iCs/>
        </w:rPr>
        <w:t>Nature Methods</w:t>
      </w:r>
      <w:r w:rsidRPr="00CB5BB5">
        <w:t xml:space="preserve">, </w:t>
      </w:r>
      <w:r w:rsidRPr="00CB5BB5">
        <w:rPr>
          <w:i/>
          <w:iCs/>
        </w:rPr>
        <w:t>9</w:t>
      </w:r>
      <w:r w:rsidRPr="00CB5BB5">
        <w:t>(4), 357–359. https://doi.org/10.1038/nmeth.1923</w:t>
      </w:r>
    </w:p>
    <w:p w14:paraId="7403A0CA" w14:textId="77777777" w:rsidR="00CB5BB5" w:rsidRPr="00CB5BB5" w:rsidRDefault="00CB5BB5" w:rsidP="00CB5BB5">
      <w:pPr>
        <w:pStyle w:val="Bibliography"/>
      </w:pPr>
      <w:r w:rsidRPr="00CB5BB5">
        <w:t xml:space="preserve">Li, H., &amp; Durbin, R. (2009). Fast and accurate short read alignment with Burrows-Wheeler transform. </w:t>
      </w:r>
      <w:r w:rsidRPr="00CB5BB5">
        <w:rPr>
          <w:i/>
          <w:iCs/>
        </w:rPr>
        <w:t>Bioinformatics</w:t>
      </w:r>
      <w:r w:rsidRPr="00CB5BB5">
        <w:t xml:space="preserve">, </w:t>
      </w:r>
      <w:r w:rsidRPr="00CB5BB5">
        <w:rPr>
          <w:i/>
          <w:iCs/>
        </w:rPr>
        <w:t>25</w:t>
      </w:r>
      <w:r w:rsidRPr="00CB5BB5">
        <w:t>(14), 1754–1760. https://doi.org/10.1093/bioinformatics/btp324</w:t>
      </w:r>
    </w:p>
    <w:p w14:paraId="4A3C4D29" w14:textId="77777777" w:rsidR="00CB5BB5" w:rsidRPr="00CB5BB5" w:rsidRDefault="00CB5BB5" w:rsidP="00CB5BB5">
      <w:pPr>
        <w:pStyle w:val="Bibliography"/>
      </w:pPr>
      <w:r w:rsidRPr="00CB5BB5">
        <w:t xml:space="preserve">Li, H., Handsaker, B., Wysoker, A., Fennell, T., Ruan, J., Homer, N., Marth, G., Abecasis, G., &amp; Durbin, R. (2009). The Sequence Alignment/Map format and SAMtools. </w:t>
      </w:r>
      <w:r w:rsidRPr="00CB5BB5">
        <w:rPr>
          <w:i/>
          <w:iCs/>
        </w:rPr>
        <w:t>Bioinformatics</w:t>
      </w:r>
      <w:r w:rsidRPr="00CB5BB5">
        <w:t xml:space="preserve">, </w:t>
      </w:r>
      <w:r w:rsidRPr="00CB5BB5">
        <w:rPr>
          <w:i/>
          <w:iCs/>
        </w:rPr>
        <w:t>25</w:t>
      </w:r>
      <w:r w:rsidRPr="00CB5BB5">
        <w:t>(16), 2078–2079. https://doi.org/10.1093/bioinformatics/btp352</w:t>
      </w:r>
    </w:p>
    <w:p w14:paraId="0668E767" w14:textId="77777777" w:rsidR="00CB5BB5" w:rsidRPr="00CB5BB5" w:rsidRDefault="00CB5BB5" w:rsidP="00CB5BB5">
      <w:pPr>
        <w:pStyle w:val="Bibliography"/>
      </w:pPr>
      <w:r w:rsidRPr="00CB5BB5">
        <w:t xml:space="preserve">Lindberg, J. C., Tigan, G., Ellison, L., Rettinghouse, T., Nagel, M. M., &amp; Fisch, K. M. (2013). Aquaculture methods for a genetically managed population of endangered delta smelt. </w:t>
      </w:r>
      <w:r w:rsidRPr="00CB5BB5">
        <w:rPr>
          <w:i/>
          <w:iCs/>
        </w:rPr>
        <w:t>North American Journal of Aquaculture</w:t>
      </w:r>
      <w:r w:rsidRPr="00CB5BB5">
        <w:t xml:space="preserve">, </w:t>
      </w:r>
      <w:r w:rsidRPr="00CB5BB5">
        <w:rPr>
          <w:i/>
          <w:iCs/>
        </w:rPr>
        <w:t>75</w:t>
      </w:r>
      <w:r w:rsidRPr="00CB5BB5">
        <w:t>(2), 186–196. https://doi.org/10.1080/15222055.2012.751942</w:t>
      </w:r>
    </w:p>
    <w:p w14:paraId="0182152A" w14:textId="77777777" w:rsidR="00CB5BB5" w:rsidRPr="00CB5BB5" w:rsidRDefault="00CB5BB5" w:rsidP="00CB5BB5">
      <w:pPr>
        <w:pStyle w:val="Bibliography"/>
      </w:pPr>
      <w:r w:rsidRPr="00CB5BB5">
        <w:t xml:space="preserve">Long, J. A. (2011). </w:t>
      </w:r>
      <w:r w:rsidRPr="00CB5BB5">
        <w:rPr>
          <w:i/>
          <w:iCs/>
        </w:rPr>
        <w:t>The Rise of Fishes: 500 Million Years of Evolution</w:t>
      </w:r>
      <w:r w:rsidRPr="00CB5BB5">
        <w:t xml:space="preserve"> (2nd ed.). Johns Hopkins University Press.</w:t>
      </w:r>
    </w:p>
    <w:p w14:paraId="7672AF51" w14:textId="77777777" w:rsidR="00CB5BB5" w:rsidRPr="00CB5BB5" w:rsidRDefault="00CB5BB5" w:rsidP="00CB5BB5">
      <w:pPr>
        <w:pStyle w:val="Bibliography"/>
      </w:pPr>
      <w:r w:rsidRPr="00CB5BB5">
        <w:lastRenderedPageBreak/>
        <w:t xml:space="preserve">Mank, J. E., &amp; Avise, J. C. (2009). Evolutionary diversity and turn-over of sex determination in teleost fishes. </w:t>
      </w:r>
      <w:r w:rsidRPr="00CB5BB5">
        <w:rPr>
          <w:i/>
          <w:iCs/>
        </w:rPr>
        <w:t>Sexual Development</w:t>
      </w:r>
      <w:r w:rsidRPr="00CB5BB5">
        <w:t xml:space="preserve">, </w:t>
      </w:r>
      <w:r w:rsidRPr="00CB5BB5">
        <w:rPr>
          <w:i/>
          <w:iCs/>
        </w:rPr>
        <w:t>3</w:t>
      </w:r>
      <w:r w:rsidRPr="00CB5BB5">
        <w:t>(2–3), 60–67. https://doi.org/10.1159/000223071</w:t>
      </w:r>
    </w:p>
    <w:p w14:paraId="28BCA612" w14:textId="77777777" w:rsidR="00CB5BB5" w:rsidRPr="00CB5BB5" w:rsidRDefault="00CB5BB5" w:rsidP="00CB5BB5">
      <w:pPr>
        <w:pStyle w:val="Bibliography"/>
      </w:pPr>
      <w:r w:rsidRPr="00CB5BB5">
        <w:t xml:space="preserve">Martínez, P., Viñas, A. M., Sánchez, L., Díaz, N., Ribas, L., &amp; Piferrer, F. (2014). Genetic architecture of sex determination in fish: Applications to sex ratio control in aquaculture. </w:t>
      </w:r>
      <w:r w:rsidRPr="00CB5BB5">
        <w:rPr>
          <w:i/>
          <w:iCs/>
        </w:rPr>
        <w:t>Frontiers in Genetics</w:t>
      </w:r>
      <w:r w:rsidRPr="00CB5BB5">
        <w:t xml:space="preserve">, </w:t>
      </w:r>
      <w:r w:rsidRPr="00CB5BB5">
        <w:rPr>
          <w:i/>
          <w:iCs/>
        </w:rPr>
        <w:t>5</w:t>
      </w:r>
      <w:r w:rsidRPr="00CB5BB5">
        <w:t>(SEP), 1–13. https://doi.org/10.3389/fgene.2014.00340</w:t>
      </w:r>
    </w:p>
    <w:p w14:paraId="683BD847" w14:textId="77777777" w:rsidR="00CB5BB5" w:rsidRPr="00CB5BB5" w:rsidRDefault="00CB5BB5" w:rsidP="00CB5BB5">
      <w:pPr>
        <w:pStyle w:val="Bibliography"/>
      </w:pPr>
      <w:r w:rsidRPr="00CB5BB5">
        <w:t xml:space="preserve">Mei, J., &amp; Gui, J. F. (2015). Genetic basis and biotechnological manipulation of sexual dimorphism and sex determination in fish. </w:t>
      </w:r>
      <w:r w:rsidRPr="00CB5BB5">
        <w:rPr>
          <w:i/>
          <w:iCs/>
        </w:rPr>
        <w:t>Science China Life Sciences</w:t>
      </w:r>
      <w:r w:rsidRPr="00CB5BB5">
        <w:t xml:space="preserve">, </w:t>
      </w:r>
      <w:r w:rsidRPr="00CB5BB5">
        <w:rPr>
          <w:i/>
          <w:iCs/>
        </w:rPr>
        <w:t>58</w:t>
      </w:r>
      <w:r w:rsidRPr="00CB5BB5">
        <w:t>(2), 124–136. https://doi.org/10.1007/s11427-014-4797-9</w:t>
      </w:r>
    </w:p>
    <w:p w14:paraId="5AE51088" w14:textId="77777777" w:rsidR="00CB5BB5" w:rsidRPr="00CB5BB5" w:rsidRDefault="00CB5BB5" w:rsidP="00CB5BB5">
      <w:pPr>
        <w:pStyle w:val="Bibliography"/>
      </w:pPr>
      <w:r w:rsidRPr="00CB5BB5">
        <w:t xml:space="preserve">Nagahama, Y. (2005). Molecular mechanisms of sex determination and gonadal sex differentiation in fish. </w:t>
      </w:r>
      <w:r w:rsidRPr="00CB5BB5">
        <w:rPr>
          <w:i/>
          <w:iCs/>
        </w:rPr>
        <w:t>Fish Physiology and Biochemistry</w:t>
      </w:r>
      <w:r w:rsidRPr="00CB5BB5">
        <w:t xml:space="preserve">, </w:t>
      </w:r>
      <w:r w:rsidRPr="00CB5BB5">
        <w:rPr>
          <w:i/>
          <w:iCs/>
        </w:rPr>
        <w:t>31</w:t>
      </w:r>
      <w:r w:rsidRPr="00CB5BB5">
        <w:t>, 105–109. https://doi.org/10.1007/s10695-006-7590-2</w:t>
      </w:r>
    </w:p>
    <w:p w14:paraId="20B80B19" w14:textId="77777777" w:rsidR="00CB5BB5" w:rsidRPr="00CB5BB5" w:rsidRDefault="00CB5BB5" w:rsidP="00CB5BB5">
      <w:pPr>
        <w:pStyle w:val="Bibliography"/>
      </w:pPr>
      <w:r w:rsidRPr="00CB5BB5">
        <w:t xml:space="preserve">Nakamura, M., Kobayashi, T., &amp; Chang, X. (1998). Gonadal sex differentiation in teleost fish. </w:t>
      </w:r>
      <w:r w:rsidRPr="00CB5BB5">
        <w:rPr>
          <w:i/>
          <w:iCs/>
        </w:rPr>
        <w:t>Journal of Experimental Zoology</w:t>
      </w:r>
      <w:r w:rsidRPr="00CB5BB5">
        <w:t xml:space="preserve">, </w:t>
      </w:r>
      <w:r w:rsidRPr="00CB5BB5">
        <w:rPr>
          <w:i/>
          <w:iCs/>
        </w:rPr>
        <w:t>281</w:t>
      </w:r>
      <w:r w:rsidRPr="00CB5BB5">
        <w:t>, 362–372.</w:t>
      </w:r>
    </w:p>
    <w:p w14:paraId="4F8E81D1" w14:textId="77777777" w:rsidR="00CB5BB5" w:rsidRPr="00CB5BB5" w:rsidRDefault="00CB5BB5" w:rsidP="00CB5BB5">
      <w:pPr>
        <w:pStyle w:val="Bibliography"/>
      </w:pPr>
      <w:r w:rsidRPr="00CB5BB5">
        <w:t xml:space="preserve">Narum, S. R., Di Genova, A., Micheletti, S. J., &amp; Maass, A. (2018). Genomic variation underlying complex life-history traits revealed by genome sequencing in Chinook salmon. </w:t>
      </w:r>
      <w:r w:rsidRPr="00CB5BB5">
        <w:rPr>
          <w:i/>
          <w:iCs/>
        </w:rPr>
        <w:t>Proceedings of the Royal Society B: Biological Sciences</w:t>
      </w:r>
      <w:r w:rsidRPr="00CB5BB5">
        <w:t xml:space="preserve">, </w:t>
      </w:r>
      <w:r w:rsidRPr="00CB5BB5">
        <w:rPr>
          <w:i/>
          <w:iCs/>
        </w:rPr>
        <w:t>285</w:t>
      </w:r>
      <w:r w:rsidRPr="00CB5BB5">
        <w:t>(1883), 20180935. https://doi.org/10.1098/rspb.2018.0935</w:t>
      </w:r>
    </w:p>
    <w:p w14:paraId="2917108F" w14:textId="77777777" w:rsidR="00CB5BB5" w:rsidRPr="00CB5BB5" w:rsidRDefault="00CB5BB5" w:rsidP="00CB5BB5">
      <w:pPr>
        <w:pStyle w:val="Bibliography"/>
      </w:pPr>
      <w:r w:rsidRPr="00CB5BB5">
        <w:t xml:space="preserve">Nelson, J. S., Grande, T. C., &amp; Wilson, M. V. H. (2016). </w:t>
      </w:r>
      <w:r w:rsidRPr="00CB5BB5">
        <w:rPr>
          <w:i/>
          <w:iCs/>
        </w:rPr>
        <w:t>Fishes of the World</w:t>
      </w:r>
      <w:r w:rsidRPr="00CB5BB5">
        <w:t xml:space="preserve"> (5th ed.). John Wiley &amp; Sons.</w:t>
      </w:r>
    </w:p>
    <w:p w14:paraId="74E30B6C" w14:textId="77777777" w:rsidR="00CB5BB5" w:rsidRPr="00CB5BB5" w:rsidRDefault="00CB5BB5" w:rsidP="00CB5BB5">
      <w:pPr>
        <w:pStyle w:val="Bibliography"/>
      </w:pPr>
      <w:r w:rsidRPr="00CB5BB5">
        <w:t xml:space="preserve">Prince, D. J., Saglam, I. K., Hotaling, T. J., Spidle, A. P., &amp; Miller, M. R. (2017). The evolutionary basis of premature migration in Pacific salmon highlights the utility of genomics for informing conservation. </w:t>
      </w:r>
      <w:r w:rsidRPr="00CB5BB5">
        <w:rPr>
          <w:i/>
          <w:iCs/>
        </w:rPr>
        <w:t>SCIENCE ADVANCES</w:t>
      </w:r>
      <w:r w:rsidRPr="00CB5BB5">
        <w:t>.</w:t>
      </w:r>
    </w:p>
    <w:p w14:paraId="453A2765" w14:textId="77777777" w:rsidR="00CB5BB5" w:rsidRPr="00CB5BB5" w:rsidRDefault="00CB5BB5" w:rsidP="00CB5BB5">
      <w:pPr>
        <w:pStyle w:val="Bibliography"/>
      </w:pPr>
      <w:r w:rsidRPr="00CB5BB5">
        <w:lastRenderedPageBreak/>
        <w:t xml:space="preserve">Purcell, S., Neale, B., Todd-brown, K., Thomas, L., Ferreira, M. A. R., Bender, D., Maller, J., Sklar, P., Bakker, P. I. W. D., Daly, M. J., &amp; Sham, P. C. (2007). PLINK : A Tool Set for Whole-Genome Association and Population-Based Linkage Analyses. </w:t>
      </w:r>
      <w:r w:rsidRPr="00CB5BB5">
        <w:rPr>
          <w:i/>
          <w:iCs/>
        </w:rPr>
        <w:t>The American Journal of Human Genetics</w:t>
      </w:r>
      <w:r w:rsidRPr="00CB5BB5">
        <w:t xml:space="preserve">, </w:t>
      </w:r>
      <w:r w:rsidRPr="00CB5BB5">
        <w:rPr>
          <w:i/>
          <w:iCs/>
        </w:rPr>
        <w:t>81</w:t>
      </w:r>
      <w:r w:rsidRPr="00CB5BB5">
        <w:t>(September), 559–575. https://doi.org/10.1086/519795</w:t>
      </w:r>
    </w:p>
    <w:p w14:paraId="63061C97" w14:textId="77777777" w:rsidR="00CB5BB5" w:rsidRPr="00CB5BB5" w:rsidRDefault="00CB5BB5" w:rsidP="00CB5BB5">
      <w:pPr>
        <w:pStyle w:val="Bibliography"/>
      </w:pPr>
      <w:r w:rsidRPr="00CB5BB5">
        <w:t xml:space="preserve">Quinlan, A. R., &amp; Hall, I. M. (2010). BEDTools: A flexible suite of utilities for comparing genomic features. </w:t>
      </w:r>
      <w:r w:rsidRPr="00CB5BB5">
        <w:rPr>
          <w:i/>
          <w:iCs/>
        </w:rPr>
        <w:t>Bioinformatics</w:t>
      </w:r>
      <w:r w:rsidRPr="00CB5BB5">
        <w:t xml:space="preserve">, </w:t>
      </w:r>
      <w:r w:rsidRPr="00CB5BB5">
        <w:rPr>
          <w:i/>
          <w:iCs/>
        </w:rPr>
        <w:t>26</w:t>
      </w:r>
      <w:r w:rsidRPr="00CB5BB5">
        <w:t>(6), 841–842. https://doi.org/10.1093/bioinformatics/btq033</w:t>
      </w:r>
    </w:p>
    <w:p w14:paraId="7C83B0F5" w14:textId="77777777" w:rsidR="00CB5BB5" w:rsidRPr="00CB5BB5" w:rsidRDefault="00CB5BB5" w:rsidP="00CB5BB5">
      <w:pPr>
        <w:pStyle w:val="Bibliography"/>
      </w:pPr>
      <w:r w:rsidRPr="00CB5BB5">
        <w:t xml:space="preserve">Rankin, D. J., Dieckmann, U., &amp; Kokko, H. (2011). Sexual Conflict and the Tragedy of the Commons. </w:t>
      </w:r>
      <w:r w:rsidRPr="00CB5BB5">
        <w:rPr>
          <w:i/>
          <w:iCs/>
        </w:rPr>
        <w:t>The American Naturalist</w:t>
      </w:r>
      <w:r w:rsidRPr="00CB5BB5">
        <w:t xml:space="preserve">, </w:t>
      </w:r>
      <w:r w:rsidRPr="00CB5BB5">
        <w:rPr>
          <w:i/>
          <w:iCs/>
        </w:rPr>
        <w:t>177</w:t>
      </w:r>
      <w:r w:rsidRPr="00CB5BB5">
        <w:t>(6), 780–791. https://doi.org/10.1086/659947</w:t>
      </w:r>
    </w:p>
    <w:p w14:paraId="63289A9E" w14:textId="77777777" w:rsidR="00CB5BB5" w:rsidRPr="00CB5BB5" w:rsidRDefault="00CB5BB5" w:rsidP="00CB5BB5">
      <w:pPr>
        <w:pStyle w:val="Bibliography"/>
      </w:pPr>
      <w:r w:rsidRPr="00CB5BB5">
        <w:t xml:space="preserve">Rimmer, A., Phan, H., Mathieson, I., Iqbal, Z., Twigg, S. R. F., WGS500 Consortium, Wilkie, A. O. M., McVean, G., &amp; Lunter, G. (2014). Integrating mapping-, assembly- and haplotype-based approaches for calling variants in clinical sequencing applications. </w:t>
      </w:r>
      <w:r w:rsidRPr="00CB5BB5">
        <w:rPr>
          <w:i/>
          <w:iCs/>
        </w:rPr>
        <w:t>Nature Genetics</w:t>
      </w:r>
      <w:r w:rsidRPr="00CB5BB5">
        <w:t xml:space="preserve">, </w:t>
      </w:r>
      <w:r w:rsidRPr="00CB5BB5">
        <w:rPr>
          <w:i/>
          <w:iCs/>
        </w:rPr>
        <w:t>46</w:t>
      </w:r>
      <w:r w:rsidRPr="00CB5BB5">
        <w:t>(8), 912–918. https://doi.org/10.1038/ng.3036</w:t>
      </w:r>
    </w:p>
    <w:p w14:paraId="27C083BB" w14:textId="77777777" w:rsidR="00CB5BB5" w:rsidRPr="00CB5BB5" w:rsidRDefault="00CB5BB5" w:rsidP="00CB5BB5">
      <w:pPr>
        <w:pStyle w:val="Bibliography"/>
      </w:pPr>
      <w:r w:rsidRPr="00CB5BB5">
        <w:t xml:space="preserve">Robertson, B. C., Elliott, G. P., Eason, D. K., Clout, M. N., &amp; Gemmell, N. J. (2006). Sex allocation theory aids species conservation. </w:t>
      </w:r>
      <w:r w:rsidRPr="00CB5BB5">
        <w:rPr>
          <w:i/>
          <w:iCs/>
        </w:rPr>
        <w:t>Biology Letters</w:t>
      </w:r>
      <w:r w:rsidRPr="00CB5BB5">
        <w:t xml:space="preserve">, </w:t>
      </w:r>
      <w:r w:rsidRPr="00CB5BB5">
        <w:rPr>
          <w:i/>
          <w:iCs/>
        </w:rPr>
        <w:t>2</w:t>
      </w:r>
      <w:r w:rsidRPr="00CB5BB5">
        <w:t>(2), 229–231. https://doi.org/10.1098/rsbl.2005.0430</w:t>
      </w:r>
    </w:p>
    <w:p w14:paraId="1F8A58BB" w14:textId="77777777" w:rsidR="00CB5BB5" w:rsidRPr="00CB5BB5" w:rsidRDefault="00CB5BB5" w:rsidP="00CB5BB5">
      <w:pPr>
        <w:pStyle w:val="Bibliography"/>
      </w:pPr>
      <w:r w:rsidRPr="00CB5BB5">
        <w:t xml:space="preserve">Shao, C., Li, Q., Chen, S., Zhang, P., Lian, J., Hu, Q., Sun, B., Jin, L., Liu, S., Wang, Z., Zhao, H., Jin, Z., Liang, Z., Li, Y., Zheng, Q., Zhang, Y., Wang, J., &amp; Zhang, G. (2014). Epigenetic modification and inheritance in sexual reversal of fish. </w:t>
      </w:r>
      <w:r w:rsidRPr="00CB5BB5">
        <w:rPr>
          <w:i/>
          <w:iCs/>
        </w:rPr>
        <w:t>Genome Research</w:t>
      </w:r>
      <w:r w:rsidRPr="00CB5BB5">
        <w:t xml:space="preserve">, </w:t>
      </w:r>
      <w:r w:rsidRPr="00CB5BB5">
        <w:rPr>
          <w:i/>
          <w:iCs/>
        </w:rPr>
        <w:t>24</w:t>
      </w:r>
      <w:r w:rsidRPr="00CB5BB5">
        <w:t>(4), 604–615. https://doi.org/10.1101/gr.162172.113</w:t>
      </w:r>
    </w:p>
    <w:p w14:paraId="197AAF77" w14:textId="77777777" w:rsidR="00CB5BB5" w:rsidRPr="00CB5BB5" w:rsidRDefault="00CB5BB5" w:rsidP="00CB5BB5">
      <w:pPr>
        <w:pStyle w:val="Bibliography"/>
      </w:pPr>
      <w:r w:rsidRPr="00CB5BB5">
        <w:t xml:space="preserve">Smith, J. J., Timoshevskaya, N., Ye, C., Holt, C., Keinath, M. C., Parker, H. J., Cook, M. E., Hess, J. E., Narum, S. R., Lamanna, F., Kaessmann, H., Timoshevskiy, V. A., Waterbury, C. K. M., Saraceno, C., Wiedemann, L. M., Robb, S. M. C., Baker, C., Eichler, E. E., </w:t>
      </w:r>
      <w:r w:rsidRPr="00CB5BB5">
        <w:lastRenderedPageBreak/>
        <w:t xml:space="preserve">Hockman, D., … Amemiya, C. T. (2018). The sea lamprey germline genome provides insights into programmed genome rearrangement and vertebrate evolution. </w:t>
      </w:r>
      <w:r w:rsidRPr="00CB5BB5">
        <w:rPr>
          <w:i/>
          <w:iCs/>
        </w:rPr>
        <w:t>Nature Genetics</w:t>
      </w:r>
      <w:r w:rsidRPr="00CB5BB5">
        <w:t xml:space="preserve">, </w:t>
      </w:r>
      <w:r w:rsidRPr="00CB5BB5">
        <w:rPr>
          <w:i/>
          <w:iCs/>
        </w:rPr>
        <w:t>50</w:t>
      </w:r>
      <w:r w:rsidRPr="00CB5BB5">
        <w:t>(2), 270–277. https://doi.org/10.1038/s41588-017-0036-1</w:t>
      </w:r>
    </w:p>
    <w:p w14:paraId="12AA1E2F" w14:textId="77777777" w:rsidR="00CB5BB5" w:rsidRPr="00CB5BB5" w:rsidRDefault="00CB5BB5" w:rsidP="00CB5BB5">
      <w:pPr>
        <w:pStyle w:val="Bibliography"/>
      </w:pPr>
      <w:r w:rsidRPr="00CB5BB5">
        <w:t xml:space="preserve">Stelkens, R. B., &amp; Wedekind, C. (2010). Environmental sex reversal, Trojan sex genes, and sex ratio adjustment: Conditions and population consequences: ENVIRONMENTAL SEX REVERSAL AND TROJAN SEX GENES. </w:t>
      </w:r>
      <w:r w:rsidRPr="00CB5BB5">
        <w:rPr>
          <w:i/>
          <w:iCs/>
        </w:rPr>
        <w:t>Molecular Ecology</w:t>
      </w:r>
      <w:r w:rsidRPr="00CB5BB5">
        <w:t xml:space="preserve">, </w:t>
      </w:r>
      <w:r w:rsidRPr="00CB5BB5">
        <w:rPr>
          <w:i/>
          <w:iCs/>
        </w:rPr>
        <w:t>19</w:t>
      </w:r>
      <w:r w:rsidRPr="00CB5BB5">
        <w:t>(4), 627–646. https://doi.org/10.1111/j.1365-294X.2010.04526.x</w:t>
      </w:r>
    </w:p>
    <w:p w14:paraId="23549C29" w14:textId="77777777" w:rsidR="00CB5BB5" w:rsidRPr="00CB5BB5" w:rsidRDefault="00CB5BB5" w:rsidP="00CB5BB5">
      <w:pPr>
        <w:pStyle w:val="Bibliography"/>
      </w:pPr>
      <w:r w:rsidRPr="00CB5BB5">
        <w:t xml:space="preserve">Timoshevskaya, N., Eşkut, K. İ., Timoshevskiy, V. A., Robb, S. M. C., Holt, C., Hess, J. E., Parker, H. J., Baker, C. F., Miller, A. K., Saraceno, C., Yandell, M., Krumlauf, R., Narum, S. R., Lampman, R. T., Gemmell, N. J., Mountcastle, J., Haase, B., Balacco, J. R., Formenti, G., … Smith, J. J. (2023). An improved germline genome assembly for the sea lamprey Petromyzon marinus illuminates the evolution of germline-specific chromosomes. </w:t>
      </w:r>
      <w:r w:rsidRPr="00CB5BB5">
        <w:rPr>
          <w:i/>
          <w:iCs/>
        </w:rPr>
        <w:t>Cell Reports</w:t>
      </w:r>
      <w:r w:rsidRPr="00CB5BB5">
        <w:t xml:space="preserve">, </w:t>
      </w:r>
      <w:r w:rsidRPr="00CB5BB5">
        <w:rPr>
          <w:i/>
          <w:iCs/>
        </w:rPr>
        <w:t>42</w:t>
      </w:r>
      <w:r w:rsidRPr="00CB5BB5">
        <w:t>(3), 112263. https://doi.org/10.1016/j.celrep.2023.112263</w:t>
      </w:r>
    </w:p>
    <w:p w14:paraId="7FF79560" w14:textId="77777777" w:rsidR="00CB5BB5" w:rsidRPr="00CB5BB5" w:rsidRDefault="00CB5BB5" w:rsidP="00CB5BB5">
      <w:pPr>
        <w:pStyle w:val="Bibliography"/>
      </w:pPr>
      <w:r w:rsidRPr="00CB5BB5">
        <w:t xml:space="preserve">Trivers, R. L., &amp; Willard, D. E. (1973). Natural Selection of Parental Ability to Vary the Sex Ratio of Offspring. </w:t>
      </w:r>
      <w:r w:rsidRPr="00CB5BB5">
        <w:rPr>
          <w:i/>
          <w:iCs/>
        </w:rPr>
        <w:t>Science</w:t>
      </w:r>
      <w:r w:rsidRPr="00CB5BB5">
        <w:t xml:space="preserve">, </w:t>
      </w:r>
      <w:r w:rsidRPr="00CB5BB5">
        <w:rPr>
          <w:i/>
          <w:iCs/>
        </w:rPr>
        <w:t>179</w:t>
      </w:r>
      <w:r w:rsidRPr="00CB5BB5">
        <w:t>(4068), 90–92. https://doi.org/10.1126/science.179.4068.90</w:t>
      </w:r>
    </w:p>
    <w:p w14:paraId="582A84D3" w14:textId="77777777" w:rsidR="00CB5BB5" w:rsidRPr="00CB5BB5" w:rsidRDefault="00CB5BB5" w:rsidP="00CB5BB5">
      <w:pPr>
        <w:pStyle w:val="Bibliography"/>
      </w:pPr>
      <w:r w:rsidRPr="00CB5BB5">
        <w:t xml:space="preserve">Voichek, Y., &amp; Weigel, D. (2020). Identifying genetic variants underlying phenotypic variation in plants without complete genomes. </w:t>
      </w:r>
      <w:r w:rsidRPr="00CB5BB5">
        <w:rPr>
          <w:i/>
          <w:iCs/>
        </w:rPr>
        <w:t>Nature Genetics</w:t>
      </w:r>
      <w:r w:rsidRPr="00CB5BB5">
        <w:t xml:space="preserve">, </w:t>
      </w:r>
      <w:r w:rsidRPr="00CB5BB5">
        <w:rPr>
          <w:i/>
          <w:iCs/>
        </w:rPr>
        <w:t>52</w:t>
      </w:r>
      <w:r w:rsidRPr="00CB5BB5">
        <w:t>(5), 534–540. https://doi.org/10.1038/s41588-020-0612-7</w:t>
      </w:r>
    </w:p>
    <w:p w14:paraId="723683B7" w14:textId="77777777" w:rsidR="00CB5BB5" w:rsidRPr="00CB5BB5" w:rsidRDefault="00CB5BB5" w:rsidP="00CB5BB5">
      <w:pPr>
        <w:pStyle w:val="Bibliography"/>
      </w:pPr>
      <w:r w:rsidRPr="00CB5BB5">
        <w:t xml:space="preserve">Volff, J. N. (2005). Genome evolution and biodiversity in teleost fish. </w:t>
      </w:r>
      <w:r w:rsidRPr="00CB5BB5">
        <w:rPr>
          <w:i/>
          <w:iCs/>
        </w:rPr>
        <w:t>Heredity</w:t>
      </w:r>
      <w:r w:rsidRPr="00CB5BB5">
        <w:t xml:space="preserve">, </w:t>
      </w:r>
      <w:r w:rsidRPr="00CB5BB5">
        <w:rPr>
          <w:i/>
          <w:iCs/>
        </w:rPr>
        <w:t>94</w:t>
      </w:r>
      <w:r w:rsidRPr="00CB5BB5">
        <w:t>(3), 280–294. https://doi.org/10.1038/sj.hdy.6800635</w:t>
      </w:r>
    </w:p>
    <w:p w14:paraId="3068075B" w14:textId="77777777" w:rsidR="00CB5BB5" w:rsidRPr="00CB5BB5" w:rsidRDefault="00CB5BB5" w:rsidP="00CB5BB5">
      <w:pPr>
        <w:pStyle w:val="Bibliography"/>
      </w:pPr>
      <w:r w:rsidRPr="00CB5BB5">
        <w:t xml:space="preserve">Wedekind, C. (2002). Manipulating sex ratios for conservation: Short‐term risks and long‐term benefits. </w:t>
      </w:r>
      <w:r w:rsidRPr="00CB5BB5">
        <w:rPr>
          <w:i/>
          <w:iCs/>
        </w:rPr>
        <w:t>Animal Conservation</w:t>
      </w:r>
      <w:r w:rsidRPr="00CB5BB5">
        <w:t xml:space="preserve">, </w:t>
      </w:r>
      <w:r w:rsidRPr="00CB5BB5">
        <w:rPr>
          <w:i/>
          <w:iCs/>
        </w:rPr>
        <w:t>5</w:t>
      </w:r>
      <w:r w:rsidRPr="00CB5BB5">
        <w:t>, 13–20. https://doi.org/10.1017/S1367943002001026</w:t>
      </w:r>
    </w:p>
    <w:p w14:paraId="21EEFBE9" w14:textId="77777777" w:rsidR="00CB5BB5" w:rsidRPr="00CB5BB5" w:rsidRDefault="00CB5BB5" w:rsidP="00CB5BB5">
      <w:pPr>
        <w:pStyle w:val="Bibliography"/>
      </w:pPr>
      <w:r w:rsidRPr="00CB5BB5">
        <w:lastRenderedPageBreak/>
        <w:t xml:space="preserve">Zhou, X., &amp; Stephens, M. (2012). Genome-wide efficient mixed-model analysis for association studies. </w:t>
      </w:r>
      <w:r w:rsidRPr="00CB5BB5">
        <w:rPr>
          <w:i/>
          <w:iCs/>
        </w:rPr>
        <w:t>Nature Genetics</w:t>
      </w:r>
      <w:r w:rsidRPr="00CB5BB5">
        <w:t xml:space="preserve">, </w:t>
      </w:r>
      <w:r w:rsidRPr="00CB5BB5">
        <w:rPr>
          <w:i/>
          <w:iCs/>
        </w:rPr>
        <w:t>44</w:t>
      </w:r>
      <w:r w:rsidRPr="00CB5BB5">
        <w:t>(7), 821–824. https://doi.org/10.1038/ng.2310</w:t>
      </w:r>
    </w:p>
    <w:p w14:paraId="597888A0" w14:textId="281E74DE" w:rsidR="00E17F08" w:rsidRPr="00A951B3" w:rsidRDefault="00E17F08" w:rsidP="00E17F08">
      <w:pPr>
        <w:spacing w:line="276" w:lineRule="auto"/>
        <w:rPr>
          <w:rFonts w:asciiTheme="majorHAnsi" w:hAnsiTheme="majorHAnsi" w:cstheme="majorHAnsi"/>
        </w:rPr>
      </w:pPr>
      <w:r>
        <w:rPr>
          <w:rFonts w:asciiTheme="majorHAnsi" w:hAnsiTheme="majorHAnsi" w:cstheme="majorHAnsi"/>
        </w:rPr>
        <w:fldChar w:fldCharType="end"/>
      </w:r>
    </w:p>
    <w:sectPr w:rsidR="00E17F08" w:rsidRPr="00A951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Andrea Schreier" w:date="2023-10-28T10:15:00Z" w:initials="AS">
    <w:p w14:paraId="54909529" w14:textId="77777777" w:rsidR="007215B8" w:rsidRDefault="00EF3EBC" w:rsidP="0017421E">
      <w:r>
        <w:rPr>
          <w:rStyle w:val="CommentReference"/>
        </w:rPr>
        <w:annotationRef/>
      </w:r>
      <w:r w:rsidR="007215B8">
        <w:rPr>
          <w:sz w:val="20"/>
          <w:szCs w:val="20"/>
        </w:rPr>
        <w:t>As mentioned in previous drafts, I don’t think this section is necessary and I’m not even sure it is permissible  - would need to check Grad Studies dissertation format requirements. Each chapter is supposed to be written as a manuscript and this information would need to be incorporated in an introduction. I’d like to see this text moved into the introduction. This shouldn’t be hard because this material would be found at the beginning of the intro, since its scope is relatively broad. Then you can drill into the delta smelt specifics to define the knowledge gap and introduce your scientific questions. You will just need to read through the whole introduction again to make sure there are no repetitive sections.</w:t>
      </w:r>
    </w:p>
  </w:comment>
  <w:comment w:id="6" w:author="Shannon Erica Kendal Joslin" w:date="2023-10-31T08:53:00Z" w:initials="SEKJ">
    <w:p w14:paraId="75FF5E32" w14:textId="3A79507A" w:rsidR="00347F5F" w:rsidRDefault="00347F5F">
      <w:pPr>
        <w:pStyle w:val="CommentText"/>
      </w:pPr>
      <w:r>
        <w:rPr>
          <w:rStyle w:val="CommentReference"/>
        </w:rPr>
        <w:annotationRef/>
      </w:r>
      <w:r>
        <w:t>Makes sense, I’ll move the sex marker text first, then re-work the genome section!</w:t>
      </w:r>
    </w:p>
  </w:comment>
  <w:comment w:id="16" w:author="Andrea Schreier" w:date="2023-10-28T10:11:00Z" w:initials="AS">
    <w:p w14:paraId="102DB9E3" w14:textId="45AEC918" w:rsidR="00EF3EBC" w:rsidRDefault="00EF3EBC" w:rsidP="00BB7DBC">
      <w:r>
        <w:rPr>
          <w:rStyle w:val="CommentReference"/>
        </w:rPr>
        <w:annotationRef/>
      </w:r>
      <w:r>
        <w:rPr>
          <w:color w:val="000000"/>
          <w:sz w:val="20"/>
          <w:szCs w:val="20"/>
        </w:rPr>
        <w:t>For species with ESD? It would be great to see a citation for this, especially the sex reversal piece. My knowledge of sex reversal has to do with exposure to endocrine disruptors and typically sex reversal can only occur at a particular life stage. But maybe that is different for ESD?</w:t>
      </w:r>
    </w:p>
  </w:comment>
  <w:comment w:id="17" w:author="Andrea Schreier" w:date="2023-10-28T10:14:00Z" w:initials="AS">
    <w:p w14:paraId="5C4A91A6" w14:textId="77777777" w:rsidR="00EF3EBC" w:rsidRDefault="00EF3EBC" w:rsidP="0028261F">
      <w:r>
        <w:rPr>
          <w:rStyle w:val="CommentReference"/>
        </w:rPr>
        <w:annotationRef/>
      </w:r>
      <w:r>
        <w:rPr>
          <w:color w:val="000000"/>
          <w:sz w:val="20"/>
          <w:szCs w:val="20"/>
        </w:rPr>
        <w:t>There is a lot of information smushed into this sentence. I tried to improve the flow, but I think the sentence may need to be broken up into multiple sentences for clarity.</w:t>
      </w:r>
    </w:p>
  </w:comment>
  <w:comment w:id="18" w:author="Andrea Schreier" w:date="2023-10-28T10:20:00Z" w:initials="AS">
    <w:p w14:paraId="1670FCE6" w14:textId="77777777" w:rsidR="00A8647B" w:rsidRDefault="00A8647B" w:rsidP="00A75B0D">
      <w:r>
        <w:rPr>
          <w:rStyle w:val="CommentReference"/>
        </w:rPr>
        <w:annotationRef/>
      </w:r>
      <w:r>
        <w:rPr>
          <w:color w:val="000000"/>
          <w:sz w:val="20"/>
          <w:szCs w:val="20"/>
        </w:rPr>
        <w:t>Is this getting at reduced Ne due to sex ratio bias? If so, can it be made more explicit? If not, Ne reduction should be mentioned as a consequence of biased sex ratios.</w:t>
      </w:r>
    </w:p>
  </w:comment>
  <w:comment w:id="29" w:author="Andrea Schreier" w:date="2023-10-28T10:43:00Z" w:initials="AS">
    <w:p w14:paraId="5673A1C3" w14:textId="77777777" w:rsidR="007215B8" w:rsidRDefault="007215B8" w:rsidP="00197ED9">
      <w:r>
        <w:rPr>
          <w:rStyle w:val="CommentReference"/>
        </w:rPr>
        <w:annotationRef/>
      </w:r>
      <w:r>
        <w:rPr>
          <w:color w:val="000000"/>
          <w:sz w:val="20"/>
          <w:szCs w:val="20"/>
        </w:rPr>
        <w:t>This is repetitive of text above.</w:t>
      </w:r>
    </w:p>
  </w:comment>
  <w:comment w:id="30" w:author="Andrea Schreier" w:date="2023-10-28T10:49:00Z" w:initials="AS">
    <w:p w14:paraId="0896DE9F" w14:textId="77777777" w:rsidR="007215B8" w:rsidRDefault="007215B8" w:rsidP="00033871">
      <w:r>
        <w:rPr>
          <w:rStyle w:val="CommentReference"/>
        </w:rPr>
        <w:annotationRef/>
      </w:r>
      <w:r>
        <w:rPr>
          <w:color w:val="000000"/>
          <w:sz w:val="20"/>
          <w:szCs w:val="20"/>
        </w:rPr>
        <w:t>Can this be made more specific? What would allow ecologists to sex without take? (Though there will be take even with a genetic marker, because a fin clip would be required. But it is relatively non-invasive take.)</w:t>
      </w:r>
    </w:p>
  </w:comment>
  <w:comment w:id="31" w:author="Andrea Schreier" w:date="2023-10-28T10:50:00Z" w:initials="AS">
    <w:p w14:paraId="7093580F" w14:textId="77777777" w:rsidR="007215B8" w:rsidRDefault="007215B8" w:rsidP="00F71625">
      <w:r>
        <w:rPr>
          <w:rStyle w:val="CommentReference"/>
        </w:rPr>
        <w:annotationRef/>
      </w:r>
      <w:r>
        <w:rPr>
          <w:color w:val="000000"/>
          <w:sz w:val="20"/>
          <w:szCs w:val="20"/>
        </w:rPr>
        <w:t>I don’t believe that the FCCL controls sex ratios. Most conservation programs for fish with GSD don’t because the sex ratio is typically 50-50 in captivity.</w:t>
      </w:r>
    </w:p>
  </w:comment>
  <w:comment w:id="32" w:author="Andrea Schreier" w:date="2023-10-28T10:56:00Z" w:initials="AS">
    <w:p w14:paraId="50460930" w14:textId="77777777" w:rsidR="00401A7D" w:rsidRDefault="00401A7D" w:rsidP="004203E6">
      <w:r>
        <w:rPr>
          <w:rStyle w:val="CommentReference"/>
        </w:rPr>
        <w:annotationRef/>
      </w:r>
      <w:r>
        <w:rPr>
          <w:color w:val="000000"/>
          <w:sz w:val="20"/>
          <w:szCs w:val="20"/>
        </w:rPr>
        <w:t>This language is pretty general/vague. What are some specific things that managers could use a sex marker for? Or what could they do with sex information?</w:t>
      </w:r>
    </w:p>
  </w:comment>
  <w:comment w:id="34" w:author="Andrea Schreier" w:date="2023-10-28T11:44:00Z" w:initials="AS">
    <w:p w14:paraId="034B7E74" w14:textId="77777777" w:rsidR="00600EE0" w:rsidRDefault="00600EE0" w:rsidP="0005251E">
      <w:r>
        <w:rPr>
          <w:rStyle w:val="CommentReference"/>
        </w:rPr>
        <w:annotationRef/>
      </w:r>
      <w:r>
        <w:rPr>
          <w:color w:val="000000"/>
          <w:sz w:val="20"/>
          <w:szCs w:val="20"/>
        </w:rPr>
        <w:t>Can this be followed with a sentence (or a few sentences) about the rationale behind each of these approaches? For example, what is being looked for with the GWAS? How would a depth analysis reveal a sex determining region? Etc</w:t>
      </w:r>
    </w:p>
  </w:comment>
  <w:comment w:id="42" w:author="Andrea Schreier" w:date="2023-10-28T11:38:00Z" w:initials="AS">
    <w:p w14:paraId="66626900" w14:textId="4FCA7197" w:rsidR="00600EE0" w:rsidRDefault="00600EE0" w:rsidP="00E00D51">
      <w:r>
        <w:rPr>
          <w:rStyle w:val="CommentReference"/>
        </w:rPr>
        <w:annotationRef/>
      </w:r>
      <w:r>
        <w:rPr>
          <w:color w:val="000000"/>
          <w:sz w:val="20"/>
          <w:szCs w:val="20"/>
        </w:rPr>
        <w:t>Deionized water?</w:t>
      </w:r>
    </w:p>
  </w:comment>
  <w:comment w:id="44" w:author="Andrea Schreier" w:date="2023-10-28T11:40:00Z" w:initials="AS">
    <w:p w14:paraId="7222316B" w14:textId="77777777" w:rsidR="00600EE0" w:rsidRDefault="00600EE0" w:rsidP="005560A8">
      <w:r>
        <w:rPr>
          <w:rStyle w:val="CommentReference"/>
        </w:rPr>
        <w:annotationRef/>
      </w:r>
      <w:r>
        <w:rPr>
          <w:color w:val="000000"/>
          <w:sz w:val="20"/>
          <w:szCs w:val="20"/>
        </w:rPr>
        <w:t>Were data from both digests included in later analyses?</w:t>
      </w:r>
    </w:p>
  </w:comment>
  <w:comment w:id="45" w:author="Shannon Erica Kendal Joslin" w:date="2023-10-29T11:23:00Z" w:initials="SEKJ">
    <w:p w14:paraId="2B7E6CE4" w14:textId="476A3B45" w:rsidR="0098776E" w:rsidRDefault="0098776E">
      <w:pPr>
        <w:pStyle w:val="CommentText"/>
      </w:pPr>
      <w:r>
        <w:rPr>
          <w:rStyle w:val="CommentReference"/>
        </w:rPr>
        <w:annotationRef/>
      </w:r>
      <w:r>
        <w:t>They weren’t should I delete mentioning Sbf1 and just state we used Pst1 to obtain a broad distribution of loci throughout the genome?</w:t>
      </w:r>
    </w:p>
  </w:comment>
  <w:comment w:id="47" w:author="Andrea Schreier" w:date="2023-10-28T11:42:00Z" w:initials="AS">
    <w:p w14:paraId="47E4870C" w14:textId="77777777" w:rsidR="00600EE0" w:rsidRDefault="00600EE0" w:rsidP="000A2212">
      <w:r>
        <w:rPr>
          <w:rStyle w:val="CommentReference"/>
        </w:rPr>
        <w:annotationRef/>
      </w:r>
      <w:r>
        <w:rPr>
          <w:color w:val="000000"/>
          <w:sz w:val="20"/>
          <w:szCs w:val="20"/>
        </w:rPr>
        <w:t>Does this mean that 0.05 was used in the formula or that 0.05 was the ending adjusted p value?</w:t>
      </w:r>
    </w:p>
  </w:comment>
  <w:comment w:id="48" w:author="Andrea Schreier" w:date="2023-10-28T11:44:00Z" w:initials="AS">
    <w:p w14:paraId="4360FD0D" w14:textId="77777777" w:rsidR="00600EE0" w:rsidRDefault="00600EE0" w:rsidP="00A74733">
      <w:r>
        <w:rPr>
          <w:rStyle w:val="CommentReference"/>
        </w:rPr>
        <w:annotationRef/>
      </w:r>
      <w:r>
        <w:rPr>
          <w:color w:val="000000"/>
          <w:sz w:val="20"/>
          <w:szCs w:val="20"/>
        </w:rPr>
        <w:t>Radtags?</w:t>
      </w:r>
    </w:p>
  </w:comment>
  <w:comment w:id="52" w:author="Andrea Schreier" w:date="2023-10-28T11:49:00Z" w:initials="AS">
    <w:p w14:paraId="3899AB7E" w14:textId="77777777" w:rsidR="00114E1F" w:rsidRDefault="00114E1F" w:rsidP="000E6517">
      <w:r>
        <w:rPr>
          <w:rStyle w:val="CommentReference"/>
        </w:rPr>
        <w:annotationRef/>
      </w:r>
      <w:r>
        <w:rPr>
          <w:color w:val="000000"/>
          <w:sz w:val="20"/>
          <w:szCs w:val="20"/>
        </w:rPr>
        <w:t>This may not be the best way but it would be good to cite your genome assembly chapter that has context for what A1 is.</w:t>
      </w:r>
    </w:p>
  </w:comment>
  <w:comment w:id="58" w:author="Shannon Erica Kendal Joslin" w:date="2023-10-26T20:57:00Z" w:initials="SEKJ">
    <w:p w14:paraId="0849E696" w14:textId="60FA9427" w:rsidR="00360C3C" w:rsidRDefault="00360C3C">
      <w:pPr>
        <w:pStyle w:val="CommentText"/>
      </w:pPr>
      <w:r>
        <w:rPr>
          <w:rStyle w:val="CommentReference"/>
        </w:rPr>
        <w:annotationRef/>
      </w:r>
      <w:r>
        <w:t>I realized a full day into writing this section that I may just want to take it out because I didn’t find anything with this analysis and it’s the part that I’m the most behind in – none of the figure are publication quality and it will take me some time to create them. What do you think?</w:t>
      </w:r>
    </w:p>
  </w:comment>
  <w:comment w:id="59" w:author="Andrea Schreier" w:date="2023-10-28T11:51:00Z" w:initials="AS">
    <w:p w14:paraId="2376E7B7" w14:textId="77777777" w:rsidR="00114E1F" w:rsidRDefault="00114E1F" w:rsidP="00300079">
      <w:r>
        <w:rPr>
          <w:rStyle w:val="CommentReference"/>
        </w:rPr>
        <w:annotationRef/>
      </w:r>
      <w:r>
        <w:rPr>
          <w:color w:val="000000"/>
          <w:sz w:val="20"/>
          <w:szCs w:val="20"/>
        </w:rPr>
        <w:t xml:space="preserve">I think it should probably be left out, unfortunately. It is always frustrating to have to cut out text we have spent so much time on! </w:t>
      </w:r>
    </w:p>
  </w:comment>
  <w:comment w:id="60" w:author="Shannon Erica Kendal Joslin" w:date="2023-10-29T11:34:00Z" w:initials="SEKJ">
    <w:p w14:paraId="41D9A46C" w14:textId="47A55055" w:rsidR="00E576F3" w:rsidRDefault="00E576F3">
      <w:pPr>
        <w:pStyle w:val="CommentText"/>
      </w:pPr>
      <w:r>
        <w:rPr>
          <w:rStyle w:val="CommentReference"/>
        </w:rPr>
        <w:annotationRef/>
      </w:r>
      <w:r>
        <w:t xml:space="preserve">Sounds good, consider it deleted! I’m so excited about submitting at this point that it won’t phase me to cut out a couple months of work </w:t>
      </w:r>
      <w:proofErr w:type="gramStart"/>
      <w:r>
        <w:t>in order to</w:t>
      </w:r>
      <w:proofErr w:type="gramEnd"/>
      <w:r>
        <w:t xml:space="preserve"> not make writing more of a pain </w:t>
      </w:r>
      <w:r>
        <w:sym w:font="Wingdings" w:char="F04A"/>
      </w:r>
    </w:p>
  </w:comment>
  <w:comment w:id="73" w:author="Andrea Schreier" w:date="2023-10-28T11:57:00Z" w:initials="AS">
    <w:p w14:paraId="0DD5A503" w14:textId="77777777" w:rsidR="00114E1F" w:rsidRDefault="00114E1F" w:rsidP="00F50409">
      <w:r>
        <w:rPr>
          <w:rStyle w:val="CommentReference"/>
        </w:rPr>
        <w:annotationRef/>
      </w:r>
      <w:r>
        <w:rPr>
          <w:color w:val="000000"/>
          <w:sz w:val="20"/>
          <w:szCs w:val="20"/>
        </w:rPr>
        <w:t>Is this a mean?</w:t>
      </w:r>
    </w:p>
  </w:comment>
  <w:comment w:id="75" w:author="Andrea Schreier" w:date="2023-10-28T12:04:00Z" w:initials="AS">
    <w:p w14:paraId="7D17E49B" w14:textId="77777777" w:rsidR="000E65DB" w:rsidRDefault="000E65DB" w:rsidP="005556CB">
      <w:r>
        <w:rPr>
          <w:rStyle w:val="CommentReference"/>
        </w:rPr>
        <w:annotationRef/>
      </w:r>
      <w:r>
        <w:rPr>
          <w:color w:val="000000"/>
          <w:sz w:val="20"/>
          <w:szCs w:val="20"/>
        </w:rPr>
        <w:t>This is repetitive of the following sentence so it can be deleted.</w:t>
      </w:r>
    </w:p>
  </w:comment>
  <w:comment w:id="76" w:author="Andrea Schreier" w:date="2023-10-28T12:06:00Z" w:initials="AS">
    <w:p w14:paraId="6B953C39" w14:textId="77777777" w:rsidR="000E65DB" w:rsidRDefault="000E65DB" w:rsidP="00CC573E">
      <w:r>
        <w:rPr>
          <w:rStyle w:val="CommentReference"/>
        </w:rPr>
        <w:annotationRef/>
      </w:r>
      <w:r>
        <w:rPr>
          <w:color w:val="000000"/>
          <w:sz w:val="20"/>
          <w:szCs w:val="20"/>
        </w:rPr>
        <w:t xml:space="preserve">Can a sentence follow this explaining this observation? I’m assuming one of two alleles at those loci was highly associated with sex. Was the “male” allele found in females? At what proportion? Or was the “not male” allele found in males? </w:t>
      </w:r>
    </w:p>
  </w:comment>
  <w:comment w:id="78" w:author="Andrea Schreier" w:date="2023-10-28T12:07:00Z" w:initials="AS">
    <w:p w14:paraId="10F7899B" w14:textId="77777777" w:rsidR="000E65DB" w:rsidRDefault="000E65DB" w:rsidP="00682B15">
      <w:r>
        <w:rPr>
          <w:rStyle w:val="CommentReference"/>
        </w:rPr>
        <w:annotationRef/>
      </w:r>
      <w:r>
        <w:rPr>
          <w:color w:val="000000"/>
          <w:sz w:val="20"/>
          <w:szCs w:val="20"/>
        </w:rPr>
        <w:t>Unique to one sex? Since this is looking for a sex chromosome sequence, right?</w:t>
      </w:r>
    </w:p>
  </w:comment>
  <w:comment w:id="81" w:author="Andrea Schreier" w:date="2023-10-28T12:19:00Z" w:initials="AS">
    <w:p w14:paraId="747F9A81" w14:textId="77777777" w:rsidR="00F15883" w:rsidRDefault="00F15883" w:rsidP="00F45A7A">
      <w:r>
        <w:rPr>
          <w:rStyle w:val="CommentReference"/>
        </w:rPr>
        <w:annotationRef/>
      </w:r>
      <w:r>
        <w:rPr>
          <w:color w:val="000000"/>
          <w:sz w:val="20"/>
          <w:szCs w:val="20"/>
        </w:rPr>
        <w:t>Sequences near cut sites?</w:t>
      </w:r>
    </w:p>
  </w:comment>
  <w:comment w:id="83" w:author="Andrea Schreier" w:date="2023-10-28T12:32:00Z" w:initials="AS">
    <w:p w14:paraId="0914BA93" w14:textId="77777777" w:rsidR="00C14551" w:rsidRDefault="00C14551" w:rsidP="0063163D">
      <w:r>
        <w:rPr>
          <w:rStyle w:val="CommentReference"/>
        </w:rPr>
        <w:annotationRef/>
      </w:r>
      <w:r>
        <w:rPr>
          <w:color w:val="000000"/>
          <w:sz w:val="20"/>
          <w:szCs w:val="20"/>
        </w:rPr>
        <w:t>Is there anything known about sex determination in other smelt species? Like wakasagi? Could this possibility be put in context of other related species?</w:t>
      </w:r>
    </w:p>
  </w:comment>
  <w:comment w:id="84" w:author="Andrea Schreier" w:date="2023-10-28T12:34:00Z" w:initials="AS">
    <w:p w14:paraId="1D1FEB16" w14:textId="77777777" w:rsidR="00C14551" w:rsidRDefault="00C14551" w:rsidP="00497241">
      <w:r>
        <w:rPr>
          <w:rStyle w:val="CommentReference"/>
        </w:rPr>
        <w:annotationRef/>
      </w:r>
      <w:r>
        <w:rPr>
          <w:color w:val="000000"/>
          <w:sz w:val="20"/>
          <w:szCs w:val="20"/>
        </w:rPr>
        <w:t>Tens of thousands? Hundreds of thousands?</w:t>
      </w:r>
    </w:p>
  </w:comment>
  <w:comment w:id="86" w:author="Andrea Schreier" w:date="2023-10-28T12:37:00Z" w:initials="AS">
    <w:p w14:paraId="7FC4707C" w14:textId="77777777" w:rsidR="00C14551" w:rsidRDefault="00C14551" w:rsidP="000761A2">
      <w:r>
        <w:rPr>
          <w:rStyle w:val="CommentReference"/>
        </w:rPr>
        <w:annotationRef/>
      </w:r>
      <w:r>
        <w:rPr>
          <w:color w:val="000000"/>
          <w:sz w:val="20"/>
          <w:szCs w:val="20"/>
        </w:rPr>
        <w:t>Can the caption also indicate what the colors mean?</w:t>
      </w:r>
    </w:p>
  </w:comment>
  <w:comment w:id="96" w:author="Andrea Schreier" w:date="2023-10-28T12:38:00Z" w:initials="AS">
    <w:p w14:paraId="0205842B" w14:textId="77777777" w:rsidR="00C14551" w:rsidRDefault="00C14551" w:rsidP="00480767">
      <w:r>
        <w:rPr>
          <w:rStyle w:val="CommentReference"/>
        </w:rPr>
        <w:annotationRef/>
      </w:r>
      <w:r>
        <w:rPr>
          <w:color w:val="000000"/>
          <w:sz w:val="20"/>
          <w:szCs w:val="20"/>
        </w:rPr>
        <w:t>Since you talk about A1 in the text, can the caption indicate which of the four assemblies this is 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909529" w15:done="0"/>
  <w15:commentEx w15:paraId="75FF5E32" w15:paraIdParent="54909529" w15:done="0"/>
  <w15:commentEx w15:paraId="102DB9E3" w15:done="0"/>
  <w15:commentEx w15:paraId="5C4A91A6" w15:done="0"/>
  <w15:commentEx w15:paraId="1670FCE6" w15:done="0"/>
  <w15:commentEx w15:paraId="5673A1C3" w15:done="0"/>
  <w15:commentEx w15:paraId="0896DE9F" w15:done="0"/>
  <w15:commentEx w15:paraId="7093580F" w15:done="0"/>
  <w15:commentEx w15:paraId="50460930" w15:done="0"/>
  <w15:commentEx w15:paraId="034B7E74" w15:done="0"/>
  <w15:commentEx w15:paraId="66626900" w15:done="0"/>
  <w15:commentEx w15:paraId="7222316B" w15:done="0"/>
  <w15:commentEx w15:paraId="2B7E6CE4" w15:paraIdParent="7222316B" w15:done="0"/>
  <w15:commentEx w15:paraId="47E4870C" w15:done="0"/>
  <w15:commentEx w15:paraId="4360FD0D" w15:done="0"/>
  <w15:commentEx w15:paraId="3899AB7E" w15:done="0"/>
  <w15:commentEx w15:paraId="0849E696" w15:done="0"/>
  <w15:commentEx w15:paraId="2376E7B7" w15:paraIdParent="0849E696" w15:done="0"/>
  <w15:commentEx w15:paraId="41D9A46C" w15:paraIdParent="0849E696" w15:done="0"/>
  <w15:commentEx w15:paraId="0DD5A503" w15:done="0"/>
  <w15:commentEx w15:paraId="7D17E49B" w15:done="0"/>
  <w15:commentEx w15:paraId="6B953C39" w15:done="0"/>
  <w15:commentEx w15:paraId="10F7899B" w15:done="0"/>
  <w15:commentEx w15:paraId="747F9A81" w15:done="0"/>
  <w15:commentEx w15:paraId="0914BA93" w15:done="0"/>
  <w15:commentEx w15:paraId="1D1FEB16" w15:done="0"/>
  <w15:commentEx w15:paraId="7FC4707C" w15:done="0"/>
  <w15:commentEx w15:paraId="020584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2556979" w16cex:dateUtc="2023-10-28T17:15:00Z"/>
  <w16cex:commentExtensible w16cex:durableId="28EB3F04" w16cex:dateUtc="2023-10-30T23:53:00Z"/>
  <w16cex:commentExtensible w16cex:durableId="18D206AF" w16cex:dateUtc="2023-10-28T17:11:00Z"/>
  <w16cex:commentExtensible w16cex:durableId="190990C4" w16cex:dateUtc="2023-10-28T17:14:00Z"/>
  <w16cex:commentExtensible w16cex:durableId="2CAA5C0E" w16cex:dateUtc="2023-10-28T17:20:00Z"/>
  <w16cex:commentExtensible w16cex:durableId="57E1ADA0" w16cex:dateUtc="2023-10-28T17:43:00Z"/>
  <w16cex:commentExtensible w16cex:durableId="4CEFAAB1" w16cex:dateUtc="2023-10-28T17:49:00Z"/>
  <w16cex:commentExtensible w16cex:durableId="2384DEB0" w16cex:dateUtc="2023-10-28T17:50:00Z"/>
  <w16cex:commentExtensible w16cex:durableId="368305C4" w16cex:dateUtc="2023-10-28T17:56:00Z"/>
  <w16cex:commentExtensible w16cex:durableId="44300676" w16cex:dateUtc="2023-10-28T18:44:00Z"/>
  <w16cex:commentExtensible w16cex:durableId="3885E11C" w16cex:dateUtc="2023-10-28T18:38:00Z"/>
  <w16cex:commentExtensible w16cex:durableId="5E6A98F1" w16cex:dateUtc="2023-10-28T18:40:00Z"/>
  <w16cex:commentExtensible w16cex:durableId="28E8BF28" w16cex:dateUtc="2023-10-29T02:23:00Z"/>
  <w16cex:commentExtensible w16cex:durableId="098E9745" w16cex:dateUtc="2023-10-28T18:42:00Z"/>
  <w16cex:commentExtensible w16cex:durableId="4ACB90DB" w16cex:dateUtc="2023-10-28T18:44:00Z"/>
  <w16cex:commentExtensible w16cex:durableId="4A839427" w16cex:dateUtc="2023-10-28T18:49:00Z"/>
  <w16cex:commentExtensible w16cex:durableId="28E5512B" w16cex:dateUtc="2023-10-26T11:57:00Z"/>
  <w16cex:commentExtensible w16cex:durableId="6D883104" w16cex:dateUtc="2023-10-28T18:51:00Z"/>
  <w16cex:commentExtensible w16cex:durableId="28E8C1AA" w16cex:dateUtc="2023-10-29T02:34:00Z"/>
  <w16cex:commentExtensible w16cex:durableId="0659577B" w16cex:dateUtc="2023-10-28T18:57:00Z"/>
  <w16cex:commentExtensible w16cex:durableId="551539A3" w16cex:dateUtc="2023-10-28T19:04:00Z"/>
  <w16cex:commentExtensible w16cex:durableId="1735B32B" w16cex:dateUtc="2023-10-28T19:06:00Z"/>
  <w16cex:commentExtensible w16cex:durableId="30E5DB73" w16cex:dateUtc="2023-10-28T19:07:00Z"/>
  <w16cex:commentExtensible w16cex:durableId="6596DAB4" w16cex:dateUtc="2023-10-28T19:19:00Z"/>
  <w16cex:commentExtensible w16cex:durableId="04FB007F" w16cex:dateUtc="2023-10-28T19:32:00Z"/>
  <w16cex:commentExtensible w16cex:durableId="2BB9EB4E" w16cex:dateUtc="2023-10-28T19:34:00Z"/>
  <w16cex:commentExtensible w16cex:durableId="0C751737" w16cex:dateUtc="2023-10-28T19:37:00Z"/>
  <w16cex:commentExtensible w16cex:durableId="0FEF21B9" w16cex:dateUtc="2023-10-28T1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909529" w16cid:durableId="12556979"/>
  <w16cid:commentId w16cid:paraId="75FF5E32" w16cid:durableId="28EB3F04"/>
  <w16cid:commentId w16cid:paraId="102DB9E3" w16cid:durableId="18D206AF"/>
  <w16cid:commentId w16cid:paraId="5C4A91A6" w16cid:durableId="190990C4"/>
  <w16cid:commentId w16cid:paraId="1670FCE6" w16cid:durableId="2CAA5C0E"/>
  <w16cid:commentId w16cid:paraId="5673A1C3" w16cid:durableId="57E1ADA0"/>
  <w16cid:commentId w16cid:paraId="0896DE9F" w16cid:durableId="4CEFAAB1"/>
  <w16cid:commentId w16cid:paraId="7093580F" w16cid:durableId="2384DEB0"/>
  <w16cid:commentId w16cid:paraId="50460930" w16cid:durableId="368305C4"/>
  <w16cid:commentId w16cid:paraId="034B7E74" w16cid:durableId="44300676"/>
  <w16cid:commentId w16cid:paraId="66626900" w16cid:durableId="3885E11C"/>
  <w16cid:commentId w16cid:paraId="7222316B" w16cid:durableId="5E6A98F1"/>
  <w16cid:commentId w16cid:paraId="2B7E6CE4" w16cid:durableId="28E8BF28"/>
  <w16cid:commentId w16cid:paraId="47E4870C" w16cid:durableId="098E9745"/>
  <w16cid:commentId w16cid:paraId="4360FD0D" w16cid:durableId="4ACB90DB"/>
  <w16cid:commentId w16cid:paraId="3899AB7E" w16cid:durableId="4A839427"/>
  <w16cid:commentId w16cid:paraId="0849E696" w16cid:durableId="28E5512B"/>
  <w16cid:commentId w16cid:paraId="2376E7B7" w16cid:durableId="6D883104"/>
  <w16cid:commentId w16cid:paraId="41D9A46C" w16cid:durableId="28E8C1AA"/>
  <w16cid:commentId w16cid:paraId="0DD5A503" w16cid:durableId="0659577B"/>
  <w16cid:commentId w16cid:paraId="7D17E49B" w16cid:durableId="551539A3"/>
  <w16cid:commentId w16cid:paraId="6B953C39" w16cid:durableId="1735B32B"/>
  <w16cid:commentId w16cid:paraId="10F7899B" w16cid:durableId="30E5DB73"/>
  <w16cid:commentId w16cid:paraId="747F9A81" w16cid:durableId="6596DAB4"/>
  <w16cid:commentId w16cid:paraId="0914BA93" w16cid:durableId="04FB007F"/>
  <w16cid:commentId w16cid:paraId="1D1FEB16" w16cid:durableId="2BB9EB4E"/>
  <w16cid:commentId w16cid:paraId="7FC4707C" w16cid:durableId="0C751737"/>
  <w16cid:commentId w16cid:paraId="0205842B" w16cid:durableId="0FEF21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45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5D3C73"/>
    <w:multiLevelType w:val="multilevel"/>
    <w:tmpl w:val="75444A4C"/>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D117E2C"/>
    <w:multiLevelType w:val="hybridMultilevel"/>
    <w:tmpl w:val="7D56D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808F7"/>
    <w:multiLevelType w:val="multilevel"/>
    <w:tmpl w:val="35CC491E"/>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15:restartNumberingAfterBreak="0">
    <w:nsid w:val="6467207B"/>
    <w:multiLevelType w:val="hybridMultilevel"/>
    <w:tmpl w:val="DF486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33591D"/>
    <w:multiLevelType w:val="hybridMultilevel"/>
    <w:tmpl w:val="111A7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rson w15:author="Andrea Schreier">
    <w15:presenceInfo w15:providerId="AD" w15:userId="S::amdrauch@ucdavis.edu::f79b4462-bee1-4ace-88d0-48aa3e923f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1B5"/>
    <w:rsid w:val="0000163E"/>
    <w:rsid w:val="000114F5"/>
    <w:rsid w:val="00012E3E"/>
    <w:rsid w:val="00013FCD"/>
    <w:rsid w:val="000218FB"/>
    <w:rsid w:val="00025046"/>
    <w:rsid w:val="00032299"/>
    <w:rsid w:val="000368D6"/>
    <w:rsid w:val="000400DD"/>
    <w:rsid w:val="000475F6"/>
    <w:rsid w:val="0006406A"/>
    <w:rsid w:val="00065768"/>
    <w:rsid w:val="00073A51"/>
    <w:rsid w:val="00073F56"/>
    <w:rsid w:val="000921E8"/>
    <w:rsid w:val="000B2BCC"/>
    <w:rsid w:val="000C07A2"/>
    <w:rsid w:val="000D5DE9"/>
    <w:rsid w:val="000E3588"/>
    <w:rsid w:val="000E65DB"/>
    <w:rsid w:val="000F713B"/>
    <w:rsid w:val="00103D0C"/>
    <w:rsid w:val="00114E1F"/>
    <w:rsid w:val="00120DAA"/>
    <w:rsid w:val="00136479"/>
    <w:rsid w:val="00152959"/>
    <w:rsid w:val="0016154B"/>
    <w:rsid w:val="00167165"/>
    <w:rsid w:val="001843A6"/>
    <w:rsid w:val="00196F2D"/>
    <w:rsid w:val="001A76B3"/>
    <w:rsid w:val="001D0313"/>
    <w:rsid w:val="00201C60"/>
    <w:rsid w:val="00204900"/>
    <w:rsid w:val="002270FF"/>
    <w:rsid w:val="0023528C"/>
    <w:rsid w:val="00243B17"/>
    <w:rsid w:val="00244850"/>
    <w:rsid w:val="00247802"/>
    <w:rsid w:val="0025047B"/>
    <w:rsid w:val="00250681"/>
    <w:rsid w:val="00254121"/>
    <w:rsid w:val="002571B8"/>
    <w:rsid w:val="00267C1E"/>
    <w:rsid w:val="002834EC"/>
    <w:rsid w:val="00293332"/>
    <w:rsid w:val="00297033"/>
    <w:rsid w:val="00297D4D"/>
    <w:rsid w:val="002B77A4"/>
    <w:rsid w:val="002D55FE"/>
    <w:rsid w:val="002D631A"/>
    <w:rsid w:val="002E314E"/>
    <w:rsid w:val="002F3C85"/>
    <w:rsid w:val="002F7C48"/>
    <w:rsid w:val="003036A1"/>
    <w:rsid w:val="00317E6F"/>
    <w:rsid w:val="00326179"/>
    <w:rsid w:val="00334C7B"/>
    <w:rsid w:val="00347F5F"/>
    <w:rsid w:val="00360C3C"/>
    <w:rsid w:val="003630FC"/>
    <w:rsid w:val="00370451"/>
    <w:rsid w:val="00374A91"/>
    <w:rsid w:val="003756BF"/>
    <w:rsid w:val="0037796F"/>
    <w:rsid w:val="00392DB9"/>
    <w:rsid w:val="003C2264"/>
    <w:rsid w:val="003D178C"/>
    <w:rsid w:val="003D6F34"/>
    <w:rsid w:val="003E1581"/>
    <w:rsid w:val="003E19F2"/>
    <w:rsid w:val="003F25BE"/>
    <w:rsid w:val="003F5EFB"/>
    <w:rsid w:val="004013F3"/>
    <w:rsid w:val="00401A7D"/>
    <w:rsid w:val="00405742"/>
    <w:rsid w:val="00423B01"/>
    <w:rsid w:val="00434292"/>
    <w:rsid w:val="0043509C"/>
    <w:rsid w:val="00446AF6"/>
    <w:rsid w:val="00450E89"/>
    <w:rsid w:val="004760F5"/>
    <w:rsid w:val="00480197"/>
    <w:rsid w:val="00491240"/>
    <w:rsid w:val="004A14ED"/>
    <w:rsid w:val="004A7DA1"/>
    <w:rsid w:val="004B232B"/>
    <w:rsid w:val="004B5306"/>
    <w:rsid w:val="004D21D2"/>
    <w:rsid w:val="004D6B2D"/>
    <w:rsid w:val="004E2B9C"/>
    <w:rsid w:val="00502252"/>
    <w:rsid w:val="00514D8D"/>
    <w:rsid w:val="00527768"/>
    <w:rsid w:val="00533F4C"/>
    <w:rsid w:val="005401DC"/>
    <w:rsid w:val="005600B5"/>
    <w:rsid w:val="005608CB"/>
    <w:rsid w:val="00576563"/>
    <w:rsid w:val="00593331"/>
    <w:rsid w:val="005A169A"/>
    <w:rsid w:val="005A2758"/>
    <w:rsid w:val="005A5576"/>
    <w:rsid w:val="005B2062"/>
    <w:rsid w:val="005D6709"/>
    <w:rsid w:val="005F017B"/>
    <w:rsid w:val="005F443F"/>
    <w:rsid w:val="00600EE0"/>
    <w:rsid w:val="0060238E"/>
    <w:rsid w:val="00634434"/>
    <w:rsid w:val="0063461F"/>
    <w:rsid w:val="00643743"/>
    <w:rsid w:val="00645ED4"/>
    <w:rsid w:val="00656E37"/>
    <w:rsid w:val="00660295"/>
    <w:rsid w:val="00663CC9"/>
    <w:rsid w:val="0067064B"/>
    <w:rsid w:val="00680070"/>
    <w:rsid w:val="0068319D"/>
    <w:rsid w:val="00683A81"/>
    <w:rsid w:val="006958D8"/>
    <w:rsid w:val="006B0438"/>
    <w:rsid w:val="006B41B5"/>
    <w:rsid w:val="006B4DF5"/>
    <w:rsid w:val="006C2364"/>
    <w:rsid w:val="006C3C71"/>
    <w:rsid w:val="006C58C6"/>
    <w:rsid w:val="006C5ED0"/>
    <w:rsid w:val="006C683D"/>
    <w:rsid w:val="006E2350"/>
    <w:rsid w:val="006F1AC1"/>
    <w:rsid w:val="007016F6"/>
    <w:rsid w:val="00701F67"/>
    <w:rsid w:val="00704C99"/>
    <w:rsid w:val="00705E6B"/>
    <w:rsid w:val="007215B8"/>
    <w:rsid w:val="007328C2"/>
    <w:rsid w:val="00732B4B"/>
    <w:rsid w:val="007468BD"/>
    <w:rsid w:val="00747209"/>
    <w:rsid w:val="007528C6"/>
    <w:rsid w:val="0077392E"/>
    <w:rsid w:val="007750BC"/>
    <w:rsid w:val="00785095"/>
    <w:rsid w:val="0079069B"/>
    <w:rsid w:val="00790724"/>
    <w:rsid w:val="00791F7B"/>
    <w:rsid w:val="007C1D20"/>
    <w:rsid w:val="007C5F69"/>
    <w:rsid w:val="007D514A"/>
    <w:rsid w:val="00806A80"/>
    <w:rsid w:val="00807957"/>
    <w:rsid w:val="00813A5A"/>
    <w:rsid w:val="00813AA0"/>
    <w:rsid w:val="00821847"/>
    <w:rsid w:val="008235CC"/>
    <w:rsid w:val="0083566A"/>
    <w:rsid w:val="00835968"/>
    <w:rsid w:val="00836F11"/>
    <w:rsid w:val="00857AEC"/>
    <w:rsid w:val="00870107"/>
    <w:rsid w:val="0087177D"/>
    <w:rsid w:val="008725AE"/>
    <w:rsid w:val="00874266"/>
    <w:rsid w:val="008A5703"/>
    <w:rsid w:val="008A5B87"/>
    <w:rsid w:val="008C180C"/>
    <w:rsid w:val="008C4CFF"/>
    <w:rsid w:val="008D0A19"/>
    <w:rsid w:val="008D453E"/>
    <w:rsid w:val="008E69D6"/>
    <w:rsid w:val="009242AE"/>
    <w:rsid w:val="00924AE8"/>
    <w:rsid w:val="00940B9D"/>
    <w:rsid w:val="009411C6"/>
    <w:rsid w:val="00956297"/>
    <w:rsid w:val="0095798E"/>
    <w:rsid w:val="00972F3F"/>
    <w:rsid w:val="00973D64"/>
    <w:rsid w:val="00984091"/>
    <w:rsid w:val="00984759"/>
    <w:rsid w:val="009872AF"/>
    <w:rsid w:val="00987664"/>
    <w:rsid w:val="0098776E"/>
    <w:rsid w:val="009C2E1F"/>
    <w:rsid w:val="009D01E2"/>
    <w:rsid w:val="009D43E2"/>
    <w:rsid w:val="009F3A99"/>
    <w:rsid w:val="009F51B6"/>
    <w:rsid w:val="00A10CF6"/>
    <w:rsid w:val="00A14525"/>
    <w:rsid w:val="00A14A1B"/>
    <w:rsid w:val="00A16182"/>
    <w:rsid w:val="00A442DD"/>
    <w:rsid w:val="00A50791"/>
    <w:rsid w:val="00A510C4"/>
    <w:rsid w:val="00A519AC"/>
    <w:rsid w:val="00A52786"/>
    <w:rsid w:val="00A55B3B"/>
    <w:rsid w:val="00A579C8"/>
    <w:rsid w:val="00A64DA9"/>
    <w:rsid w:val="00A675F4"/>
    <w:rsid w:val="00A7435B"/>
    <w:rsid w:val="00A826A0"/>
    <w:rsid w:val="00A83664"/>
    <w:rsid w:val="00A8647B"/>
    <w:rsid w:val="00A86E61"/>
    <w:rsid w:val="00A9057E"/>
    <w:rsid w:val="00A951B3"/>
    <w:rsid w:val="00A967F8"/>
    <w:rsid w:val="00AC1FBE"/>
    <w:rsid w:val="00AE4C3A"/>
    <w:rsid w:val="00AE7A0A"/>
    <w:rsid w:val="00AF6021"/>
    <w:rsid w:val="00B03F48"/>
    <w:rsid w:val="00B05701"/>
    <w:rsid w:val="00B21A96"/>
    <w:rsid w:val="00B2511B"/>
    <w:rsid w:val="00B26DDC"/>
    <w:rsid w:val="00B3591B"/>
    <w:rsid w:val="00B45AEA"/>
    <w:rsid w:val="00B54DB9"/>
    <w:rsid w:val="00B55BDB"/>
    <w:rsid w:val="00B5609E"/>
    <w:rsid w:val="00B75763"/>
    <w:rsid w:val="00B802EA"/>
    <w:rsid w:val="00BD47C9"/>
    <w:rsid w:val="00BD6D6C"/>
    <w:rsid w:val="00BE6A10"/>
    <w:rsid w:val="00BF2A40"/>
    <w:rsid w:val="00C07444"/>
    <w:rsid w:val="00C103F3"/>
    <w:rsid w:val="00C130D8"/>
    <w:rsid w:val="00C14551"/>
    <w:rsid w:val="00C20E8E"/>
    <w:rsid w:val="00C30186"/>
    <w:rsid w:val="00C370BB"/>
    <w:rsid w:val="00C37757"/>
    <w:rsid w:val="00C40930"/>
    <w:rsid w:val="00C47B68"/>
    <w:rsid w:val="00C50AF1"/>
    <w:rsid w:val="00C6714D"/>
    <w:rsid w:val="00C70F72"/>
    <w:rsid w:val="00C75AB6"/>
    <w:rsid w:val="00C81917"/>
    <w:rsid w:val="00C85504"/>
    <w:rsid w:val="00CB5BB5"/>
    <w:rsid w:val="00CC0541"/>
    <w:rsid w:val="00CC251C"/>
    <w:rsid w:val="00CE6990"/>
    <w:rsid w:val="00D00F97"/>
    <w:rsid w:val="00D16827"/>
    <w:rsid w:val="00D2058E"/>
    <w:rsid w:val="00D27055"/>
    <w:rsid w:val="00D31C43"/>
    <w:rsid w:val="00D4259B"/>
    <w:rsid w:val="00D4483E"/>
    <w:rsid w:val="00D703CD"/>
    <w:rsid w:val="00D804F9"/>
    <w:rsid w:val="00D829DD"/>
    <w:rsid w:val="00D843B1"/>
    <w:rsid w:val="00D866D7"/>
    <w:rsid w:val="00D900A4"/>
    <w:rsid w:val="00DA147D"/>
    <w:rsid w:val="00DA2B5A"/>
    <w:rsid w:val="00DA3E57"/>
    <w:rsid w:val="00DB2340"/>
    <w:rsid w:val="00DB27A2"/>
    <w:rsid w:val="00DB53CB"/>
    <w:rsid w:val="00DD37E4"/>
    <w:rsid w:val="00DE79E2"/>
    <w:rsid w:val="00E004A3"/>
    <w:rsid w:val="00E01D22"/>
    <w:rsid w:val="00E03E5E"/>
    <w:rsid w:val="00E15EA6"/>
    <w:rsid w:val="00E17F08"/>
    <w:rsid w:val="00E20912"/>
    <w:rsid w:val="00E20B86"/>
    <w:rsid w:val="00E35949"/>
    <w:rsid w:val="00E53ED6"/>
    <w:rsid w:val="00E5483C"/>
    <w:rsid w:val="00E576F3"/>
    <w:rsid w:val="00E57803"/>
    <w:rsid w:val="00E61BA2"/>
    <w:rsid w:val="00E73AFB"/>
    <w:rsid w:val="00E8134E"/>
    <w:rsid w:val="00E87B56"/>
    <w:rsid w:val="00E928EA"/>
    <w:rsid w:val="00E97898"/>
    <w:rsid w:val="00EA2082"/>
    <w:rsid w:val="00EA26D4"/>
    <w:rsid w:val="00EA3C98"/>
    <w:rsid w:val="00EA7339"/>
    <w:rsid w:val="00EA7D11"/>
    <w:rsid w:val="00EB09C3"/>
    <w:rsid w:val="00EB56D4"/>
    <w:rsid w:val="00EC0478"/>
    <w:rsid w:val="00EC3467"/>
    <w:rsid w:val="00EC4A5A"/>
    <w:rsid w:val="00ED6E2E"/>
    <w:rsid w:val="00EE72A9"/>
    <w:rsid w:val="00EF39B1"/>
    <w:rsid w:val="00EF3EBC"/>
    <w:rsid w:val="00EF74B2"/>
    <w:rsid w:val="00F01029"/>
    <w:rsid w:val="00F07DB3"/>
    <w:rsid w:val="00F1253A"/>
    <w:rsid w:val="00F15883"/>
    <w:rsid w:val="00F46B79"/>
    <w:rsid w:val="00F46F3D"/>
    <w:rsid w:val="00F50195"/>
    <w:rsid w:val="00F62AB1"/>
    <w:rsid w:val="00F72DE7"/>
    <w:rsid w:val="00F744C4"/>
    <w:rsid w:val="00FC1183"/>
    <w:rsid w:val="00FC4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B354"/>
  <w15:chartTrackingRefBased/>
  <w15:docId w15:val="{A79383A2-DE21-624F-808D-E900461D0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F11"/>
    <w:rPr>
      <w:rFonts w:ascii="Times New Roman" w:eastAsia="Times New Roman" w:hAnsi="Times New Roman" w:cs="Times New Roman"/>
    </w:rPr>
  </w:style>
  <w:style w:type="paragraph" w:styleId="Heading1">
    <w:name w:val="heading 1"/>
    <w:basedOn w:val="Normal"/>
    <w:next w:val="Normal"/>
    <w:link w:val="Heading1Char"/>
    <w:uiPriority w:val="9"/>
    <w:qFormat/>
    <w:rsid w:val="006E2350"/>
    <w:pPr>
      <w:keepNext/>
      <w:keepLines/>
      <w:suppressAutoHyphen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6E2350"/>
    <w:pPr>
      <w:keepNext/>
      <w:keepLines/>
      <w:suppressAutoHyphen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1B5"/>
    <w:pPr>
      <w:ind w:left="720"/>
      <w:contextualSpacing/>
    </w:pPr>
  </w:style>
  <w:style w:type="character" w:customStyle="1" w:styleId="Heading1Char">
    <w:name w:val="Heading 1 Char"/>
    <w:basedOn w:val="DefaultParagraphFont"/>
    <w:link w:val="Heading1"/>
    <w:uiPriority w:val="9"/>
    <w:qFormat/>
    <w:rsid w:val="006E2350"/>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6E2350"/>
    <w:rPr>
      <w:rFonts w:ascii="Times New Roman" w:eastAsiaTheme="majorEastAsia" w:hAnsi="Times New Roman" w:cstheme="majorBidi"/>
      <w:b/>
      <w:i/>
      <w:color w:val="000000" w:themeColor="text1"/>
      <w:szCs w:val="26"/>
    </w:rPr>
  </w:style>
  <w:style w:type="character" w:customStyle="1" w:styleId="CommentTextChar">
    <w:name w:val="Comment Text Char"/>
    <w:basedOn w:val="DefaultParagraphFont"/>
    <w:link w:val="CommentText"/>
    <w:uiPriority w:val="99"/>
    <w:semiHidden/>
    <w:qFormat/>
    <w:rsid w:val="006E2350"/>
    <w:rPr>
      <w:sz w:val="20"/>
      <w:szCs w:val="20"/>
    </w:rPr>
  </w:style>
  <w:style w:type="paragraph" w:styleId="CommentText">
    <w:name w:val="annotation text"/>
    <w:basedOn w:val="Normal"/>
    <w:link w:val="CommentTextChar"/>
    <w:uiPriority w:val="99"/>
    <w:semiHidden/>
    <w:unhideWhenUsed/>
    <w:qFormat/>
    <w:rsid w:val="006E2350"/>
    <w:rPr>
      <w:sz w:val="20"/>
      <w:szCs w:val="20"/>
    </w:rPr>
  </w:style>
  <w:style w:type="character" w:customStyle="1" w:styleId="CommentTextChar1">
    <w:name w:val="Comment Text Char1"/>
    <w:basedOn w:val="DefaultParagraphFont"/>
    <w:uiPriority w:val="99"/>
    <w:semiHidden/>
    <w:rsid w:val="006E2350"/>
    <w:rPr>
      <w:sz w:val="20"/>
      <w:szCs w:val="20"/>
    </w:rPr>
  </w:style>
  <w:style w:type="character" w:styleId="CommentReference">
    <w:name w:val="annotation reference"/>
    <w:basedOn w:val="DefaultParagraphFont"/>
    <w:uiPriority w:val="99"/>
    <w:semiHidden/>
    <w:unhideWhenUsed/>
    <w:qFormat/>
    <w:rsid w:val="006E2350"/>
    <w:rPr>
      <w:sz w:val="16"/>
      <w:szCs w:val="16"/>
    </w:rPr>
  </w:style>
  <w:style w:type="paragraph" w:styleId="TOCHeading">
    <w:name w:val="TOC Heading"/>
    <w:basedOn w:val="Heading1"/>
    <w:next w:val="Normal"/>
    <w:uiPriority w:val="39"/>
    <w:unhideWhenUsed/>
    <w:qFormat/>
    <w:rsid w:val="00120DAA"/>
    <w:pPr>
      <w:keepNext w:val="0"/>
      <w:keepLines w:val="0"/>
      <w:suppressAutoHyphens w:val="0"/>
      <w:spacing w:before="300" w:after="40" w:line="276" w:lineRule="auto"/>
      <w:jc w:val="both"/>
      <w:outlineLvl w:val="9"/>
    </w:pPr>
    <w:rPr>
      <w:rFonts w:ascii="Calibri Light" w:eastAsiaTheme="minorEastAsia" w:hAnsi="Calibri Light" w:cstheme="minorBidi"/>
      <w:b w:val="0"/>
      <w:smallCaps/>
      <w:color w:val="auto"/>
      <w:spacing w:val="5"/>
      <w:sz w:val="32"/>
      <w:u w:val="none"/>
    </w:rPr>
  </w:style>
  <w:style w:type="paragraph" w:styleId="Header">
    <w:name w:val="header"/>
    <w:basedOn w:val="Normal"/>
    <w:link w:val="HeaderChar"/>
    <w:uiPriority w:val="99"/>
    <w:unhideWhenUsed/>
    <w:qFormat/>
    <w:rsid w:val="00120DAA"/>
    <w:pPr>
      <w:tabs>
        <w:tab w:val="center" w:pos="4680"/>
        <w:tab w:val="right" w:pos="9360"/>
      </w:tabs>
      <w:jc w:val="both"/>
    </w:pPr>
    <w:rPr>
      <w:rFonts w:ascii="Calibri Light" w:eastAsiaTheme="minorEastAsia" w:hAnsi="Calibri Light"/>
      <w:b/>
      <w:szCs w:val="20"/>
    </w:rPr>
  </w:style>
  <w:style w:type="character" w:customStyle="1" w:styleId="HeaderChar">
    <w:name w:val="Header Char"/>
    <w:basedOn w:val="DefaultParagraphFont"/>
    <w:link w:val="Header"/>
    <w:uiPriority w:val="99"/>
    <w:rsid w:val="00120DAA"/>
    <w:rPr>
      <w:rFonts w:ascii="Calibri Light" w:eastAsiaTheme="minorEastAsia" w:hAnsi="Calibri Light"/>
      <w:b/>
      <w:szCs w:val="20"/>
    </w:rPr>
  </w:style>
  <w:style w:type="paragraph" w:styleId="HTMLAddress">
    <w:name w:val="HTML Address"/>
    <w:basedOn w:val="Normal"/>
    <w:link w:val="HTMLAddressChar"/>
    <w:uiPriority w:val="99"/>
    <w:unhideWhenUsed/>
    <w:qFormat/>
    <w:rsid w:val="00120DAA"/>
    <w:pPr>
      <w:spacing w:after="200" w:line="276" w:lineRule="auto"/>
      <w:jc w:val="both"/>
    </w:pPr>
    <w:rPr>
      <w:rFonts w:eastAsiaTheme="minorEastAsia"/>
      <w:i/>
      <w:iCs/>
      <w:sz w:val="22"/>
      <w:szCs w:val="20"/>
    </w:rPr>
  </w:style>
  <w:style w:type="character" w:customStyle="1" w:styleId="HTMLAddressChar">
    <w:name w:val="HTML Address Char"/>
    <w:basedOn w:val="DefaultParagraphFont"/>
    <w:link w:val="HTMLAddress"/>
    <w:uiPriority w:val="99"/>
    <w:rsid w:val="00120DAA"/>
    <w:rPr>
      <w:rFonts w:eastAsiaTheme="minorEastAsia"/>
      <w:i/>
      <w:iCs/>
      <w:sz w:val="22"/>
      <w:szCs w:val="20"/>
    </w:rPr>
  </w:style>
  <w:style w:type="paragraph" w:styleId="TOC1">
    <w:name w:val="toc 1"/>
    <w:basedOn w:val="Normal"/>
    <w:next w:val="Normal"/>
    <w:autoRedefine/>
    <w:uiPriority w:val="39"/>
    <w:unhideWhenUsed/>
    <w:rsid w:val="00A951B3"/>
    <w:pPr>
      <w:spacing w:before="120"/>
    </w:pPr>
    <w:rPr>
      <w:rFonts w:cstheme="minorHAnsi"/>
      <w:b/>
      <w:bCs/>
      <w:i/>
      <w:iCs/>
    </w:rPr>
  </w:style>
  <w:style w:type="paragraph" w:styleId="TOC2">
    <w:name w:val="toc 2"/>
    <w:basedOn w:val="Normal"/>
    <w:next w:val="Normal"/>
    <w:autoRedefine/>
    <w:uiPriority w:val="39"/>
    <w:unhideWhenUsed/>
    <w:rsid w:val="00A951B3"/>
    <w:pPr>
      <w:spacing w:before="120"/>
      <w:ind w:left="240"/>
    </w:pPr>
    <w:rPr>
      <w:rFonts w:cstheme="minorHAnsi"/>
      <w:b/>
      <w:bCs/>
      <w:sz w:val="22"/>
      <w:szCs w:val="22"/>
    </w:rPr>
  </w:style>
  <w:style w:type="paragraph" w:styleId="TOC3">
    <w:name w:val="toc 3"/>
    <w:basedOn w:val="Normal"/>
    <w:next w:val="Normal"/>
    <w:autoRedefine/>
    <w:uiPriority w:val="39"/>
    <w:unhideWhenUsed/>
    <w:rsid w:val="00A951B3"/>
    <w:pPr>
      <w:ind w:left="480"/>
    </w:pPr>
    <w:rPr>
      <w:rFonts w:cstheme="minorHAnsi"/>
      <w:sz w:val="20"/>
      <w:szCs w:val="20"/>
    </w:rPr>
  </w:style>
  <w:style w:type="character" w:styleId="Hyperlink">
    <w:name w:val="Hyperlink"/>
    <w:basedOn w:val="DefaultParagraphFont"/>
    <w:uiPriority w:val="99"/>
    <w:unhideWhenUsed/>
    <w:rsid w:val="00A951B3"/>
    <w:rPr>
      <w:color w:val="0563C1" w:themeColor="hyperlink"/>
      <w:u w:val="single"/>
    </w:rPr>
  </w:style>
  <w:style w:type="paragraph" w:styleId="TOC4">
    <w:name w:val="toc 4"/>
    <w:basedOn w:val="Normal"/>
    <w:next w:val="Normal"/>
    <w:autoRedefine/>
    <w:uiPriority w:val="39"/>
    <w:semiHidden/>
    <w:unhideWhenUsed/>
    <w:rsid w:val="00A951B3"/>
    <w:pPr>
      <w:ind w:left="720"/>
    </w:pPr>
    <w:rPr>
      <w:rFonts w:cstheme="minorHAnsi"/>
      <w:sz w:val="20"/>
      <w:szCs w:val="20"/>
    </w:rPr>
  </w:style>
  <w:style w:type="paragraph" w:styleId="TOC5">
    <w:name w:val="toc 5"/>
    <w:basedOn w:val="Normal"/>
    <w:next w:val="Normal"/>
    <w:autoRedefine/>
    <w:uiPriority w:val="39"/>
    <w:semiHidden/>
    <w:unhideWhenUsed/>
    <w:rsid w:val="00A951B3"/>
    <w:pPr>
      <w:ind w:left="960"/>
    </w:pPr>
    <w:rPr>
      <w:rFonts w:cstheme="minorHAnsi"/>
      <w:sz w:val="20"/>
      <w:szCs w:val="20"/>
    </w:rPr>
  </w:style>
  <w:style w:type="paragraph" w:styleId="TOC6">
    <w:name w:val="toc 6"/>
    <w:basedOn w:val="Normal"/>
    <w:next w:val="Normal"/>
    <w:autoRedefine/>
    <w:uiPriority w:val="39"/>
    <w:semiHidden/>
    <w:unhideWhenUsed/>
    <w:rsid w:val="00A951B3"/>
    <w:pPr>
      <w:ind w:left="1200"/>
    </w:pPr>
    <w:rPr>
      <w:rFonts w:cstheme="minorHAnsi"/>
      <w:sz w:val="20"/>
      <w:szCs w:val="20"/>
    </w:rPr>
  </w:style>
  <w:style w:type="paragraph" w:styleId="TOC7">
    <w:name w:val="toc 7"/>
    <w:basedOn w:val="Normal"/>
    <w:next w:val="Normal"/>
    <w:autoRedefine/>
    <w:uiPriority w:val="39"/>
    <w:semiHidden/>
    <w:unhideWhenUsed/>
    <w:rsid w:val="00A951B3"/>
    <w:pPr>
      <w:ind w:left="1440"/>
    </w:pPr>
    <w:rPr>
      <w:rFonts w:cstheme="minorHAnsi"/>
      <w:sz w:val="20"/>
      <w:szCs w:val="20"/>
    </w:rPr>
  </w:style>
  <w:style w:type="paragraph" w:styleId="TOC8">
    <w:name w:val="toc 8"/>
    <w:basedOn w:val="Normal"/>
    <w:next w:val="Normal"/>
    <w:autoRedefine/>
    <w:uiPriority w:val="39"/>
    <w:semiHidden/>
    <w:unhideWhenUsed/>
    <w:rsid w:val="00A951B3"/>
    <w:pPr>
      <w:ind w:left="1680"/>
    </w:pPr>
    <w:rPr>
      <w:rFonts w:cstheme="minorHAnsi"/>
      <w:sz w:val="20"/>
      <w:szCs w:val="20"/>
    </w:rPr>
  </w:style>
  <w:style w:type="paragraph" w:styleId="TOC9">
    <w:name w:val="toc 9"/>
    <w:basedOn w:val="Normal"/>
    <w:next w:val="Normal"/>
    <w:autoRedefine/>
    <w:uiPriority w:val="39"/>
    <w:semiHidden/>
    <w:unhideWhenUsed/>
    <w:rsid w:val="00A951B3"/>
    <w:pPr>
      <w:ind w:left="1920"/>
    </w:pPr>
    <w:rPr>
      <w:rFonts w:cstheme="minorHAnsi"/>
      <w:sz w:val="20"/>
      <w:szCs w:val="20"/>
    </w:rPr>
  </w:style>
  <w:style w:type="table" w:styleId="TableGrid">
    <w:name w:val="Table Grid"/>
    <w:basedOn w:val="TableNormal"/>
    <w:uiPriority w:val="39"/>
    <w:rsid w:val="00747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A52786"/>
    <w:rPr>
      <w:b/>
      <w:bCs/>
    </w:rPr>
  </w:style>
  <w:style w:type="character" w:customStyle="1" w:styleId="CommentSubjectChar">
    <w:name w:val="Comment Subject Char"/>
    <w:basedOn w:val="CommentTextChar"/>
    <w:link w:val="CommentSubject"/>
    <w:uiPriority w:val="99"/>
    <w:semiHidden/>
    <w:rsid w:val="00A52786"/>
    <w:rPr>
      <w:b/>
      <w:bCs/>
      <w:sz w:val="20"/>
      <w:szCs w:val="20"/>
    </w:rPr>
  </w:style>
  <w:style w:type="character" w:styleId="PlaceholderText">
    <w:name w:val="Placeholder Text"/>
    <w:basedOn w:val="DefaultParagraphFont"/>
    <w:uiPriority w:val="99"/>
    <w:semiHidden/>
    <w:rsid w:val="00FC4471"/>
    <w:rPr>
      <w:color w:val="808080"/>
    </w:rPr>
  </w:style>
  <w:style w:type="paragraph" w:styleId="Revision">
    <w:name w:val="Revision"/>
    <w:hidden/>
    <w:uiPriority w:val="99"/>
    <w:semiHidden/>
    <w:rsid w:val="00B2511B"/>
  </w:style>
  <w:style w:type="paragraph" w:styleId="Bibliography">
    <w:name w:val="Bibliography"/>
    <w:basedOn w:val="Normal"/>
    <w:next w:val="Normal"/>
    <w:uiPriority w:val="37"/>
    <w:unhideWhenUsed/>
    <w:rsid w:val="00E17F08"/>
    <w:pPr>
      <w:spacing w:line="480" w:lineRule="auto"/>
      <w:ind w:left="720" w:hanging="720"/>
    </w:pPr>
  </w:style>
  <w:style w:type="character" w:styleId="UnresolvedMention">
    <w:name w:val="Unresolved Mention"/>
    <w:basedOn w:val="DefaultParagraphFont"/>
    <w:uiPriority w:val="99"/>
    <w:semiHidden/>
    <w:unhideWhenUsed/>
    <w:rsid w:val="00F62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27533">
      <w:bodyDiv w:val="1"/>
      <w:marLeft w:val="0"/>
      <w:marRight w:val="0"/>
      <w:marTop w:val="0"/>
      <w:marBottom w:val="0"/>
      <w:divBdr>
        <w:top w:val="none" w:sz="0" w:space="0" w:color="auto"/>
        <w:left w:val="none" w:sz="0" w:space="0" w:color="auto"/>
        <w:bottom w:val="none" w:sz="0" w:space="0" w:color="auto"/>
        <w:right w:val="none" w:sz="0" w:space="0" w:color="auto"/>
      </w:divBdr>
    </w:div>
    <w:div w:id="710810404">
      <w:bodyDiv w:val="1"/>
      <w:marLeft w:val="0"/>
      <w:marRight w:val="0"/>
      <w:marTop w:val="0"/>
      <w:marBottom w:val="0"/>
      <w:divBdr>
        <w:top w:val="none" w:sz="0" w:space="0" w:color="auto"/>
        <w:left w:val="none" w:sz="0" w:space="0" w:color="auto"/>
        <w:bottom w:val="none" w:sz="0" w:space="0" w:color="auto"/>
        <w:right w:val="none" w:sz="0" w:space="0" w:color="auto"/>
      </w:divBdr>
    </w:div>
    <w:div w:id="780224398">
      <w:bodyDiv w:val="1"/>
      <w:marLeft w:val="0"/>
      <w:marRight w:val="0"/>
      <w:marTop w:val="0"/>
      <w:marBottom w:val="0"/>
      <w:divBdr>
        <w:top w:val="none" w:sz="0" w:space="0" w:color="auto"/>
        <w:left w:val="none" w:sz="0" w:space="0" w:color="auto"/>
        <w:bottom w:val="none" w:sz="0" w:space="0" w:color="auto"/>
        <w:right w:val="none" w:sz="0" w:space="0" w:color="auto"/>
      </w:divBdr>
    </w:div>
    <w:div w:id="911350786">
      <w:bodyDiv w:val="1"/>
      <w:marLeft w:val="0"/>
      <w:marRight w:val="0"/>
      <w:marTop w:val="0"/>
      <w:marBottom w:val="0"/>
      <w:divBdr>
        <w:top w:val="none" w:sz="0" w:space="0" w:color="auto"/>
        <w:left w:val="none" w:sz="0" w:space="0" w:color="auto"/>
        <w:bottom w:val="none" w:sz="0" w:space="0" w:color="auto"/>
        <w:right w:val="none" w:sz="0" w:space="0" w:color="auto"/>
      </w:divBdr>
    </w:div>
    <w:div w:id="960115541">
      <w:bodyDiv w:val="1"/>
      <w:marLeft w:val="0"/>
      <w:marRight w:val="0"/>
      <w:marTop w:val="0"/>
      <w:marBottom w:val="0"/>
      <w:divBdr>
        <w:top w:val="none" w:sz="0" w:space="0" w:color="auto"/>
        <w:left w:val="none" w:sz="0" w:space="0" w:color="auto"/>
        <w:bottom w:val="none" w:sz="0" w:space="0" w:color="auto"/>
        <w:right w:val="none" w:sz="0" w:space="0" w:color="auto"/>
      </w:divBdr>
    </w:div>
    <w:div w:id="1376389440">
      <w:bodyDiv w:val="1"/>
      <w:marLeft w:val="0"/>
      <w:marRight w:val="0"/>
      <w:marTop w:val="0"/>
      <w:marBottom w:val="0"/>
      <w:divBdr>
        <w:top w:val="none" w:sz="0" w:space="0" w:color="auto"/>
        <w:left w:val="none" w:sz="0" w:space="0" w:color="auto"/>
        <w:bottom w:val="none" w:sz="0" w:space="0" w:color="auto"/>
        <w:right w:val="none" w:sz="0" w:space="0" w:color="auto"/>
      </w:divBdr>
    </w:div>
    <w:div w:id="1961450586">
      <w:bodyDiv w:val="1"/>
      <w:marLeft w:val="0"/>
      <w:marRight w:val="0"/>
      <w:marTop w:val="0"/>
      <w:marBottom w:val="0"/>
      <w:divBdr>
        <w:top w:val="none" w:sz="0" w:space="0" w:color="auto"/>
        <w:left w:val="none" w:sz="0" w:space="0" w:color="auto"/>
        <w:bottom w:val="none" w:sz="0" w:space="0" w:color="auto"/>
        <w:right w:val="none" w:sz="0" w:space="0" w:color="auto"/>
      </w:divBdr>
    </w:div>
    <w:div w:id="1985889801">
      <w:bodyDiv w:val="1"/>
      <w:marLeft w:val="0"/>
      <w:marRight w:val="0"/>
      <w:marTop w:val="0"/>
      <w:marBottom w:val="0"/>
      <w:divBdr>
        <w:top w:val="none" w:sz="0" w:space="0" w:color="auto"/>
        <w:left w:val="none" w:sz="0" w:space="0" w:color="auto"/>
        <w:bottom w:val="none" w:sz="0" w:space="0" w:color="auto"/>
        <w:right w:val="none" w:sz="0" w:space="0" w:color="auto"/>
      </w:divBdr>
    </w:div>
    <w:div w:id="2035423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raw.githubusercontent.com/shannonekj/ngs_scripts/master/align_RAD_2019.sh"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00F9-C8C2-F047-8719-7A8527E18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24</Pages>
  <Words>22121</Words>
  <Characters>126094</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3</cp:revision>
  <dcterms:created xsi:type="dcterms:W3CDTF">2023-10-29T02:54:00Z</dcterms:created>
  <dcterms:modified xsi:type="dcterms:W3CDTF">2023-10-31T00:24:00Z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id="5C7ZOkZq"/&gt;&lt;style id="http://www.zotero.org/styles/apa" locale="en-US" hasBibliography="1" bibliographyStyleHasBeenSet="1"/&gt;&lt;prefs&gt;&lt;pref name="fieldType" value="Field"/&gt;&lt;/prefs&gt;&lt;/data&gt;</vt:lpwstr>
  </property>
</Properties>
</file>